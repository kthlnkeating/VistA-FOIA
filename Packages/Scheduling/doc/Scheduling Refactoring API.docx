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952CBA">
      <w:pPr>
        <w:spacing w:after="0" w:line="497" w:lineRule="exact"/>
        <w:ind w:right="81"/>
        <w:jc w:val="right"/>
        <w:rPr>
          <w:rFonts w:ascii="Arial" w:eastAsia="Arial" w:hAnsi="Arial" w:cs="Arial"/>
          <w:sz w:val="44"/>
          <w:szCs w:val="44"/>
        </w:rPr>
      </w:pPr>
      <w:r w:rsidRPr="00952CBA">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7050C7">
        <w:rPr>
          <w:rFonts w:ascii="Arial" w:eastAsia="Arial" w:hAnsi="Arial" w:cs="Arial"/>
          <w:position w:val="-1"/>
          <w:sz w:val="44"/>
          <w:szCs w:val="44"/>
        </w:rPr>
        <w:t>Scheduling</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8765A5">
        <w:rPr>
          <w:rFonts w:ascii="Arial" w:eastAsia="Arial" w:hAnsi="Arial" w:cs="Arial"/>
          <w:i/>
          <w:w w:val="102"/>
          <w:sz w:val="21"/>
          <w:szCs w:val="21"/>
        </w:rPr>
        <w:t>4</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DE097A" w:rsidRDefault="00F06C93">
      <w:pPr>
        <w:spacing w:after="0" w:line="240" w:lineRule="auto"/>
        <w:ind w:right="81"/>
        <w:jc w:val="right"/>
        <w:rPr>
          <w:rFonts w:ascii="Arial" w:eastAsia="Arial" w:hAnsi="Arial" w:cs="Arial"/>
          <w:sz w:val="26"/>
          <w:szCs w:val="26"/>
        </w:rPr>
      </w:pPr>
      <w:r>
        <w:rPr>
          <w:rFonts w:ascii="Arial" w:eastAsia="Arial" w:hAnsi="Arial" w:cs="Arial"/>
          <w:sz w:val="26"/>
          <w:szCs w:val="26"/>
        </w:rPr>
        <w:t>PricewaterhouseCoopers, LL</w:t>
      </w:r>
      <w:r w:rsidR="00DE097A">
        <w:rPr>
          <w:rFonts w:ascii="Arial" w:eastAsia="Arial" w:hAnsi="Arial" w:cs="Arial"/>
          <w:sz w:val="26"/>
          <w:szCs w:val="26"/>
        </w:rPr>
        <w:t xml:space="preserve">C (PwC) on behalf of </w:t>
      </w:r>
    </w:p>
    <w:p w:rsidR="00997295" w:rsidRDefault="00DE097A">
      <w:pPr>
        <w:spacing w:after="0" w:line="240" w:lineRule="auto"/>
        <w:ind w:right="81"/>
        <w:jc w:val="right"/>
        <w:rPr>
          <w:rFonts w:ascii="Arial" w:eastAsia="Arial" w:hAnsi="Arial" w:cs="Arial"/>
          <w:sz w:val="26"/>
          <w:szCs w:val="26"/>
        </w:rPr>
      </w:pPr>
      <w:proofErr w:type="gramStart"/>
      <w:r>
        <w:rPr>
          <w:rFonts w:ascii="Arial" w:eastAsia="Arial" w:hAnsi="Arial" w:cs="Arial"/>
          <w:sz w:val="26"/>
          <w:szCs w:val="26"/>
        </w:rPr>
        <w:t>the</w:t>
      </w:r>
      <w:proofErr w:type="gramEnd"/>
      <w:r>
        <w:rPr>
          <w:rFonts w:ascii="Arial" w:eastAsia="Arial" w:hAnsi="Arial" w:cs="Arial"/>
          <w:sz w:val="26"/>
          <w:szCs w:val="26"/>
        </w:rPr>
        <w:t xml:space="preserve"> Department of Veterans Affairs (VA)</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8765A5">
      <w:pPr>
        <w:spacing w:after="0" w:line="240" w:lineRule="auto"/>
        <w:ind w:right="81"/>
        <w:jc w:val="right"/>
        <w:rPr>
          <w:rFonts w:ascii="Arial" w:eastAsia="Arial" w:hAnsi="Arial" w:cs="Arial"/>
        </w:rPr>
      </w:pPr>
      <w:r>
        <w:rPr>
          <w:rFonts w:ascii="Arial" w:eastAsia="Arial" w:hAnsi="Arial" w:cs="Arial"/>
          <w:w w:val="89"/>
        </w:rPr>
        <w:t>April</w:t>
      </w:r>
      <w:r w:rsidR="007A3251">
        <w:rPr>
          <w:rFonts w:ascii="Arial" w:eastAsia="Arial" w:hAnsi="Arial" w:cs="Arial"/>
          <w:w w:val="89"/>
        </w:rPr>
        <w:t xml:space="preserve"> </w:t>
      </w:r>
      <w:r>
        <w:rPr>
          <w:rFonts w:ascii="Arial" w:eastAsia="Arial" w:hAnsi="Arial" w:cs="Arial"/>
          <w:w w:val="89"/>
        </w:rPr>
        <w:t>11</w:t>
      </w:r>
      <w:r w:rsidR="002618A4">
        <w:rPr>
          <w:rFonts w:ascii="Arial" w:eastAsia="Arial" w:hAnsi="Arial" w:cs="Arial"/>
          <w:w w:val="89"/>
        </w:rPr>
        <w:t>, 201</w:t>
      </w:r>
      <w:r w:rsidR="00F06C93">
        <w:rPr>
          <w:rFonts w:ascii="Arial" w:eastAsia="Arial" w:hAnsi="Arial" w:cs="Arial"/>
          <w:w w:val="89"/>
        </w:rPr>
        <w:t>3</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As part of the Open Source EHR Refactoring project</w:t>
      </w:r>
      <w:r w:rsidR="00DE097A">
        <w:t xml:space="preserve"> funded by the VA</w:t>
      </w:r>
      <w:r>
        <w:t xml:space="preserve">, we have </w:t>
      </w:r>
      <w:r w:rsidR="00401595">
        <w:t>continued working</w:t>
      </w:r>
      <w:r w:rsidR="00FA46A1">
        <w:t xml:space="preserve"> on refactoring with t</w:t>
      </w:r>
      <w:r>
        <w:t xml:space="preserve">he </w:t>
      </w:r>
      <w:r w:rsidR="00401595">
        <w:t xml:space="preserve">Scheduling </w:t>
      </w:r>
      <w:r w:rsidR="00FA46A1">
        <w:t xml:space="preserve">Appointment Management </w:t>
      </w:r>
      <w:r w:rsidR="00401595">
        <w:t>module</w:t>
      </w:r>
      <w:r>
        <w:t xml:space="preserv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2601D5" w:rsidRPr="002601D5" w:rsidRDefault="002601D5" w:rsidP="002601D5">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3</w:t>
      </w:r>
      <w:r>
        <w:rPr>
          <w:rFonts w:ascii="Arial" w:eastAsia="Arial" w:hAnsi="Arial" w:cs="Arial"/>
          <w:b/>
          <w:bCs/>
          <w:color w:val="0000FF"/>
        </w:rPr>
        <w:tab/>
        <w:t>Glossary</w:t>
      </w:r>
      <w:r>
        <w:rPr>
          <w:rFonts w:ascii="Arial" w:eastAsia="Arial" w:hAnsi="Arial" w:cs="Arial"/>
          <w:b/>
          <w:bCs/>
          <w:color w:val="0000FF"/>
        </w:rPr>
        <w:tab/>
      </w:r>
      <w:r w:rsidR="00C4243D">
        <w:rPr>
          <w:rFonts w:ascii="Arial" w:eastAsia="Arial" w:hAnsi="Arial" w:cs="Arial"/>
          <w:b/>
          <w:bCs/>
          <w:color w:val="000000"/>
          <w:w w:val="89"/>
        </w:rPr>
        <w:t>37</w:t>
      </w:r>
    </w:p>
    <w:p w:rsidR="002601D5" w:rsidRDefault="002601D5" w:rsidP="00A06F5A">
      <w:pPr>
        <w:tabs>
          <w:tab w:val="left" w:pos="400"/>
          <w:tab w:val="left" w:pos="9320"/>
        </w:tabs>
        <w:spacing w:after="0" w:line="240" w:lineRule="auto"/>
        <w:ind w:left="82" w:right="45"/>
        <w:rPr>
          <w:rFonts w:ascii="Arial" w:eastAsia="Arial" w:hAnsi="Arial" w:cs="Arial"/>
          <w:b/>
          <w:bCs/>
          <w:color w:val="0000FF"/>
        </w:rPr>
      </w:pPr>
    </w:p>
    <w:p w:rsidR="00997295" w:rsidRPr="002601D5" w:rsidRDefault="002601D5" w:rsidP="00A06F5A">
      <w:pPr>
        <w:tabs>
          <w:tab w:val="left" w:pos="400"/>
          <w:tab w:val="left" w:pos="9320"/>
        </w:tabs>
        <w:spacing w:after="0" w:line="240" w:lineRule="auto"/>
        <w:ind w:left="82" w:right="45"/>
        <w:rPr>
          <w:rFonts w:ascii="Arial" w:eastAsia="Arial" w:hAnsi="Arial" w:cs="Arial"/>
          <w:b/>
          <w:bCs/>
          <w:color w:val="0000FF"/>
        </w:rPr>
      </w:pPr>
      <w:r>
        <w:rPr>
          <w:rFonts w:ascii="Arial" w:eastAsia="Arial" w:hAnsi="Arial" w:cs="Arial"/>
          <w:b/>
          <w:bCs/>
          <w:color w:val="0000FF"/>
        </w:rPr>
        <w:t>4</w:t>
      </w:r>
      <w:r w:rsidR="00EC68E2">
        <w:rPr>
          <w:rFonts w:ascii="Arial" w:eastAsia="Arial" w:hAnsi="Arial" w:cs="Arial"/>
          <w:b/>
          <w:bCs/>
          <w:color w:val="0000FF"/>
        </w:rPr>
        <w:tab/>
      </w:r>
      <w:r w:rsidR="002C2A11">
        <w:rPr>
          <w:rFonts w:ascii="Arial" w:eastAsia="Arial" w:hAnsi="Arial" w:cs="Arial"/>
          <w:b/>
          <w:bCs/>
          <w:color w:val="0000FF"/>
        </w:rPr>
        <w:t>How to use the code</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8</w:t>
      </w:r>
    </w:p>
    <w:p w:rsidR="00997295" w:rsidRDefault="00997295" w:rsidP="00A06F5A">
      <w:pPr>
        <w:spacing w:before="16" w:after="0" w:line="220" w:lineRule="exact"/>
      </w:pPr>
    </w:p>
    <w:p w:rsidR="00997295" w:rsidRDefault="002601D5"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5</w:t>
      </w:r>
      <w:r w:rsidR="00EC68E2">
        <w:rPr>
          <w:rFonts w:ascii="Arial" w:eastAsia="Arial" w:hAnsi="Arial" w:cs="Arial"/>
          <w:b/>
          <w:bCs/>
          <w:color w:val="0000FF"/>
        </w:rPr>
        <w:tab/>
      </w:r>
      <w:r w:rsidR="002C2A11" w:rsidRPr="002C2A11">
        <w:rPr>
          <w:rFonts w:ascii="Arial" w:eastAsia="Arial" w:hAnsi="Arial" w:cs="Arial"/>
          <w:b/>
          <w:bCs/>
          <w:color w:val="0000FF"/>
        </w:rPr>
        <w:t>Installation</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p>
    <w:p w:rsidR="00997295" w:rsidRDefault="00997295" w:rsidP="00A06F5A">
      <w:pPr>
        <w:spacing w:before="16" w:after="0" w:line="220" w:lineRule="exact"/>
      </w:pPr>
    </w:p>
    <w:p w:rsidR="00997295" w:rsidRDefault="00952CBA" w:rsidP="00A06F5A">
      <w:pPr>
        <w:tabs>
          <w:tab w:val="left" w:pos="400"/>
          <w:tab w:val="left" w:pos="9320"/>
        </w:tabs>
        <w:spacing w:after="0" w:line="240" w:lineRule="auto"/>
        <w:ind w:left="82" w:right="45"/>
        <w:rPr>
          <w:rFonts w:ascii="Arial" w:eastAsia="Arial" w:hAnsi="Arial" w:cs="Arial"/>
        </w:rPr>
      </w:pPr>
      <w:r w:rsidRPr="00952CBA">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2601D5">
        <w:rPr>
          <w:rFonts w:ascii="Arial" w:eastAsia="Arial" w:hAnsi="Arial" w:cs="Arial"/>
          <w:b/>
          <w:bCs/>
          <w:color w:val="0000FF"/>
        </w:rPr>
        <w:t>6</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w:t>
      </w:r>
      <w:r w:rsidR="00C4243D">
        <w:rPr>
          <w:rFonts w:ascii="Arial" w:eastAsia="Arial" w:hAnsi="Arial" w:cs="Arial"/>
          <w:b/>
          <w:bCs/>
          <w:color w:val="000000"/>
          <w:w w:val="89"/>
        </w:rPr>
        <w:t>9</w:t>
      </w:r>
      <w:bookmarkStart w:id="0" w:name="_GoBack"/>
      <w:bookmarkEnd w:id="0"/>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997295" w:rsidRPr="009E1733" w:rsidRDefault="00997295">
      <w:pPr>
        <w:spacing w:after="0" w:line="200" w:lineRule="exact"/>
      </w:pPr>
    </w:p>
    <w:p w:rsidR="00401595" w:rsidRDefault="00401595" w:rsidP="00401595">
      <w:r w:rsidRPr="004951FC">
        <w:t xml:space="preserve">The overarching goal of any code changes we implement is to make the </w:t>
      </w:r>
      <w:proofErr w:type="spellStart"/>
      <w:r w:rsidRPr="004951FC">
        <w:t>VistA</w:t>
      </w:r>
      <w:proofErr w:type="spellEnd"/>
      <w:r w:rsidRPr="004951FC">
        <w:t xml:space="preserve"> code more modular and readable without altering functionality.  </w:t>
      </w:r>
      <w:r w:rsidRPr="004951FC">
        <w:rPr>
          <w:i/>
        </w:rPr>
        <w:t>Problem List</w:t>
      </w:r>
      <w:r w:rsidRPr="004951FC">
        <w:t xml:space="preserve"> was chosen as the first module to be </w:t>
      </w:r>
      <w:proofErr w:type="spellStart"/>
      <w:r w:rsidRPr="004951FC">
        <w:t>refactored</w:t>
      </w:r>
      <w:proofErr w:type="spellEnd"/>
      <w:r w:rsidRPr="004951FC">
        <w:t xml:space="preserve"> because it has a moderate number of dependencies to other packages, allowing our team to finalize a refactoring strategy and allocate ample time for certification.  To date, we have completed a </w:t>
      </w:r>
      <w:r w:rsidRPr="004951FC">
        <w:rPr>
          <w:i/>
        </w:rPr>
        <w:t>Problem List</w:t>
      </w:r>
      <w:r w:rsidRPr="004951FC">
        <w:t xml:space="preserve"> application programming interface (API) that is used both by the roll-and-scroll interface and CPRS.  </w:t>
      </w:r>
    </w:p>
    <w:p w:rsidR="002C2A11" w:rsidRDefault="00401595" w:rsidP="00401595">
      <w:pPr>
        <w:rPr>
          <w:rFonts w:ascii="Arial" w:eastAsia="Arial" w:hAnsi="Arial" w:cs="Arial"/>
        </w:rPr>
      </w:pPr>
      <w:r w:rsidRPr="004951FC">
        <w:t xml:space="preserve">With the lessons learned from </w:t>
      </w:r>
      <w:r w:rsidRPr="004951FC">
        <w:rPr>
          <w:i/>
        </w:rPr>
        <w:t>Problem List</w:t>
      </w:r>
      <w:r w:rsidRPr="004951FC">
        <w:t xml:space="preserve">, we are now applying these and our refactoring methodology to </w:t>
      </w:r>
      <w:r w:rsidRPr="004951FC">
        <w:rPr>
          <w:i/>
        </w:rPr>
        <w:t>Scheduling</w:t>
      </w:r>
      <w:r w:rsidRPr="004951FC">
        <w:t xml:space="preserve">.  This module has a significant number of dependencies to other </w:t>
      </w:r>
      <w:proofErr w:type="spellStart"/>
      <w:r w:rsidRPr="004951FC">
        <w:t>VistA</w:t>
      </w:r>
      <w:proofErr w:type="spellEnd"/>
      <w:r w:rsidRPr="004951FC">
        <w:t xml:space="preserve"> packages, and thus requires an increased concentration to the interactions it has within the system and how we will develop </w:t>
      </w:r>
      <w:r w:rsidRPr="004951FC">
        <w:lastRenderedPageBreak/>
        <w:t>an API.  Our team has prepared a dependency docum</w:t>
      </w:r>
      <w:r>
        <w:t>ent [</w:t>
      </w:r>
      <w:proofErr w:type="spellStart"/>
      <w:r w:rsidRPr="00DA07A7">
        <w:rPr>
          <w:i/>
        </w:rPr>
        <w:t>RGI_Open</w:t>
      </w:r>
      <w:proofErr w:type="spellEnd"/>
      <w:r w:rsidRPr="00DA07A7">
        <w:rPr>
          <w:i/>
        </w:rPr>
        <w:t xml:space="preserve"> Source EHR Refactoring </w:t>
      </w:r>
      <w:proofErr w:type="spellStart"/>
      <w:r w:rsidRPr="00DA07A7">
        <w:rPr>
          <w:i/>
        </w:rPr>
        <w:t>Services_Scheduling</w:t>
      </w:r>
      <w:proofErr w:type="spellEnd"/>
      <w:r w:rsidRPr="00DA07A7">
        <w:rPr>
          <w:i/>
        </w:rPr>
        <w:t xml:space="preserve"> Dependency Notes.docx</w:t>
      </w:r>
      <w:r w:rsidRPr="004951FC">
        <w:t xml:space="preserve">] outlining these interactions and it is available </w:t>
      </w:r>
      <w:r>
        <w:t>on our project page on the OSEHRA website [</w:t>
      </w:r>
      <w:hyperlink r:id="rId12" w:history="1">
        <w:r w:rsidRPr="005F10A9">
          <w:rPr>
            <w:rStyle w:val="Hyperlink"/>
          </w:rPr>
          <w:t>http://www.osehra.org/group/ehr-refactoring-services</w:t>
        </w:r>
      </w:hyperlink>
      <w:r>
        <w:t>].</w:t>
      </w:r>
      <w:r w:rsidRPr="004951FC">
        <w:t xml:space="preserve">  We have specifically chosen this module in order to align with VA’s active search into improving scheduling functionality within </w:t>
      </w:r>
      <w:proofErr w:type="spellStart"/>
      <w:r w:rsidRPr="004951FC">
        <w:t>VistA</w:t>
      </w:r>
      <w:proofErr w:type="spellEnd"/>
      <w:r w:rsidRPr="004951FC">
        <w:t xml:space="preserve">; any refactoring completed by our project team should be helpful to future </w:t>
      </w:r>
      <w:r w:rsidRPr="004951FC">
        <w:rPr>
          <w:i/>
        </w:rPr>
        <w:t>Scheduling</w:t>
      </w:r>
      <w:r w:rsidRPr="004951FC">
        <w:t xml:space="preserve"> design and implementation efforts</w:t>
      </w:r>
      <w:r w:rsidR="0024583C" w:rsidRPr="004951FC">
        <w:t>.</w:t>
      </w:r>
    </w:p>
    <w:p w:rsidR="00401595" w:rsidRPr="004951FC" w:rsidRDefault="00401595" w:rsidP="00401595">
      <w:r w:rsidRPr="004951FC">
        <w:rPr>
          <w:i/>
        </w:rPr>
        <w:t>Scheduling</w:t>
      </w:r>
      <w:r w:rsidRPr="004951FC">
        <w:t xml:space="preserve"> has a well-defined API for the core information that is being used by its dependent </w:t>
      </w:r>
      <w:r w:rsidRPr="009D351B">
        <w:t>packages; details on this API may be found in the PIMS Technical Manual [</w:t>
      </w:r>
      <w:hyperlink r:id="rId13" w:history="1">
        <w:r w:rsidRPr="009D351B">
          <w:rPr>
            <w:rStyle w:val="Hyperlink"/>
          </w:rPr>
          <w:t>http://www.va.gov/vdl/documents/Clinical/Scheduling/pimstm.pdf</w:t>
        </w:r>
      </w:hyperlink>
      <w:r w:rsidRPr="009D351B">
        <w:rPr>
          <w:rStyle w:val="Hyperlink"/>
        </w:rPr>
        <w:t>]</w:t>
      </w:r>
      <w:r w:rsidRPr="009D351B">
        <w:t>.  However</w:t>
      </w:r>
      <w:r w:rsidRPr="004951FC">
        <w:t xml:space="preserve">, this API is read-only, meaning it provides the ability to view currently scheduled appointments but is not being used by the roll-and-scroll interface.  Currently there appears to be no API for the core </w:t>
      </w:r>
      <w:r w:rsidRPr="004951FC">
        <w:rPr>
          <w:i/>
        </w:rPr>
        <w:t>Scheduling</w:t>
      </w:r>
      <w:r w:rsidRPr="004951FC">
        <w:t xml:space="preserve"> functionality of making appointments, check-ins and check-outs, etc.  </w:t>
      </w:r>
    </w:p>
    <w:p w:rsidR="00401595" w:rsidRPr="004951FC" w:rsidRDefault="00401595" w:rsidP="00401595">
      <w:r w:rsidRPr="004951FC">
        <w:t xml:space="preserve">There is an additional API that is being used by the Primary Care Management module, </w:t>
      </w:r>
      <w:r w:rsidRPr="004951FC">
        <w:rPr>
          <w:i/>
        </w:rPr>
        <w:t>Managed Care</w:t>
      </w:r>
      <w:r w:rsidRPr="004951FC">
        <w:t xml:space="preserve">.  This module does not deal directly with the core </w:t>
      </w:r>
      <w:r w:rsidRPr="004951FC">
        <w:rPr>
          <w:i/>
        </w:rPr>
        <w:t>Scheduling</w:t>
      </w:r>
      <w:r w:rsidRPr="004951FC">
        <w:t xml:space="preserve"> functionality, and thus its interactions with the module can be considered unique and separate; it has a graphical user interface (GUI) and gets/sets its associated data through RPC tags within the </w:t>
      </w:r>
      <w:r w:rsidRPr="004951FC">
        <w:rPr>
          <w:i/>
        </w:rPr>
        <w:t>Scheduling</w:t>
      </w:r>
      <w:r w:rsidRPr="004951FC">
        <w:t xml:space="preserve"> module.</w:t>
      </w:r>
    </w:p>
    <w:p w:rsidR="00401595" w:rsidRPr="004951FC" w:rsidRDefault="00401595" w:rsidP="00401595">
      <w:r w:rsidRPr="004951FC">
        <w:t xml:space="preserve">Additionally, we found that there are a number of packages that currently use </w:t>
      </w:r>
      <w:proofErr w:type="spellStart"/>
      <w:r w:rsidRPr="004951FC">
        <w:t>globals</w:t>
      </w:r>
      <w:proofErr w:type="spellEnd"/>
      <w:r w:rsidRPr="004951FC">
        <w:t xml:space="preserve"> belonging to </w:t>
      </w:r>
      <w:r w:rsidRPr="004951FC">
        <w:rPr>
          <w:i/>
        </w:rPr>
        <w:t>Scheduling</w:t>
      </w:r>
      <w:r w:rsidRPr="004951FC">
        <w:t xml:space="preserve"> directly.  </w:t>
      </w:r>
      <w:r>
        <w:t xml:space="preserve">Details on these packages can be found in the dependency notes document. </w:t>
      </w:r>
      <w:r w:rsidRPr="004951FC">
        <w:t xml:space="preserve">(Within the roll-and-scroll interface, routines using </w:t>
      </w:r>
      <w:proofErr w:type="spellStart"/>
      <w:r w:rsidRPr="004951FC">
        <w:t>globals</w:t>
      </w:r>
      <w:proofErr w:type="spellEnd"/>
      <w:r w:rsidRPr="004951FC">
        <w:t xml:space="preserve"> directly is considered the norm, not the exception.)</w:t>
      </w:r>
    </w:p>
    <w:p w:rsidR="00401595" w:rsidRPr="004951FC" w:rsidRDefault="00401595" w:rsidP="00401595">
      <w:r w:rsidRPr="004951FC">
        <w:t xml:space="preserve">Since there is a well-defined API for reading </w:t>
      </w:r>
      <w:r w:rsidRPr="004951FC">
        <w:rPr>
          <w:i/>
        </w:rPr>
        <w:t>Scheduling</w:t>
      </w:r>
      <w:r w:rsidRPr="004951FC">
        <w:t xml:space="preserve"> data, we </w:t>
      </w:r>
      <w:r>
        <w:t>have focused</w:t>
      </w:r>
      <w:r w:rsidRPr="004951FC">
        <w:t xml:space="preserve"> on the roll-and-scroll interface that is being used for making, changing, or editing appointments.  Most of this core functionality resides under the Appointment Management option. </w:t>
      </w:r>
      <w:r>
        <w:t>We have applied</w:t>
      </w:r>
      <w:r w:rsidRPr="004951FC">
        <w:t xml:space="preserve"> the methodology used for </w:t>
      </w:r>
      <w:r w:rsidRPr="004951FC">
        <w:rPr>
          <w:i/>
        </w:rPr>
        <w:t>Problem List</w:t>
      </w:r>
      <w:r w:rsidRPr="004951FC">
        <w:t xml:space="preserve"> and develop</w:t>
      </w:r>
      <w:r>
        <w:t>ed</w:t>
      </w:r>
      <w:r w:rsidRPr="004951FC">
        <w:t xml:space="preserve"> an API that is capable of exposing </w:t>
      </w:r>
      <w:r>
        <w:t xml:space="preserve">most of </w:t>
      </w:r>
      <w:r w:rsidRPr="004951FC">
        <w:t xml:space="preserve">the functionality of the Appointment Management menu.  Similar to the API created for </w:t>
      </w:r>
      <w:r w:rsidRPr="004951FC">
        <w:rPr>
          <w:i/>
        </w:rPr>
        <w:t>Problem List</w:t>
      </w:r>
      <w:r w:rsidRPr="004951FC">
        <w:t xml:space="preserve">, we </w:t>
      </w:r>
      <w:r>
        <w:t xml:space="preserve">have </w:t>
      </w:r>
      <w:r w:rsidRPr="004951FC">
        <w:t>work</w:t>
      </w:r>
      <w:r>
        <w:t>ed</w:t>
      </w:r>
      <w:r w:rsidRPr="004951FC">
        <w:t xml:space="preserve"> to minimize direct global access and the number of assumed variables within the </w:t>
      </w:r>
      <w:r w:rsidRPr="004951FC">
        <w:rPr>
          <w:i/>
        </w:rPr>
        <w:t xml:space="preserve">Scheduling </w:t>
      </w:r>
      <w:r w:rsidRPr="004951FC">
        <w:t>API.</w:t>
      </w:r>
    </w:p>
    <w:p w:rsidR="00401595" w:rsidRPr="00401595" w:rsidRDefault="00401595" w:rsidP="00401595"/>
    <w:p w:rsidR="002C2A11" w:rsidRDefault="002C2A11">
      <w:pPr>
        <w:rPr>
          <w:sz w:val="12"/>
          <w:szCs w:val="12"/>
        </w:rPr>
      </w:pPr>
      <w:r>
        <w:rPr>
          <w:sz w:val="12"/>
          <w:szCs w:val="12"/>
        </w:rPr>
        <w:br w:type="page"/>
      </w:r>
    </w:p>
    <w:p w:rsidR="00BC6167" w:rsidRDefault="00BC6167" w:rsidP="00BC6167">
      <w:pPr>
        <w:spacing w:before="5" w:after="0" w:line="120" w:lineRule="exact"/>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E709FF" w:rsidRPr="00AD1C7D" w:rsidRDefault="00E709FF" w:rsidP="00E709FF">
      <w:pPr>
        <w:spacing w:before="21" w:after="0" w:line="257" w:lineRule="auto"/>
        <w:ind w:right="64"/>
        <w:jc w:val="both"/>
        <w:rPr>
          <w:rFonts w:eastAsia="Arial" w:cs="Arial"/>
        </w:rPr>
      </w:pPr>
      <w:r w:rsidRPr="00AD1C7D">
        <w:rPr>
          <w:rFonts w:eastAsia="Arial" w:cs="Arial"/>
        </w:rPr>
        <w:t>Several APIs were developed during the refactoring effort. They are described below.</w:t>
      </w:r>
    </w:p>
    <w:p w:rsidR="00E709FF" w:rsidRPr="00AD1C7D" w:rsidRDefault="00E709FF" w:rsidP="00305039">
      <w:pPr>
        <w:spacing w:before="21" w:after="0" w:line="257" w:lineRule="auto"/>
        <w:ind w:right="64"/>
        <w:rPr>
          <w:rFonts w:eastAsia="Arial" w:cs="Arial"/>
        </w:rPr>
      </w:pPr>
      <w:r w:rsidRPr="00AD1C7D">
        <w:rPr>
          <w:rFonts w:eastAsia="Arial" w:cs="Arial"/>
        </w:rPr>
        <w:t>In addition to the Scheduling pac</w:t>
      </w:r>
      <w:r w:rsidR="00B92695">
        <w:rPr>
          <w:rFonts w:eastAsia="Arial" w:cs="Arial"/>
        </w:rPr>
        <w:t xml:space="preserve">kage routines, </w:t>
      </w:r>
      <w:r w:rsidRPr="00AD1C7D">
        <w:rPr>
          <w:rFonts w:eastAsia="Arial" w:cs="Arial"/>
        </w:rPr>
        <w:t>two new routines are added to the Registration package (DGSAAPI and DGSADAL). They return specifi</w:t>
      </w:r>
      <w:r w:rsidR="00B92695">
        <w:rPr>
          <w:rFonts w:eastAsia="Arial" w:cs="Arial"/>
        </w:rPr>
        <w:t>c vocabulary entries from the Registration package</w:t>
      </w:r>
      <w:r w:rsidRPr="00AD1C7D">
        <w:rPr>
          <w:rFonts w:eastAsia="Arial" w:cs="Arial"/>
        </w:rPr>
        <w:t>.</w:t>
      </w:r>
    </w:p>
    <w:p w:rsidR="00E709FF" w:rsidRPr="00AD1C7D" w:rsidRDefault="00E709FF" w:rsidP="00305039">
      <w:pPr>
        <w:spacing w:before="21" w:after="0" w:line="257" w:lineRule="auto"/>
        <w:ind w:right="64"/>
        <w:rPr>
          <w:rFonts w:eastAsia="Arial" w:cs="Arial"/>
        </w:rPr>
      </w:pPr>
    </w:p>
    <w:p w:rsidR="00A06F5A" w:rsidRPr="00AD1C7D" w:rsidRDefault="00E709FF" w:rsidP="00305039">
      <w:pPr>
        <w:spacing w:before="21" w:after="0" w:line="257" w:lineRule="auto"/>
        <w:ind w:right="64"/>
        <w:rPr>
          <w:rFonts w:eastAsia="Arial" w:cs="Arial"/>
        </w:rPr>
      </w:pPr>
      <w:r w:rsidRPr="00AD1C7D">
        <w:rPr>
          <w:rFonts w:eastAsia="Arial" w:cs="Arial"/>
        </w:rPr>
        <w:t xml:space="preserve">Unless otherwise noted all date formats are internal </w:t>
      </w:r>
      <w:proofErr w:type="spellStart"/>
      <w:r w:rsidRPr="00AD1C7D">
        <w:rPr>
          <w:rFonts w:eastAsia="Arial" w:cs="Arial"/>
        </w:rPr>
        <w:t>FileMan</w:t>
      </w:r>
      <w:proofErr w:type="spellEnd"/>
      <w:r w:rsidRPr="00AD1C7D">
        <w:rPr>
          <w:rFonts w:eastAsia="Arial" w:cs="Arial"/>
        </w:rPr>
        <w:t xml:space="preserve"> format (e.g. 3120121 = Jan 21, 2012). Various utility methods to handle internal date format, including conversions from/to human readable forms, are available in </w:t>
      </w:r>
      <w:hyperlink r:id="rId14" w:history="1">
        <w:r w:rsidRPr="00305039">
          <w:rPr>
            <w:rStyle w:val="Hyperlink"/>
            <w:rFonts w:eastAsia="Arial" w:cs="Arial"/>
          </w:rPr>
          <w:t>http://www.va.gov/vdl/application.asp?appid=10</w:t>
        </w:r>
      </w:hyperlink>
      <w:r w:rsidRPr="00AD1C7D">
        <w:rPr>
          <w:rFonts w:eastAsia="Arial" w:cs="Arial"/>
        </w:rPr>
        <w:t xml:space="preserve"> Kernel Developer’s Guide and </w:t>
      </w:r>
      <w:proofErr w:type="spellStart"/>
      <w:r w:rsidR="00B92695">
        <w:rPr>
          <w:rFonts w:eastAsia="Arial" w:cs="Arial"/>
        </w:rPr>
        <w:t>Fileman</w:t>
      </w:r>
      <w:proofErr w:type="spellEnd"/>
      <w:r w:rsidR="00B92695">
        <w:rPr>
          <w:rFonts w:eastAsia="Arial" w:cs="Arial"/>
        </w:rPr>
        <w:t xml:space="preserve"> </w:t>
      </w:r>
      <w:hyperlink r:id="rId15" w:history="1">
        <w:r w:rsidRPr="00305039">
          <w:rPr>
            <w:rStyle w:val="Hyperlink"/>
            <w:rFonts w:eastAsia="Arial" w:cs="Arial"/>
          </w:rPr>
          <w:t>http://www.va.gov/vdl/application.asp?appid=5</w:t>
        </w:r>
      </w:hyperlink>
      <w:r w:rsidRPr="00AD1C7D">
        <w:rPr>
          <w:rFonts w:eastAsia="Arial" w:cs="Arial"/>
        </w:rPr>
        <w:t xml:space="preserve"> Programmer Manual.</w:t>
      </w: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694801" w:rsidRPr="004D38E6" w:rsidRDefault="00694801" w:rsidP="00694801">
      <w:pPr>
        <w:pStyle w:val="Heading2"/>
      </w:pPr>
      <w:bookmarkStart w:id="1" w:name="_Toc203621461"/>
      <w:bookmarkStart w:id="2" w:name="_Toc203712951"/>
      <w:r w:rsidRPr="004D38E6">
        <w:rPr>
          <w:color w:val="FF0000"/>
        </w:rPr>
        <w:t>$$</w:t>
      </w:r>
      <w:r w:rsidRPr="00526B14">
        <w:rPr>
          <w:color w:val="FF0000"/>
        </w:rPr>
        <w:t>GETCLN</w:t>
      </w:r>
      <w:r w:rsidRPr="004D38E6">
        <w:t>^</w:t>
      </w:r>
      <w:proofErr w:type="gramStart"/>
      <w:r w:rsidRPr="004D38E6">
        <w:t>SDMAPI1(</w:t>
      </w:r>
      <w:proofErr w:type="gramEnd"/>
      <w:r>
        <w:t xml:space="preserve">) - </w:t>
      </w:r>
      <w:r w:rsidRPr="004D38E6">
        <w:t>Return Clinic details</w:t>
      </w:r>
      <w:bookmarkEnd w:id="1"/>
      <w:bookmarkEnd w:id="2"/>
    </w:p>
    <w:p w:rsidR="00694801" w:rsidRDefault="00694801" w:rsidP="00694801">
      <w:pPr>
        <w:rPr>
          <w:color w:val="000000"/>
        </w:rPr>
      </w:pPr>
      <w:r>
        <w:rPr>
          <w:color w:val="000000"/>
        </w:rPr>
        <w:t>This extrinsic function returns detailed information on a clinic.</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GETCLN^</w:t>
      </w:r>
      <w:proofErr w:type="gramStart"/>
      <w:r>
        <w:rPr>
          <w:color w:val="000000"/>
        </w:rPr>
        <w:t>SDMAPI1(</w:t>
      </w:r>
      <w:proofErr w:type="gramEnd"/>
      <w:r>
        <w:rPr>
          <w:color w:val="000000"/>
        </w:rPr>
        <w:t>.RETURN,</w:t>
      </w:r>
      <w:r w:rsidR="00305039">
        <w:rPr>
          <w:color w:val="000000"/>
        </w:rPr>
        <w:t>SC</w:t>
      </w:r>
      <w:r>
        <w:rPr>
          <w:color w:val="000000"/>
        </w:rPr>
        <w:t>)</w:t>
      </w:r>
    </w:p>
    <w:p w:rsidR="00694801" w:rsidRDefault="00694801" w:rsidP="00694801">
      <w:pPr>
        <w:pStyle w:val="Heading5"/>
      </w:pPr>
      <w:r>
        <w:t>Input Parameters</w:t>
      </w:r>
    </w:p>
    <w:p w:rsidR="00DF4FD8" w:rsidRDefault="00A34A3E" w:rsidP="00DF4FD8">
      <w:pPr>
        <w:ind w:left="1440" w:hanging="1440"/>
        <w:rPr>
          <w:color w:val="000000"/>
        </w:rPr>
      </w:pPr>
      <w:r>
        <w:rPr>
          <w:color w:val="000000"/>
        </w:rPr>
        <w:t>.RETURN</w:t>
      </w:r>
      <w:r>
        <w:rPr>
          <w:color w:val="000000"/>
        </w:rPr>
        <w:tab/>
        <w:t>[</w:t>
      </w:r>
      <w:proofErr w:type="spellStart"/>
      <w:r>
        <w:rPr>
          <w:color w:val="000000"/>
        </w:rPr>
        <w:t>Required</w:t>
      </w:r>
      <w:proofErr w:type="gramStart"/>
      <w:r w:rsidR="00E762E8">
        <w:rPr>
          <w:color w:val="000000"/>
        </w:rPr>
        <w:t>,Array</w:t>
      </w:r>
      <w:proofErr w:type="spellEnd"/>
      <w:proofErr w:type="gramEnd"/>
      <w:r>
        <w:rPr>
          <w:color w:val="000000"/>
        </w:rPr>
        <w:t>]</w:t>
      </w:r>
      <w:r w:rsidR="00694801">
        <w:rPr>
          <w:color w:val="000000"/>
        </w:rPr>
        <w:t xml:space="preserve"> Array passed by reference that will receive the data.</w:t>
      </w:r>
      <w:r w:rsidR="00910F5E">
        <w:rPr>
          <w:color w:val="000000"/>
        </w:rPr>
        <w:t xml:space="preserve"> All fields are returned as </w:t>
      </w:r>
      <w:proofErr w:type="spellStart"/>
      <w:r w:rsidR="00910F5E">
        <w:rPr>
          <w:color w:val="000000"/>
        </w:rPr>
        <w:t>internal_format^external_format</w:t>
      </w:r>
      <w:proofErr w:type="spellEnd"/>
      <w:r w:rsidR="00910F5E">
        <w:rPr>
          <w:color w:val="000000"/>
        </w:rPr>
        <w:t>.</w:t>
      </w:r>
      <w:r w:rsidR="00694801" w:rsidRPr="00246565">
        <w:rPr>
          <w:color w:val="000000"/>
        </w:rPr>
        <w:t xml:space="preserve"> </w:t>
      </w:r>
      <w:r w:rsidR="00910F5E">
        <w:rPr>
          <w:color w:val="000000"/>
        </w:rPr>
        <w:t>Fields returned</w:t>
      </w:r>
      <w:r w:rsidR="00694801">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("ABBREVIATION")</w:t>
      </w:r>
      <w:r>
        <w:rPr>
          <w:color w:val="000000"/>
        </w:rPr>
        <w:tab/>
      </w:r>
      <w:r>
        <w:rPr>
          <w:color w:val="000000"/>
        </w:rPr>
        <w:tab/>
      </w:r>
      <w:r>
        <w:rPr>
          <w:color w:val="000000"/>
        </w:rPr>
        <w:tab/>
        <w:t>[String] Abbreviation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Pr>
          <w:color w:val="000000"/>
        </w:rPr>
        <w:t>"ADMINISTER INPATIENT MEDS?")</w:t>
      </w:r>
      <w:r>
        <w:rPr>
          <w:color w:val="000000"/>
        </w:rPr>
        <w:tab/>
        <w:t xml:space="preserve">[String] </w:t>
      </w:r>
      <w:r w:rsidR="005733D9">
        <w:rPr>
          <w:color w:val="000000"/>
        </w:rPr>
        <w:t>I</w:t>
      </w:r>
      <w:r w:rsidR="005733D9" w:rsidRPr="005733D9">
        <w:rPr>
          <w:color w:val="000000"/>
        </w:rPr>
        <w:t xml:space="preserve">f the clinic location is authorized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to dispense inpatient medications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outp</w:t>
      </w:r>
      <w:r w:rsidR="005733D9">
        <w:rPr>
          <w:color w:val="000000"/>
        </w:rPr>
        <w:t>atients this field will be set to 1^YES</w:t>
      </w:r>
    </w:p>
    <w:p w:rsidR="00DF4FD8" w:rsidRPr="00DF4FD8" w:rsidRDefault="00DF4FD8" w:rsidP="00DF4FD8">
      <w:pPr>
        <w:ind w:left="1440" w:hanging="1440"/>
        <w:rPr>
          <w:color w:val="000000"/>
        </w:rPr>
      </w:pPr>
      <w:r>
        <w:rPr>
          <w:color w:val="000000"/>
        </w:rPr>
        <w:tab/>
        <w:t>RETURN</w:t>
      </w:r>
      <w:r w:rsidR="005733D9">
        <w:rPr>
          <w:color w:val="000000"/>
        </w:rPr>
        <w:t xml:space="preserve"> ("AGENCY")</w:t>
      </w:r>
      <w:r w:rsidR="005733D9">
        <w:rPr>
          <w:color w:val="000000"/>
        </w:rPr>
        <w:tab/>
      </w:r>
      <w:r w:rsidR="005733D9">
        <w:rPr>
          <w:color w:val="000000"/>
        </w:rPr>
        <w:tab/>
      </w:r>
      <w:r w:rsidR="005733D9">
        <w:rPr>
          <w:color w:val="000000"/>
        </w:rPr>
        <w:tab/>
      </w:r>
      <w:r w:rsidR="005733D9">
        <w:rPr>
          <w:color w:val="000000"/>
        </w:rPr>
        <w:tab/>
        <w:t xml:space="preserve">[Numeric] </w:t>
      </w:r>
      <w:r w:rsidR="005733D9" w:rsidRPr="005733D9">
        <w:rPr>
          <w:color w:val="000000"/>
        </w:rPr>
        <w:t xml:space="preserve">Agency associated with specific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location</w:t>
      </w:r>
      <w:r w:rsidR="005733D9">
        <w:rPr>
          <w:color w:val="000000"/>
        </w:rPr>
        <w:t xml:space="preserve"> (pointer to file 4.11)</w:t>
      </w:r>
    </w:p>
    <w:p w:rsidR="00DF4FD8" w:rsidRPr="00DF4FD8" w:rsidRDefault="00DF4FD8" w:rsidP="00DF4FD8">
      <w:pPr>
        <w:ind w:left="1440" w:hanging="1440"/>
        <w:rPr>
          <w:color w:val="000000"/>
        </w:rPr>
      </w:pPr>
      <w:r>
        <w:rPr>
          <w:color w:val="000000"/>
        </w:rPr>
        <w:tab/>
        <w:t>RETURN</w:t>
      </w:r>
      <w:r w:rsidRPr="00DF4FD8">
        <w:rPr>
          <w:color w:val="000000"/>
        </w:rPr>
        <w:t xml:space="preserve"> ("ALL</w:t>
      </w:r>
      <w:r w:rsidR="005733D9">
        <w:rPr>
          <w:color w:val="000000"/>
        </w:rPr>
        <w:t>OWABLE CONSECUTIVE NO-SHOWS") [Numeric</w:t>
      </w:r>
      <w:proofErr w:type="gramStart"/>
      <w:r w:rsidR="005733D9">
        <w:rPr>
          <w:color w:val="000000"/>
        </w:rPr>
        <w:t>]</w:t>
      </w:r>
      <w:r w:rsidR="005733D9" w:rsidRPr="005733D9">
        <w:rPr>
          <w:rFonts w:ascii="Tahoma" w:hAnsi="Tahoma" w:cs="Tahoma"/>
          <w:color w:val="000000"/>
          <w:shd w:val="clear" w:color="auto" w:fill="FFFFFF"/>
        </w:rPr>
        <w:t xml:space="preserve"> </w:t>
      </w:r>
      <w:r w:rsidR="005733D9" w:rsidRPr="005733D9">
        <w:rPr>
          <w:color w:val="000000"/>
        </w:rPr>
        <w:t> </w:t>
      </w:r>
      <w:r w:rsidR="005733D9">
        <w:rPr>
          <w:color w:val="000000"/>
        </w:rPr>
        <w:t>N</w:t>
      </w:r>
      <w:r w:rsidR="005733D9" w:rsidRPr="005733D9">
        <w:rPr>
          <w:color w:val="000000"/>
        </w:rPr>
        <w:t>umber</w:t>
      </w:r>
      <w:proofErr w:type="gramEnd"/>
      <w:r w:rsidR="005733D9" w:rsidRPr="005733D9">
        <w:rPr>
          <w:color w:val="000000"/>
        </w:rPr>
        <w:t xml:space="preserve"> of times in a row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that a patient can be a no-show in a clinic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 xml:space="preserve">before he/she is flagged for possible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discharge from the clinic</w:t>
      </w:r>
      <w:r w:rsidR="005733D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("APPT. CANCELLATION LETTER")</w:t>
      </w:r>
      <w:r w:rsidR="005733D9">
        <w:rPr>
          <w:color w:val="000000"/>
        </w:rPr>
        <w:tab/>
        <w:t>[Numeric] A</w:t>
      </w:r>
      <w:r w:rsidR="005733D9" w:rsidRPr="005733D9">
        <w:rPr>
          <w:color w:val="000000"/>
        </w:rPr>
        <w:t xml:space="preserve">ppointment cancellation letter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sidRPr="005733D9">
        <w:rPr>
          <w:color w:val="000000"/>
        </w:rPr>
        <w:t>associated with this clinic</w:t>
      </w:r>
      <w:r w:rsidR="005733D9">
        <w:rPr>
          <w:color w:val="000000"/>
        </w:rPr>
        <w:t xml:space="preserve"> (pointer to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"ASK DIAGNOSIS AT CHECK OUT")</w:t>
      </w:r>
      <w:r w:rsidR="005733D9">
        <w:rPr>
          <w:color w:val="000000"/>
        </w:rPr>
        <w:tab/>
        <w:t xml:space="preserve">[Numeric] 0=no, 1=yes/required, </w:t>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5733D9" w:rsidRDefault="00DF4FD8" w:rsidP="00DF4FD8">
      <w:pPr>
        <w:ind w:left="1440" w:hanging="1440"/>
        <w:rPr>
          <w:color w:val="000000"/>
        </w:rPr>
      </w:pPr>
      <w:r>
        <w:rPr>
          <w:color w:val="000000"/>
        </w:rPr>
        <w:tab/>
        <w:t>RETURN</w:t>
      </w:r>
      <w:r w:rsidRPr="00DF4FD8">
        <w:rPr>
          <w:color w:val="000000"/>
        </w:rPr>
        <w:t xml:space="preserve"> ("ASK FOR CHECK IN/OUT TIME")</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("ASK PROVIDER AT CHECK OUT")</w:t>
      </w:r>
      <w:r w:rsidR="005733D9">
        <w:rPr>
          <w:color w:val="000000"/>
        </w:rPr>
        <w:tab/>
        <w:t xml:space="preserve">[Numeric] 0=no, 1=yes/required, </w:t>
      </w:r>
      <w:r w:rsidR="005733D9">
        <w:rPr>
          <w:color w:val="000000"/>
        </w:rPr>
        <w:tab/>
      </w:r>
      <w:r w:rsidR="005733D9">
        <w:rPr>
          <w:color w:val="000000"/>
        </w:rPr>
        <w:lastRenderedPageBreak/>
        <w:tab/>
      </w:r>
      <w:r w:rsidR="005733D9">
        <w:rPr>
          <w:color w:val="000000"/>
        </w:rPr>
        <w:tab/>
      </w:r>
      <w:r w:rsidR="005733D9">
        <w:rPr>
          <w:color w:val="000000"/>
        </w:rPr>
        <w:tab/>
      </w:r>
      <w:r w:rsidR="005733D9">
        <w:rPr>
          <w:color w:val="000000"/>
        </w:rPr>
        <w:tab/>
      </w:r>
      <w:r w:rsidR="005733D9">
        <w:rPr>
          <w:color w:val="000000"/>
        </w:rPr>
        <w:tab/>
      </w:r>
      <w:r w:rsidR="005733D9">
        <w:rPr>
          <w:color w:val="000000"/>
        </w:rPr>
        <w:tab/>
        <w:t>2=yes/not required</w:t>
      </w:r>
    </w:p>
    <w:p w:rsidR="00DF4FD8" w:rsidRPr="00DF4FD8" w:rsidRDefault="00DF4FD8" w:rsidP="00DF4FD8">
      <w:pPr>
        <w:ind w:left="1440" w:hanging="1440"/>
        <w:rPr>
          <w:color w:val="000000"/>
        </w:rPr>
      </w:pPr>
      <w:r>
        <w:rPr>
          <w:color w:val="000000"/>
        </w:rPr>
        <w:tab/>
        <w:t>RETURN</w:t>
      </w:r>
      <w:r w:rsidRPr="00DF4FD8">
        <w:rPr>
          <w:color w:val="000000"/>
        </w:rPr>
        <w:t xml:space="preserve"> ("ASK STOP CODES AT CHECK OUT")</w:t>
      </w:r>
      <w:r w:rsidR="005733D9">
        <w:rPr>
          <w:color w:val="000000"/>
        </w:rPr>
        <w:tab/>
        <w:t>[Boolean] 0=no, 1=yes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733D9">
        <w:rPr>
          <w:color w:val="000000"/>
        </w:rPr>
        <w:t>("AUTOFINISH CLINIC PRINTER")</w:t>
      </w:r>
      <w:r w:rsidR="005733D9">
        <w:rPr>
          <w:color w:val="000000"/>
        </w:rPr>
        <w:tab/>
      </w:r>
      <w:r w:rsidR="007C176E">
        <w:rPr>
          <w:color w:val="000000"/>
        </w:rPr>
        <w:t xml:space="preserve">[Numeric] Printer where </w:t>
      </w:r>
      <w:proofErr w:type="spellStart"/>
      <w:r w:rsidR="007C176E">
        <w:rPr>
          <w:color w:val="000000"/>
        </w:rPr>
        <w:t>autofinished</w:t>
      </w:r>
      <w:proofErr w:type="spellEnd"/>
      <w:r w:rsidR="007C176E">
        <w:rPr>
          <w:color w:val="000000"/>
        </w:rPr>
        <w:t xml:space="preserve"> Rx’s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 xml:space="preserve">for this clinic will be printed (pointer to file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3.5)</w:t>
      </w:r>
    </w:p>
    <w:p w:rsidR="00DF4FD8" w:rsidRPr="00DF4FD8" w:rsidRDefault="00DF4FD8" w:rsidP="00DF4FD8">
      <w:pPr>
        <w:ind w:left="1440" w:hanging="1440"/>
        <w:rPr>
          <w:color w:val="000000"/>
        </w:rPr>
      </w:pPr>
      <w:r>
        <w:rPr>
          <w:color w:val="000000"/>
        </w:rPr>
        <w:tab/>
        <w:t>RETURN</w:t>
      </w:r>
      <w:r w:rsidR="007C176E">
        <w:rPr>
          <w:color w:val="000000"/>
        </w:rPr>
        <w:t xml:space="preserve"> ("AUTOFINISH RX SITE")</w:t>
      </w:r>
      <w:r w:rsidR="007C176E">
        <w:rPr>
          <w:color w:val="000000"/>
        </w:rPr>
        <w:tab/>
      </w:r>
      <w:r w:rsidR="007C176E">
        <w:rPr>
          <w:color w:val="000000"/>
        </w:rPr>
        <w:tab/>
        <w:t xml:space="preserve">[Numeric] Outpatient site this location 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associated with (pointer to file 59)</w:t>
      </w:r>
    </w:p>
    <w:p w:rsidR="00DF4FD8" w:rsidRPr="00DF4FD8" w:rsidRDefault="00DF4FD8" w:rsidP="00DF4FD8">
      <w:pPr>
        <w:ind w:left="1440" w:hanging="1440"/>
        <w:rPr>
          <w:color w:val="000000"/>
        </w:rPr>
      </w:pPr>
      <w:r>
        <w:rPr>
          <w:color w:val="000000"/>
        </w:rPr>
        <w:tab/>
        <w:t>RETURN</w:t>
      </w:r>
      <w:r w:rsidR="007C176E">
        <w:rPr>
          <w:color w:val="000000"/>
        </w:rPr>
        <w:t xml:space="preserve"> ("AVAILABILITY FLAG")</w:t>
      </w:r>
      <w:r w:rsidR="007C176E">
        <w:rPr>
          <w:color w:val="000000"/>
        </w:rPr>
        <w:tab/>
      </w:r>
      <w:r w:rsidR="007C176E">
        <w:rPr>
          <w:color w:val="000000"/>
        </w:rPr>
        <w:tab/>
      </w:r>
      <w:r w:rsidR="007C176E">
        <w:rPr>
          <w:color w:val="000000"/>
        </w:rPr>
        <w:tab/>
        <w:t>[</w:t>
      </w:r>
      <w:proofErr w:type="spellStart"/>
      <w:r w:rsidR="007C176E">
        <w:rPr>
          <w:color w:val="000000"/>
        </w:rPr>
        <w:t>DateTime</w:t>
      </w:r>
      <w:proofErr w:type="spellEnd"/>
      <w:r w:rsidR="007C176E">
        <w:rPr>
          <w:color w:val="000000"/>
        </w:rPr>
        <w:t>]</w:t>
      </w:r>
      <w:r w:rsidR="007C176E" w:rsidRPr="007C176E">
        <w:rPr>
          <w:rFonts w:ascii="Tahoma" w:hAnsi="Tahoma" w:cs="Tahoma"/>
          <w:color w:val="000000"/>
          <w:shd w:val="clear" w:color="auto" w:fill="FFFFFF"/>
        </w:rPr>
        <w:t xml:space="preserve"> </w:t>
      </w:r>
      <w:r w:rsidR="007C176E" w:rsidRPr="007C176E">
        <w:rPr>
          <w:color w:val="000000"/>
        </w:rPr>
        <w:t xml:space="preserve">Date/time set up for clinic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availability</w:t>
      </w:r>
    </w:p>
    <w:p w:rsidR="00DF4FD8" w:rsidRPr="00DF4FD8" w:rsidRDefault="00DF4FD8" w:rsidP="00DF4FD8">
      <w:pPr>
        <w:ind w:left="1440" w:hanging="1440"/>
        <w:rPr>
          <w:color w:val="000000"/>
        </w:rPr>
      </w:pPr>
      <w:r>
        <w:rPr>
          <w:color w:val="000000"/>
        </w:rPr>
        <w:tab/>
        <w:t>RETURN</w:t>
      </w:r>
      <w:r w:rsidR="007C176E">
        <w:rPr>
          <w:color w:val="000000"/>
        </w:rPr>
        <w:t xml:space="preserve"> ("CATEGORY OF VISIT")</w:t>
      </w:r>
      <w:r w:rsidR="007C176E">
        <w:rPr>
          <w:color w:val="000000"/>
        </w:rPr>
        <w:tab/>
      </w:r>
      <w:r w:rsidR="007C176E">
        <w:rPr>
          <w:color w:val="000000"/>
        </w:rPr>
        <w:tab/>
      </w:r>
      <w:r w:rsidR="007C176E">
        <w:rPr>
          <w:color w:val="000000"/>
        </w:rPr>
        <w:tab/>
        <w:t xml:space="preserve">[String] </w:t>
      </w:r>
      <w:r w:rsidR="007C176E" w:rsidRPr="007C176E">
        <w:rPr>
          <w:color w:val="000000"/>
        </w:rPr>
        <w:t xml:space="preserve">Category of visit associated with a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specific location</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7C176E">
        <w:rPr>
          <w:color w:val="000000"/>
        </w:rPr>
        <w:t>"CLINIC CANCELLATION LETTER")</w:t>
      </w:r>
      <w:r w:rsidR="007C176E">
        <w:rPr>
          <w:color w:val="000000"/>
        </w:rPr>
        <w:tab/>
        <w:t>[Numeric] Clinic</w:t>
      </w:r>
      <w:r w:rsidR="007C176E" w:rsidRPr="005733D9">
        <w:rPr>
          <w:color w:val="000000"/>
        </w:rPr>
        <w:t xml:space="preserve"> cancellation letter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5733D9">
        <w:rPr>
          <w:color w:val="000000"/>
        </w:rPr>
        <w:t>associated with this clinic</w:t>
      </w:r>
      <w:r w:rsidR="007C176E">
        <w:rPr>
          <w:color w:val="000000"/>
        </w:rPr>
        <w:t xml:space="preserve"> (pointer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file 407.5)</w:t>
      </w:r>
    </w:p>
    <w:p w:rsidR="00DF4FD8" w:rsidRPr="00DF4FD8" w:rsidRDefault="00DF4FD8" w:rsidP="00DF4FD8">
      <w:pPr>
        <w:ind w:left="1440" w:hanging="1440"/>
        <w:rPr>
          <w:color w:val="000000"/>
        </w:rPr>
      </w:pPr>
      <w:r>
        <w:rPr>
          <w:color w:val="000000"/>
        </w:rPr>
        <w:tab/>
        <w:t>RETURN</w:t>
      </w:r>
      <w:r w:rsidR="007C176E">
        <w:rPr>
          <w:color w:val="000000"/>
        </w:rPr>
        <w:t xml:space="preserve"> ("CLINIC GROUP (REPORTS)")</w:t>
      </w:r>
      <w:r w:rsidR="007C176E">
        <w:rPr>
          <w:color w:val="000000"/>
        </w:rPr>
        <w:tab/>
      </w:r>
      <w:r w:rsidR="007C176E">
        <w:rPr>
          <w:color w:val="000000"/>
        </w:rPr>
        <w:tab/>
        <w:t>[Numeric] Pointer to file 409.67</w:t>
      </w:r>
    </w:p>
    <w:p w:rsidR="00DF4FD8" w:rsidRPr="00DF4FD8" w:rsidRDefault="00DF4FD8" w:rsidP="00DF4FD8">
      <w:pPr>
        <w:ind w:left="1440" w:hanging="1440"/>
        <w:rPr>
          <w:color w:val="000000"/>
        </w:rPr>
      </w:pPr>
      <w:r>
        <w:rPr>
          <w:color w:val="000000"/>
        </w:rPr>
        <w:tab/>
        <w:t>RETURN</w:t>
      </w:r>
      <w:r w:rsidRPr="00DF4FD8">
        <w:rPr>
          <w:color w:val="000000"/>
        </w:rPr>
        <w:t xml:space="preserve"> ("CLINIC MEETS AT THIS FACILITY?")</w:t>
      </w:r>
      <w:r w:rsidR="007C176E">
        <w:rPr>
          <w:color w:val="000000"/>
        </w:rPr>
        <w:tab/>
        <w:t>[String] N=NO, Y=YES</w:t>
      </w:r>
    </w:p>
    <w:p w:rsidR="00DF4FD8" w:rsidRPr="00DF4FD8" w:rsidRDefault="00DF4FD8" w:rsidP="00DF4FD8">
      <w:pPr>
        <w:ind w:left="1440" w:hanging="1440"/>
        <w:rPr>
          <w:color w:val="000000"/>
        </w:rPr>
      </w:pPr>
      <w:r>
        <w:rPr>
          <w:color w:val="000000"/>
        </w:rPr>
        <w:tab/>
        <w:t>RETURN</w:t>
      </w:r>
      <w:r w:rsidR="007C176E">
        <w:rPr>
          <w:color w:val="000000"/>
        </w:rPr>
        <w:t xml:space="preserve"> ("CLINIC SERVICES RESOURCE")</w:t>
      </w:r>
      <w:r w:rsidR="007C176E">
        <w:rPr>
          <w:color w:val="000000"/>
        </w:rPr>
        <w:tab/>
      </w:r>
      <w:r w:rsidR="007C176E">
        <w:rPr>
          <w:color w:val="000000"/>
        </w:rPr>
        <w:tab/>
        <w:t>[Numeric] Pointer to file 403.12</w:t>
      </w:r>
    </w:p>
    <w:p w:rsidR="00DF4FD8" w:rsidRPr="00DF4FD8" w:rsidRDefault="00DF4FD8" w:rsidP="00DF4FD8">
      <w:pPr>
        <w:ind w:left="1440" w:hanging="1440"/>
        <w:rPr>
          <w:color w:val="000000"/>
        </w:rPr>
      </w:pPr>
      <w:r>
        <w:rPr>
          <w:color w:val="000000"/>
        </w:rPr>
        <w:tab/>
        <w:t>RETURN</w:t>
      </w:r>
      <w:r w:rsidRPr="00DF4FD8">
        <w:rPr>
          <w:color w:val="000000"/>
        </w:rPr>
        <w:t xml:space="preserve"> ("COLLATERAL VISITS? (Y OR N)")</w:t>
      </w:r>
      <w:r w:rsidR="007C176E">
        <w:rPr>
          <w:color w:val="000000"/>
        </w:rPr>
        <w:tab/>
        <w:t xml:space="preserve">[String] </w:t>
      </w:r>
      <w:r w:rsidR="007C176E" w:rsidRPr="007C176E">
        <w:rPr>
          <w:color w:val="000000"/>
        </w:rPr>
        <w:t xml:space="preserve">Are collateral visits allowed to this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clinic</w:t>
      </w:r>
      <w:r w:rsidR="007C176E">
        <w:rPr>
          <w:color w:val="000000"/>
        </w:rPr>
        <w:t xml:space="preserve"> (N=NO, Y=YES)</w:t>
      </w:r>
    </w:p>
    <w:p w:rsidR="00DF4FD8" w:rsidRPr="00DF4FD8" w:rsidRDefault="00DF4FD8" w:rsidP="00DF4FD8">
      <w:pPr>
        <w:ind w:left="1440" w:hanging="1440"/>
        <w:rPr>
          <w:color w:val="000000"/>
        </w:rPr>
      </w:pPr>
      <w:r>
        <w:rPr>
          <w:color w:val="000000"/>
        </w:rPr>
        <w:tab/>
        <w:t>RETURN</w:t>
      </w:r>
      <w:r w:rsidRPr="00DF4FD8">
        <w:rPr>
          <w:color w:val="000000"/>
        </w:rPr>
        <w:t xml:space="preserve"> ("COPIES")</w:t>
      </w:r>
      <w:r w:rsidR="007C176E">
        <w:rPr>
          <w:color w:val="000000"/>
        </w:rPr>
        <w:tab/>
      </w:r>
      <w:r w:rsidR="007C176E">
        <w:rPr>
          <w:color w:val="000000"/>
        </w:rPr>
        <w:tab/>
      </w:r>
      <w:r w:rsidR="007C176E">
        <w:rPr>
          <w:color w:val="000000"/>
        </w:rPr>
        <w:tab/>
      </w:r>
      <w:r w:rsidR="007C176E">
        <w:rPr>
          <w:color w:val="000000"/>
        </w:rPr>
        <w:tab/>
        <w:t xml:space="preserve">[Numeric] </w:t>
      </w:r>
      <w:r w:rsidR="007C176E" w:rsidRPr="007C176E">
        <w:rPr>
          <w:color w:val="000000"/>
        </w:rPr>
        <w:t xml:space="preserve">How many copies of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appointment lists should be generated for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this clinic</w:t>
      </w:r>
    </w:p>
    <w:p w:rsidR="00DF4FD8" w:rsidRPr="00DF4FD8" w:rsidRDefault="00DF4FD8" w:rsidP="00DF4FD8">
      <w:pPr>
        <w:ind w:left="1440" w:hanging="1440"/>
        <w:rPr>
          <w:color w:val="000000"/>
        </w:rPr>
      </w:pPr>
      <w:r>
        <w:rPr>
          <w:color w:val="000000"/>
        </w:rPr>
        <w:tab/>
        <w:t>RETURN</w:t>
      </w:r>
      <w:r w:rsidRPr="00DF4FD8">
        <w:rPr>
          <w:color w:val="000000"/>
        </w:rPr>
        <w:t xml:space="preserve"> ("CREDIT STOP CODE")</w:t>
      </w:r>
      <w:r>
        <w:rPr>
          <w:color w:val="000000"/>
        </w:rPr>
        <w:tab/>
      </w:r>
      <w:r>
        <w:rPr>
          <w:color w:val="000000"/>
        </w:rPr>
        <w:tab/>
      </w:r>
      <w:r>
        <w:rPr>
          <w:color w:val="000000"/>
        </w:rPr>
        <w:tab/>
        <w:t xml:space="preserve">[Numeric] </w:t>
      </w:r>
      <w:r w:rsidR="007C176E" w:rsidRPr="007C176E">
        <w:rPr>
          <w:color w:val="000000"/>
        </w:rPr>
        <w:t xml:space="preserve">Appointments to this clinic will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 xml:space="preserve">receive this stop code credit in addition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the 'normal' stop code credit</w:t>
      </w:r>
      <w:r w:rsidR="007C176E">
        <w:rPr>
          <w:color w:val="000000"/>
        </w:rPr>
        <w:t xml:space="preserve"> (p</w:t>
      </w:r>
      <w:r>
        <w:rPr>
          <w:color w:val="000000"/>
        </w:rPr>
        <w:t xml:space="preserve">ointer to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Pr>
          <w:color w:val="000000"/>
        </w:rPr>
        <w:t>file</w:t>
      </w:r>
      <w:r w:rsidR="007C176E">
        <w:rPr>
          <w:color w:val="000000"/>
        </w:rPr>
        <w:t xml:space="preserve"> 40.7)</w:t>
      </w:r>
    </w:p>
    <w:p w:rsidR="00DF4FD8" w:rsidRPr="00DF4FD8" w:rsidRDefault="00DF4FD8" w:rsidP="00DF4FD8">
      <w:pPr>
        <w:ind w:left="1440" w:hanging="1440"/>
        <w:rPr>
          <w:color w:val="000000"/>
        </w:rPr>
      </w:pPr>
      <w:r>
        <w:rPr>
          <w:color w:val="000000"/>
        </w:rPr>
        <w:tab/>
        <w:t>RETURN</w:t>
      </w:r>
      <w:r w:rsidRPr="00DF4FD8">
        <w:rPr>
          <w:color w:val="000000"/>
        </w:rPr>
        <w:t xml:space="preserve"> ("DEFAULT APPOINTMENT TYPE")</w:t>
      </w:r>
      <w:r>
        <w:rPr>
          <w:color w:val="000000"/>
        </w:rPr>
        <w:tab/>
        <w:t xml:space="preserve">[Numeric] Pointer to APPOINTMENT TYPE </w:t>
      </w:r>
      <w:r>
        <w:rPr>
          <w:color w:val="000000"/>
        </w:rPr>
        <w:tab/>
      </w:r>
      <w:r>
        <w:rPr>
          <w:color w:val="000000"/>
        </w:rPr>
        <w:tab/>
      </w:r>
      <w:r>
        <w:rPr>
          <w:color w:val="000000"/>
        </w:rPr>
        <w:tab/>
      </w:r>
      <w:r>
        <w:rPr>
          <w:color w:val="000000"/>
        </w:rPr>
        <w:tab/>
      </w:r>
      <w:r>
        <w:rPr>
          <w:color w:val="000000"/>
        </w:rPr>
        <w:tab/>
      </w:r>
      <w:r>
        <w:rPr>
          <w:color w:val="000000"/>
        </w:rPr>
        <w:tab/>
        <w:t>file (file 409.1)</w:t>
      </w:r>
    </w:p>
    <w:p w:rsidR="00DF4FD8" w:rsidRPr="00DF4FD8" w:rsidRDefault="00DF4FD8" w:rsidP="00DF4FD8">
      <w:pPr>
        <w:ind w:left="1440" w:hanging="1440"/>
        <w:rPr>
          <w:color w:val="000000"/>
        </w:rPr>
      </w:pPr>
      <w:r>
        <w:rPr>
          <w:color w:val="000000"/>
        </w:rPr>
        <w:tab/>
        <w:t>RETURN</w:t>
      </w:r>
      <w:r w:rsidRPr="00DF4FD8">
        <w:rPr>
          <w:color w:val="000000"/>
        </w:rPr>
        <w:t xml:space="preserve"> ("DEFAULT PROVIDER")</w:t>
      </w:r>
      <w:r w:rsidR="007C176E">
        <w:rPr>
          <w:color w:val="000000"/>
        </w:rPr>
        <w:tab/>
      </w:r>
      <w:r w:rsidR="007C176E">
        <w:rPr>
          <w:color w:val="000000"/>
        </w:rPr>
        <w:tab/>
      </w:r>
      <w:r w:rsidR="007C176E">
        <w:rPr>
          <w:color w:val="000000"/>
        </w:rPr>
        <w:tab/>
        <w:t xml:space="preserve">[Numeric] </w:t>
      </w:r>
      <w:r w:rsidR="007C176E" w:rsidRPr="007C176E">
        <w:rPr>
          <w:color w:val="000000"/>
        </w:rPr>
        <w:t xml:space="preserve">Default provider or physician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sidRPr="007C176E">
        <w:rPr>
          <w:color w:val="000000"/>
        </w:rPr>
        <w:t>that is assigned to specific clinic</w:t>
      </w:r>
      <w:r w:rsidR="007C176E">
        <w:rPr>
          <w:color w:val="000000"/>
        </w:rPr>
        <w:t xml:space="preserve"> (pointer </w:t>
      </w:r>
      <w:r w:rsidR="007C176E">
        <w:rPr>
          <w:color w:val="000000"/>
        </w:rPr>
        <w:tab/>
      </w:r>
      <w:r w:rsidR="007C176E">
        <w:rPr>
          <w:color w:val="000000"/>
        </w:rPr>
        <w:tab/>
      </w:r>
      <w:r w:rsidR="007C176E">
        <w:rPr>
          <w:color w:val="000000"/>
        </w:rPr>
        <w:tab/>
      </w:r>
      <w:r w:rsidR="007C176E">
        <w:rPr>
          <w:color w:val="000000"/>
        </w:rPr>
        <w:tab/>
      </w:r>
      <w:r w:rsidR="007C176E">
        <w:rPr>
          <w:color w:val="000000"/>
        </w:rPr>
        <w:tab/>
      </w:r>
      <w:r w:rsidR="007C176E">
        <w:rPr>
          <w:color w:val="000000"/>
        </w:rPr>
        <w:tab/>
        <w:t>to file 200)</w:t>
      </w:r>
    </w:p>
    <w:p w:rsidR="00DF4FD8" w:rsidRPr="00DF4FD8" w:rsidRDefault="00DF4FD8" w:rsidP="00DF4FD8">
      <w:pPr>
        <w:ind w:left="1440" w:hanging="1440"/>
        <w:rPr>
          <w:color w:val="000000"/>
        </w:rPr>
      </w:pPr>
      <w:r>
        <w:rPr>
          <w:color w:val="000000"/>
        </w:rPr>
        <w:tab/>
        <w:t>RETURN</w:t>
      </w:r>
      <w:r w:rsidRPr="00DF4FD8">
        <w:rPr>
          <w:color w:val="000000"/>
        </w:rPr>
        <w:t xml:space="preserve"> ("DEFAULT TO PC PRACTITIONER?")</w:t>
      </w:r>
      <w:r w:rsidR="007C176E">
        <w:rPr>
          <w:color w:val="000000"/>
        </w:rPr>
        <w:tab/>
        <w:t>[Boolean]</w:t>
      </w:r>
      <w:r w:rsidR="00E65FA2">
        <w:rPr>
          <w:color w:val="000000"/>
        </w:rPr>
        <w:t xml:space="preserve"> If there is no default provider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 xml:space="preserve">but </w:t>
      </w:r>
      <w:r w:rsidR="00E65FA2" w:rsidRPr="00E65FA2">
        <w:rPr>
          <w:color w:val="000000"/>
        </w:rPr>
        <w:t xml:space="preserve">there is a current primary care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 xml:space="preserve">practitioner for the patient - it will be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provided as the default provider</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("DISPLAY INCREMENTS PER HOUR")</w:t>
      </w:r>
      <w:r>
        <w:rPr>
          <w:color w:val="000000"/>
        </w:rPr>
        <w:tab/>
        <w:t xml:space="preserve">[Numeric] </w:t>
      </w:r>
      <w:r w:rsidRPr="008F4FAA">
        <w:rPr>
          <w:color w:val="000000"/>
        </w:rPr>
        <w:t>1:60-MIN</w:t>
      </w:r>
      <w:r>
        <w:rPr>
          <w:color w:val="000000"/>
        </w:rPr>
        <w:t xml:space="preserve">, </w:t>
      </w:r>
      <w:r w:rsidRPr="008F4FAA">
        <w:rPr>
          <w:color w:val="000000"/>
        </w:rPr>
        <w:t>2:30-MIN</w:t>
      </w:r>
      <w:r>
        <w:t xml:space="preserve">, </w:t>
      </w:r>
      <w:r w:rsidRPr="008F4FAA">
        <w:rPr>
          <w:color w:val="000000"/>
        </w:rPr>
        <w:t>4:15-MIN</w:t>
      </w:r>
      <w:r>
        <w:t xml:space="preserve">, </w:t>
      </w:r>
      <w:r>
        <w:tab/>
      </w:r>
      <w:r>
        <w:tab/>
      </w:r>
      <w:r>
        <w:tab/>
      </w:r>
      <w:r>
        <w:tab/>
      </w:r>
      <w:r>
        <w:tab/>
      </w:r>
      <w:r>
        <w:tab/>
      </w:r>
      <w:r w:rsidRPr="008F4FAA">
        <w:rPr>
          <w:color w:val="000000"/>
        </w:rPr>
        <w:t>3:20-MIN</w:t>
      </w:r>
      <w:r>
        <w:t xml:space="preserve">, </w:t>
      </w:r>
      <w:r w:rsidRPr="008F4FAA">
        <w:rPr>
          <w:color w:val="000000"/>
        </w:rPr>
        <w:t>6:10-MIN</w:t>
      </w:r>
      <w:r w:rsidRPr="008F4FAA">
        <w:t> </w:t>
      </w:r>
    </w:p>
    <w:p w:rsidR="00DF4FD8" w:rsidRPr="00DF4FD8" w:rsidRDefault="00DF4FD8" w:rsidP="00DF4FD8">
      <w:pPr>
        <w:ind w:left="1440" w:hanging="1440"/>
        <w:rPr>
          <w:color w:val="000000"/>
        </w:rPr>
      </w:pPr>
      <w:r>
        <w:rPr>
          <w:color w:val="000000"/>
        </w:rPr>
        <w:tab/>
        <w:t>RETURN</w:t>
      </w:r>
      <w:r w:rsidR="00E65FA2">
        <w:rPr>
          <w:color w:val="000000"/>
        </w:rPr>
        <w:t xml:space="preserve"> ("DISPOSITION ACTION")</w:t>
      </w:r>
      <w:r w:rsidR="00E65FA2">
        <w:rPr>
          <w:color w:val="000000"/>
        </w:rPr>
        <w:tab/>
      </w:r>
      <w:r w:rsidR="00E65FA2">
        <w:rPr>
          <w:color w:val="000000"/>
        </w:rPr>
        <w:tab/>
        <w:t>[Numeric] D</w:t>
      </w:r>
      <w:r w:rsidR="00E65FA2" w:rsidRPr="00E65FA2">
        <w:rPr>
          <w:color w:val="000000"/>
        </w:rPr>
        <w:t>isposition action associat</w:t>
      </w:r>
      <w:r w:rsidR="00E65FA2">
        <w:rPr>
          <w:color w:val="000000"/>
        </w:rPr>
        <w:t xml:space="preserve">ed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with specific location (0=none,</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1</w:t>
      </w:r>
      <w:r w:rsidR="00E65FA2">
        <w:rPr>
          <w:color w:val="000000"/>
        </w:rPr>
        <w:t>=appointment record request,</w:t>
      </w:r>
      <w:r w:rsidR="00E65FA2" w:rsidRPr="00E65FA2">
        <w:rPr>
          <w:color w:val="000000"/>
        </w:rPr>
        <w:t xml:space="preserv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2=scheduling</w:t>
      </w:r>
      <w:r w:rsidR="00E65FA2">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("DIVISION")</w:t>
      </w:r>
      <w:r w:rsidR="00E65FA2">
        <w:rPr>
          <w:color w:val="000000"/>
        </w:rPr>
        <w:tab/>
      </w:r>
      <w:r w:rsidR="00E65FA2">
        <w:rPr>
          <w:color w:val="000000"/>
        </w:rPr>
        <w:tab/>
      </w:r>
      <w:r w:rsidR="00E65FA2">
        <w:rPr>
          <w:color w:val="000000"/>
        </w:rPr>
        <w:tab/>
      </w:r>
      <w:r w:rsidR="00E65FA2">
        <w:rPr>
          <w:color w:val="000000"/>
        </w:rPr>
        <w:tab/>
        <w:t>[Numeric] Pointer to file 40.8</w:t>
      </w:r>
    </w:p>
    <w:p w:rsidR="00DF4FD8" w:rsidRPr="00DF4FD8" w:rsidRDefault="00DF4FD8" w:rsidP="00DF4FD8">
      <w:pPr>
        <w:ind w:left="1440" w:hanging="1440"/>
        <w:rPr>
          <w:color w:val="000000"/>
        </w:rPr>
      </w:pPr>
      <w:r>
        <w:rPr>
          <w:color w:val="000000"/>
        </w:rPr>
        <w:tab/>
        <w:t>RETURN</w:t>
      </w:r>
      <w:r w:rsidRPr="00DF4FD8">
        <w:rPr>
          <w:color w:val="000000"/>
        </w:rPr>
        <w:t xml:space="preserve"> ("HO</w:t>
      </w:r>
      <w:r w:rsidR="00E65FA2">
        <w:rPr>
          <w:color w:val="000000"/>
        </w:rPr>
        <w:t>LD SC SLOTS UNTIL # OF DAYS")</w:t>
      </w:r>
      <w:r w:rsidR="00E65FA2">
        <w:rPr>
          <w:color w:val="000000"/>
        </w:rPr>
        <w:tab/>
        <w:t xml:space="preserve">[Numeric] </w:t>
      </w:r>
      <w:proofErr w:type="gramStart"/>
      <w:r w:rsidR="00E65FA2" w:rsidRPr="00E65FA2">
        <w:rPr>
          <w:color w:val="000000"/>
        </w:rPr>
        <w:t>Should</w:t>
      </w:r>
      <w:proofErr w:type="gramEnd"/>
      <w:r w:rsidR="00E65FA2" w:rsidRPr="00E65FA2">
        <w:rPr>
          <w:color w:val="000000"/>
        </w:rPr>
        <w:t xml:space="preserve"> service connected slots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be held open for a set number of days?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E65FA2">
        <w:rPr>
          <w:color w:val="000000"/>
        </w:rPr>
        <w:t>"HOUR CLINIC DISPLAY BEGINS")</w:t>
      </w:r>
      <w:r w:rsidR="00E65FA2">
        <w:rPr>
          <w:color w:val="000000"/>
        </w:rPr>
        <w:tab/>
        <w:t>[Numeric] Hour part only</w:t>
      </w:r>
    </w:p>
    <w:p w:rsidR="00DF4FD8" w:rsidRPr="00DF4FD8" w:rsidRDefault="00DF4FD8" w:rsidP="00DF4FD8">
      <w:pPr>
        <w:ind w:left="1440" w:hanging="1440"/>
        <w:rPr>
          <w:color w:val="000000"/>
        </w:rPr>
      </w:pPr>
      <w:r>
        <w:rPr>
          <w:color w:val="000000"/>
        </w:rPr>
        <w:tab/>
        <w:t>RETURN</w:t>
      </w:r>
      <w:r w:rsidRPr="00DF4FD8">
        <w:rPr>
          <w:color w:val="000000"/>
        </w:rPr>
        <w:t xml:space="preserve"> ("INACTIVATE DATE")</w:t>
      </w:r>
      <w:r w:rsidR="00E65FA2">
        <w:rPr>
          <w:color w:val="000000"/>
        </w:rPr>
        <w:tab/>
      </w:r>
      <w:r w:rsidR="00E65FA2">
        <w:rPr>
          <w:color w:val="000000"/>
        </w:rPr>
        <w:tab/>
      </w:r>
      <w:r w:rsidR="00E65FA2">
        <w:rPr>
          <w:color w:val="000000"/>
        </w:rPr>
        <w:tab/>
        <w:t>[</w:t>
      </w:r>
      <w:proofErr w:type="spellStart"/>
      <w:r w:rsidR="00E65FA2">
        <w:rPr>
          <w:color w:val="000000"/>
        </w:rPr>
        <w:t>DateTime</w:t>
      </w:r>
      <w:proofErr w:type="spellEnd"/>
      <w:r w:rsidR="00E65FA2">
        <w:rPr>
          <w:color w:val="000000"/>
        </w:rPr>
        <w:t xml:space="preserve">] </w:t>
      </w:r>
      <w:r w:rsidR="00E65FA2" w:rsidRPr="00E65FA2">
        <w:rPr>
          <w:color w:val="000000"/>
        </w:rPr>
        <w:t>Date clinic was inactivated</w:t>
      </w:r>
    </w:p>
    <w:p w:rsidR="00DF4FD8" w:rsidRPr="00DF4FD8" w:rsidRDefault="00DF4FD8" w:rsidP="00DF4FD8">
      <w:pPr>
        <w:ind w:left="1440" w:hanging="1440"/>
        <w:rPr>
          <w:color w:val="000000"/>
        </w:rPr>
      </w:pPr>
      <w:r>
        <w:rPr>
          <w:color w:val="000000"/>
        </w:rPr>
        <w:tab/>
        <w:t>RETURN</w:t>
      </w:r>
      <w:r w:rsidRPr="00DF4FD8">
        <w:rPr>
          <w:color w:val="000000"/>
        </w:rPr>
        <w:t xml:space="preserve"> ("INCLUDE ON FILE ROOM LISTS</w:t>
      </w:r>
      <w:r w:rsidR="00E65FA2">
        <w:rPr>
          <w:color w:val="000000"/>
        </w:rPr>
        <w:t>?")</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("INSTITUTION")</w:t>
      </w:r>
      <w:r w:rsidR="00E65FA2">
        <w:rPr>
          <w:color w:val="000000"/>
        </w:rPr>
        <w:tab/>
      </w:r>
      <w:r w:rsidR="00E65FA2">
        <w:rPr>
          <w:color w:val="000000"/>
        </w:rPr>
        <w:tab/>
      </w:r>
      <w:r w:rsidR="00E65FA2">
        <w:rPr>
          <w:color w:val="000000"/>
        </w:rPr>
        <w:tab/>
        <w:t>[Numeric] Pointer to file 4</w:t>
      </w:r>
    </w:p>
    <w:p w:rsidR="00DF4FD8" w:rsidRPr="00DF4FD8" w:rsidRDefault="00DF4FD8" w:rsidP="00DF4FD8">
      <w:pPr>
        <w:ind w:left="1440" w:hanging="1440"/>
        <w:rPr>
          <w:color w:val="000000"/>
        </w:rPr>
      </w:pPr>
      <w:r>
        <w:rPr>
          <w:color w:val="000000"/>
        </w:rPr>
        <w:tab/>
        <w:t>RETURN</w:t>
      </w:r>
      <w:r w:rsidR="00E65FA2">
        <w:rPr>
          <w:color w:val="000000"/>
        </w:rPr>
        <w:t xml:space="preserve"> ("LENGTH OF APP'T")</w:t>
      </w:r>
      <w:r w:rsidR="00E65FA2">
        <w:rPr>
          <w:color w:val="000000"/>
        </w:rPr>
        <w:tab/>
      </w:r>
      <w:r w:rsidR="00E65FA2">
        <w:rPr>
          <w:color w:val="000000"/>
        </w:rPr>
        <w:tab/>
      </w:r>
      <w:r w:rsidR="00E65FA2">
        <w:rPr>
          <w:color w:val="000000"/>
        </w:rPr>
        <w:tab/>
        <w:t xml:space="preserve">[Numeric] Length of appointment in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minutes</w:t>
      </w:r>
    </w:p>
    <w:p w:rsidR="00DF4FD8" w:rsidRPr="00DF4FD8" w:rsidRDefault="00DF4FD8" w:rsidP="00DF4FD8">
      <w:pPr>
        <w:ind w:left="1440" w:hanging="1440"/>
        <w:rPr>
          <w:color w:val="000000"/>
        </w:rPr>
      </w:pPr>
      <w:r>
        <w:rPr>
          <w:color w:val="000000"/>
        </w:rPr>
        <w:tab/>
        <w:t>RETURN</w:t>
      </w:r>
      <w:r w:rsidRPr="00DF4FD8">
        <w:rPr>
          <w:color w:val="000000"/>
        </w:rPr>
        <w:t xml:space="preserve"> ("MAX # DAYS FOR AUTO-REBOOK")</w:t>
      </w:r>
      <w:r w:rsidR="00E65FA2">
        <w:rPr>
          <w:color w:val="000000"/>
        </w:rPr>
        <w:tab/>
        <w:t>[Numeric]</w:t>
      </w:r>
    </w:p>
    <w:p w:rsidR="00DF4FD8" w:rsidRPr="00DF4FD8" w:rsidRDefault="00DF4FD8" w:rsidP="00DF4FD8">
      <w:pPr>
        <w:ind w:left="1440" w:hanging="1440"/>
        <w:rPr>
          <w:color w:val="000000"/>
        </w:rPr>
      </w:pPr>
      <w:r>
        <w:rPr>
          <w:color w:val="000000"/>
        </w:rPr>
        <w:tab/>
        <w:t>RETURN</w:t>
      </w:r>
      <w:r w:rsidRPr="00DF4FD8">
        <w:rPr>
          <w:color w:val="000000"/>
        </w:rPr>
        <w:t xml:space="preserve"> ("MAX # DAYS FOR FUTURE BOOKING")</w:t>
      </w:r>
      <w:r w:rsidR="00E65FA2">
        <w:rPr>
          <w:color w:val="000000"/>
        </w:rPr>
        <w:tab/>
        <w:t xml:space="preserve"> [Numeric]</w:t>
      </w:r>
    </w:p>
    <w:p w:rsidR="00DF4FD8" w:rsidRPr="00DF4FD8" w:rsidRDefault="00DF4FD8" w:rsidP="00DF4FD8">
      <w:pPr>
        <w:ind w:left="1440" w:hanging="1440"/>
        <w:rPr>
          <w:color w:val="000000"/>
        </w:rPr>
      </w:pPr>
      <w:r>
        <w:rPr>
          <w:color w:val="000000"/>
        </w:rPr>
        <w:tab/>
        <w:t>RETURN</w:t>
      </w:r>
      <w:r w:rsidR="00E65FA2">
        <w:rPr>
          <w:color w:val="000000"/>
        </w:rPr>
        <w:t xml:space="preserve"> ("MODULE")</w:t>
      </w:r>
      <w:r w:rsidR="00E65FA2">
        <w:rPr>
          <w:color w:val="000000"/>
        </w:rPr>
        <w:tab/>
      </w:r>
      <w:r w:rsidR="00E65FA2">
        <w:rPr>
          <w:color w:val="000000"/>
        </w:rPr>
        <w:tab/>
      </w:r>
      <w:r w:rsidR="00E65FA2">
        <w:rPr>
          <w:color w:val="000000"/>
        </w:rPr>
        <w:tab/>
      </w:r>
      <w:r w:rsidR="00E65FA2">
        <w:rPr>
          <w:color w:val="000000"/>
        </w:rPr>
        <w:tab/>
        <w:t xml:space="preserve">[Numeric] </w:t>
      </w:r>
      <w:r w:rsidR="00E65FA2" w:rsidRPr="00E65FA2">
        <w:rPr>
          <w:color w:val="000000"/>
        </w:rPr>
        <w:t xml:space="preserve">Module or name of hospital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location</w:t>
      </w:r>
      <w:r w:rsidR="00E65FA2">
        <w:rPr>
          <w:color w:val="000000"/>
        </w:rPr>
        <w:t xml:space="preserve"> (pointer to file 44)</w:t>
      </w:r>
    </w:p>
    <w:p w:rsidR="00DF4FD8" w:rsidRPr="00DF4FD8" w:rsidRDefault="00DF4FD8" w:rsidP="00DF4FD8">
      <w:pPr>
        <w:ind w:left="1440" w:hanging="1440"/>
        <w:rPr>
          <w:color w:val="000000"/>
        </w:rPr>
      </w:pPr>
      <w:r>
        <w:rPr>
          <w:color w:val="000000"/>
        </w:rPr>
        <w:tab/>
        <w:t>RETURN</w:t>
      </w:r>
      <w:r w:rsidRPr="00DF4FD8">
        <w:rPr>
          <w:color w:val="000000"/>
        </w:rPr>
        <w:t xml:space="preserve"> ("NAME")</w:t>
      </w:r>
      <w:r w:rsidR="00E65FA2">
        <w:rPr>
          <w:color w:val="000000"/>
        </w:rPr>
        <w:tab/>
      </w:r>
      <w:r w:rsidR="00E65FA2">
        <w:rPr>
          <w:color w:val="000000"/>
        </w:rPr>
        <w:tab/>
      </w:r>
      <w:r w:rsidR="00E65FA2">
        <w:rPr>
          <w:color w:val="000000"/>
        </w:rPr>
        <w:tab/>
      </w:r>
      <w:r w:rsidR="00E65FA2">
        <w:rPr>
          <w:color w:val="000000"/>
        </w:rPr>
        <w:tab/>
        <w:t>[String] Name</w:t>
      </w:r>
    </w:p>
    <w:p w:rsidR="00DF4FD8" w:rsidRPr="00DF4FD8" w:rsidRDefault="00DF4FD8" w:rsidP="00DF4FD8">
      <w:pPr>
        <w:ind w:left="1440" w:hanging="1440"/>
        <w:rPr>
          <w:color w:val="000000"/>
        </w:rPr>
      </w:pPr>
      <w:r>
        <w:rPr>
          <w:color w:val="000000"/>
        </w:rPr>
        <w:tab/>
        <w:t>RETURN</w:t>
      </w:r>
      <w:r w:rsidRPr="00DF4FD8">
        <w:rPr>
          <w:color w:val="000000"/>
        </w:rPr>
        <w:t xml:space="preserve"> ("NO SHOW LETTER")</w:t>
      </w:r>
      <w:r w:rsidR="00E65FA2">
        <w:rPr>
          <w:color w:val="000000"/>
        </w:rPr>
        <w:tab/>
      </w:r>
      <w:r w:rsidR="00E65FA2">
        <w:rPr>
          <w:color w:val="000000"/>
        </w:rPr>
        <w:tab/>
      </w:r>
      <w:r w:rsidR="00E65FA2">
        <w:rPr>
          <w:color w:val="000000"/>
        </w:rPr>
        <w:tab/>
        <w:t>[Numeric] No-show</w:t>
      </w:r>
      <w:r w:rsidR="00E65FA2" w:rsidRPr="005733D9">
        <w:rPr>
          <w:color w:val="000000"/>
        </w:rPr>
        <w:t xml:space="preserve"> letter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Pr="00DF4FD8" w:rsidRDefault="00DF4FD8" w:rsidP="00DF4FD8">
      <w:pPr>
        <w:ind w:left="1440" w:hanging="1440"/>
        <w:rPr>
          <w:color w:val="000000"/>
        </w:rPr>
      </w:pPr>
      <w:r>
        <w:rPr>
          <w:color w:val="000000"/>
        </w:rPr>
        <w:tab/>
        <w:t>RETURN</w:t>
      </w:r>
      <w:r w:rsidRPr="00DF4FD8">
        <w:rPr>
          <w:color w:val="000000"/>
        </w:rPr>
        <w:t xml:space="preserve"> ("NON-COUNT CLINIC? (Y OR N)")</w:t>
      </w:r>
      <w:r w:rsidR="00E65FA2">
        <w:rPr>
          <w:color w:val="000000"/>
        </w:rPr>
        <w:tab/>
        <w:t>[String] Y=YES, N=NO</w:t>
      </w:r>
    </w:p>
    <w:p w:rsidR="00DF4FD8" w:rsidRPr="00DF4FD8" w:rsidRDefault="00DF4FD8" w:rsidP="00DF4FD8">
      <w:pPr>
        <w:ind w:left="1440" w:hanging="1440"/>
        <w:rPr>
          <w:color w:val="000000"/>
        </w:rPr>
      </w:pPr>
      <w:r>
        <w:rPr>
          <w:color w:val="000000"/>
        </w:rPr>
        <w:tab/>
        <w:t>RETURN</w:t>
      </w:r>
      <w:r w:rsidRPr="00DF4FD8">
        <w:rPr>
          <w:color w:val="000000"/>
        </w:rPr>
        <w:t xml:space="preserve"> ("OCCASION OF SERVICE CLINIC?")</w:t>
      </w:r>
      <w:r w:rsidR="00E65FA2">
        <w:rPr>
          <w:color w:val="000000"/>
        </w:rPr>
        <w:tab/>
        <w:t>[Boolean]</w:t>
      </w:r>
    </w:p>
    <w:p w:rsidR="00DF4FD8" w:rsidRPr="00DF4FD8" w:rsidRDefault="00DF4FD8" w:rsidP="00DF4FD8">
      <w:pPr>
        <w:ind w:left="1440" w:hanging="1440"/>
        <w:rPr>
          <w:color w:val="000000"/>
        </w:rPr>
      </w:pPr>
      <w:r>
        <w:rPr>
          <w:color w:val="000000"/>
        </w:rPr>
        <w:tab/>
        <w:t>RETURN</w:t>
      </w:r>
      <w:r w:rsidRPr="00DF4FD8">
        <w:rPr>
          <w:color w:val="000000"/>
        </w:rPr>
        <w:t xml:space="preserve"> ("OOS CALLING PACKAGE")</w:t>
      </w:r>
      <w:r w:rsidR="00E65FA2">
        <w:rPr>
          <w:color w:val="000000"/>
        </w:rPr>
        <w:tab/>
      </w:r>
      <w:r w:rsidR="00E65FA2">
        <w:rPr>
          <w:color w:val="000000"/>
        </w:rPr>
        <w:tab/>
        <w:t>[Numeric</w:t>
      </w:r>
      <w:proofErr w:type="gramStart"/>
      <w:r w:rsidR="00E65FA2">
        <w:rPr>
          <w:color w:val="000000"/>
        </w:rPr>
        <w:t xml:space="preserve">] </w:t>
      </w:r>
      <w:r w:rsidR="00E65FA2" w:rsidRPr="00E65FA2">
        <w:rPr>
          <w:color w:val="000000"/>
        </w:rPr>
        <w:t> </w:t>
      </w:r>
      <w:r w:rsidR="00E65FA2">
        <w:rPr>
          <w:color w:val="000000"/>
        </w:rPr>
        <w:t>T</w:t>
      </w:r>
      <w:r w:rsidR="00E65FA2" w:rsidRPr="00E65FA2">
        <w:rPr>
          <w:color w:val="000000"/>
        </w:rPr>
        <w:t>he</w:t>
      </w:r>
      <w:proofErr w:type="gramEnd"/>
      <w:r w:rsidR="00E65FA2" w:rsidRPr="00E65FA2">
        <w:rPr>
          <w:color w:val="000000"/>
        </w:rPr>
        <w:t xml:space="preserve"> package which created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occasion of service location</w:t>
      </w:r>
      <w:r w:rsidR="00E65FA2">
        <w:rPr>
          <w:color w:val="000000"/>
        </w:rPr>
        <w:t xml:space="preserve"> (pointer to file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9.4)</w:t>
      </w:r>
    </w:p>
    <w:p w:rsidR="00DF4FD8" w:rsidRPr="00DF4FD8" w:rsidRDefault="00DF4FD8" w:rsidP="00DF4FD8">
      <w:pPr>
        <w:ind w:left="1440" w:hanging="1440"/>
        <w:rPr>
          <w:color w:val="000000"/>
        </w:rPr>
      </w:pPr>
      <w:r>
        <w:rPr>
          <w:color w:val="000000"/>
        </w:rPr>
        <w:tab/>
        <w:t>RETURN</w:t>
      </w:r>
      <w:r w:rsidRPr="00DF4FD8">
        <w:rPr>
          <w:color w:val="000000"/>
        </w:rPr>
        <w:t xml:space="preserve"> ("OVERBOOKS/DAY MAXIMUM")</w:t>
      </w:r>
      <w:r w:rsidR="00E65FA2">
        <w:rPr>
          <w:color w:val="000000"/>
        </w:rPr>
        <w:tab/>
        <w:t>[Numeric]</w:t>
      </w:r>
    </w:p>
    <w:p w:rsidR="00DF4FD8" w:rsidRPr="00DF4FD8" w:rsidRDefault="00DF4FD8" w:rsidP="00DF4FD8">
      <w:pPr>
        <w:ind w:left="1440" w:hanging="1440"/>
        <w:rPr>
          <w:color w:val="000000"/>
        </w:rPr>
      </w:pPr>
      <w:r>
        <w:rPr>
          <w:color w:val="000000"/>
        </w:rPr>
        <w:tab/>
        <w:t>RETURN</w:t>
      </w:r>
      <w:r w:rsidR="00E65FA2">
        <w:rPr>
          <w:color w:val="000000"/>
        </w:rPr>
        <w:t xml:space="preserve"> ("PHYSICAL LOCATION")</w:t>
      </w:r>
      <w:r w:rsidR="00E65FA2">
        <w:rPr>
          <w:color w:val="000000"/>
        </w:rPr>
        <w:tab/>
      </w:r>
      <w:r w:rsidR="00E65FA2">
        <w:rPr>
          <w:color w:val="000000"/>
        </w:rPr>
        <w:tab/>
        <w:t xml:space="preserve">[String] </w:t>
      </w:r>
      <w:r w:rsidR="00E65FA2" w:rsidRPr="00E65FA2">
        <w:rPr>
          <w:color w:val="000000"/>
        </w:rPr>
        <w:t xml:space="preserve">Physical location of </w:t>
      </w:r>
      <w:r w:rsidR="00E65FA2">
        <w:rPr>
          <w:color w:val="000000"/>
        </w:rPr>
        <w:t>this</w:t>
      </w:r>
      <w:r w:rsidR="00E65FA2" w:rsidRPr="00E65FA2">
        <w:rPr>
          <w:color w:val="000000"/>
        </w:rPr>
        <w:t xml:space="preserve"> specific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E65FA2">
        <w:rPr>
          <w:color w:val="000000"/>
        </w:rPr>
        <w:t>clinic</w:t>
      </w:r>
    </w:p>
    <w:p w:rsidR="00DF4FD8" w:rsidRPr="00DF4FD8" w:rsidRDefault="00DF4FD8" w:rsidP="00DF4FD8">
      <w:pPr>
        <w:ind w:left="1440" w:hanging="1440"/>
        <w:rPr>
          <w:color w:val="000000"/>
        </w:rPr>
      </w:pPr>
      <w:r>
        <w:rPr>
          <w:color w:val="000000"/>
        </w:rPr>
        <w:tab/>
        <w:t>RETURN</w:t>
      </w:r>
      <w:r w:rsidRPr="00DF4FD8">
        <w:rPr>
          <w:color w:val="000000"/>
        </w:rPr>
        <w:t xml:space="preserve"> ("PRE-APPOINTMENT LETTER")</w:t>
      </w:r>
      <w:r w:rsidR="00E65FA2">
        <w:rPr>
          <w:color w:val="000000"/>
        </w:rPr>
        <w:tab/>
      </w:r>
      <w:r w:rsidR="00E65FA2">
        <w:rPr>
          <w:color w:val="000000"/>
        </w:rPr>
        <w:tab/>
        <w:t>[Numeric] Pre-appointment</w:t>
      </w:r>
      <w:r w:rsidR="00E65FA2" w:rsidRPr="005733D9">
        <w:rPr>
          <w:color w:val="000000"/>
        </w:rPr>
        <w:t xml:space="preserve"> letter </w:t>
      </w:r>
      <w:r w:rsidR="00E65FA2">
        <w:rPr>
          <w:color w:val="000000"/>
        </w:rPr>
        <w:tab/>
      </w:r>
      <w:r w:rsidR="00E65FA2">
        <w:rPr>
          <w:color w:val="000000"/>
        </w:rPr>
        <w:lastRenderedPageBreak/>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sidRPr="005733D9">
        <w:rPr>
          <w:color w:val="000000"/>
        </w:rPr>
        <w:t>associated with this clinic</w:t>
      </w:r>
      <w:r w:rsidR="00E65FA2">
        <w:rPr>
          <w:color w:val="000000"/>
        </w:rPr>
        <w:t xml:space="preserve"> (pointer to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file 407.5)</w:t>
      </w:r>
    </w:p>
    <w:p w:rsidR="00DF4FD8" w:rsidRDefault="00DF4FD8" w:rsidP="00DF4FD8">
      <w:pPr>
        <w:ind w:left="1440" w:hanging="1440"/>
        <w:rPr>
          <w:color w:val="000000"/>
        </w:rPr>
      </w:pPr>
      <w:r>
        <w:rPr>
          <w:color w:val="000000"/>
        </w:rPr>
        <w:tab/>
        <w:t>RETURN</w:t>
      </w:r>
      <w:r w:rsidRPr="00DF4FD8">
        <w:rPr>
          <w:color w:val="000000"/>
        </w:rPr>
        <w:t xml:space="preserve"> ("PRINCIPAL CLINIC")</w:t>
      </w:r>
      <w:r w:rsidR="00E65FA2">
        <w:rPr>
          <w:color w:val="000000"/>
        </w:rPr>
        <w:tab/>
      </w:r>
      <w:r w:rsidR="00E65FA2">
        <w:rPr>
          <w:color w:val="000000"/>
        </w:rPr>
        <w:tab/>
      </w:r>
      <w:r w:rsidR="00E65FA2">
        <w:rPr>
          <w:color w:val="000000"/>
        </w:rPr>
        <w:tab/>
        <w:t xml:space="preserve">[Numeric] </w:t>
      </w:r>
      <w:r w:rsidR="00E65FA2" w:rsidRPr="00E65FA2">
        <w:rPr>
          <w:color w:val="000000"/>
        </w:rPr>
        <w:t>Principal cli</w:t>
      </w:r>
      <w:r w:rsidR="00E65FA2">
        <w:rPr>
          <w:color w:val="000000"/>
        </w:rPr>
        <w:t xml:space="preserve">nic or main clinic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assigned to this</w:t>
      </w:r>
      <w:r w:rsidR="00E65FA2" w:rsidRPr="00E65FA2">
        <w:rPr>
          <w:color w:val="000000"/>
        </w:rPr>
        <w:t xml:space="preserve"> specific location</w:t>
      </w:r>
      <w:r w:rsidR="00E65FA2">
        <w:rPr>
          <w:color w:val="000000"/>
        </w:rPr>
        <w:t xml:space="preserve"> (pointer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t>to file 44)</w:t>
      </w:r>
    </w:p>
    <w:p w:rsidR="00DF4FD8" w:rsidRPr="00DF4FD8" w:rsidRDefault="00DF4FD8" w:rsidP="00DF4FD8">
      <w:pPr>
        <w:ind w:left="1440" w:hanging="1440"/>
        <w:rPr>
          <w:color w:val="000000"/>
        </w:rPr>
      </w:pPr>
      <w:r>
        <w:rPr>
          <w:color w:val="000000"/>
        </w:rPr>
        <w:tab/>
      </w:r>
      <w:proofErr w:type="gramStart"/>
      <w:r>
        <w:rPr>
          <w:color w:val="000000"/>
        </w:rPr>
        <w:t>RETURN(</w:t>
      </w:r>
      <w:proofErr w:type="gramEnd"/>
      <w:r>
        <w:rPr>
          <w:color w:val="000000"/>
        </w:rPr>
        <w:t xml:space="preserve">“PRIVILEGED USER”,IEN) </w:t>
      </w:r>
      <w:r>
        <w:rPr>
          <w:color w:val="000000"/>
        </w:rPr>
        <w:tab/>
      </w:r>
      <w:r>
        <w:rPr>
          <w:color w:val="000000"/>
        </w:rPr>
        <w:tab/>
        <w:t>[</w:t>
      </w:r>
      <w:proofErr w:type="spellStart"/>
      <w:r w:rsidR="00E65FA2">
        <w:rPr>
          <w:color w:val="000000"/>
        </w:rPr>
        <w:t>Array,</w:t>
      </w:r>
      <w:r>
        <w:rPr>
          <w:color w:val="000000"/>
        </w:rPr>
        <w:t>Numeric</w:t>
      </w:r>
      <w:proofErr w:type="spellEnd"/>
      <w:r>
        <w:rPr>
          <w:color w:val="000000"/>
        </w:rPr>
        <w:t xml:space="preserve">] List of users that have the </w:t>
      </w:r>
      <w:r w:rsidR="00E65FA2">
        <w:rPr>
          <w:color w:val="000000"/>
        </w:rPr>
        <w:tab/>
      </w:r>
      <w:r w:rsidR="00E65FA2">
        <w:rPr>
          <w:color w:val="000000"/>
        </w:rPr>
        <w:tab/>
      </w:r>
      <w:r w:rsidR="00E65FA2">
        <w:rPr>
          <w:color w:val="000000"/>
        </w:rPr>
        <w:tab/>
      </w:r>
      <w:r w:rsidR="00E65FA2">
        <w:rPr>
          <w:color w:val="000000"/>
        </w:rPr>
        <w:tab/>
      </w:r>
      <w:r w:rsidR="00E65FA2">
        <w:rPr>
          <w:color w:val="000000"/>
        </w:rPr>
        <w:tab/>
      </w:r>
      <w:r w:rsidR="00E65FA2">
        <w:rPr>
          <w:color w:val="000000"/>
        </w:rPr>
        <w:tab/>
      </w:r>
      <w:r>
        <w:rPr>
          <w:color w:val="000000"/>
        </w:rPr>
        <w:t>right to make appointments.</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9507B9">
        <w:rPr>
          <w:color w:val="000000"/>
        </w:rPr>
        <w:t>"PROHIBIT ACCESS TO CLINIC?")</w:t>
      </w:r>
      <w:r w:rsidR="009507B9">
        <w:rPr>
          <w:color w:val="000000"/>
        </w:rPr>
        <w:tab/>
        <w:t xml:space="preserve">[String] If </w:t>
      </w:r>
      <w:r w:rsidR="009507B9" w:rsidRPr="009507B9">
        <w:rPr>
          <w:color w:val="000000"/>
        </w:rPr>
        <w:t xml:space="preserve">only privileged users have access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to book to this clinic</w:t>
      </w:r>
      <w:r w:rsidR="009507B9">
        <w:rPr>
          <w:color w:val="000000"/>
        </w:rPr>
        <w:t xml:space="preserve"> this field will be set to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Y^YES</w:t>
      </w:r>
    </w:p>
    <w:p w:rsidR="00DF4FD8" w:rsidRPr="00DF4FD8" w:rsidRDefault="00DF4FD8" w:rsidP="00DF4FD8">
      <w:pPr>
        <w:ind w:left="1440" w:hanging="1440"/>
        <w:rPr>
          <w:color w:val="000000"/>
        </w:rPr>
      </w:pPr>
      <w:r>
        <w:rPr>
          <w:color w:val="000000"/>
        </w:rPr>
        <w:tab/>
        <w:t>RETURN</w:t>
      </w:r>
      <w:r w:rsidRPr="00DF4FD8">
        <w:rPr>
          <w:color w:val="000000"/>
        </w:rPr>
        <w:t xml:space="preserve"> ("PRV. YEAR CREDIT STOP CODE")</w:t>
      </w:r>
      <w:r w:rsidR="009507B9">
        <w:rPr>
          <w:color w:val="000000"/>
        </w:rPr>
        <w:tab/>
        <w:t xml:space="preserve">[Numeric] </w:t>
      </w:r>
      <w:r w:rsidR="009507B9" w:rsidRPr="009507B9">
        <w:rPr>
          <w:color w:val="000000"/>
        </w:rPr>
        <w:t xml:space="preserve">Previous year's credit stop code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assigned to clinic</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("PRV. YEAR STOP CODE")</w:t>
      </w:r>
      <w:r w:rsidR="009507B9">
        <w:rPr>
          <w:color w:val="000000"/>
        </w:rPr>
        <w:tab/>
      </w:r>
      <w:r w:rsidR="009507B9">
        <w:rPr>
          <w:color w:val="000000"/>
        </w:rPr>
        <w:tab/>
        <w:t xml:space="preserve">[Numeric] </w:t>
      </w:r>
      <w:r w:rsidR="009507B9" w:rsidRPr="009507B9">
        <w:rPr>
          <w:color w:val="000000"/>
        </w:rPr>
        <w:t xml:space="preserve">Previous year's three digit stop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code number that was assigned to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(pointer to file 40.7)</w:t>
      </w:r>
    </w:p>
    <w:p w:rsidR="00DF4FD8" w:rsidRPr="00DF4FD8" w:rsidRDefault="00DF4FD8" w:rsidP="00DF4FD8">
      <w:pPr>
        <w:ind w:left="1440" w:hanging="1440"/>
        <w:rPr>
          <w:color w:val="000000"/>
        </w:rPr>
      </w:pPr>
      <w:r>
        <w:rPr>
          <w:color w:val="000000"/>
        </w:rPr>
        <w:tab/>
        <w:t>RETURN</w:t>
      </w:r>
      <w:r w:rsidRPr="00DF4FD8">
        <w:rPr>
          <w:color w:val="000000"/>
        </w:rPr>
        <w:t xml:space="preserve"> ("REACTIVATE DATE")</w:t>
      </w:r>
      <w:r>
        <w:rPr>
          <w:color w:val="000000"/>
        </w:rPr>
        <w:tab/>
      </w:r>
      <w:r>
        <w:rPr>
          <w:color w:val="000000"/>
        </w:rPr>
        <w:tab/>
      </w:r>
      <w:r>
        <w:rPr>
          <w:color w:val="000000"/>
        </w:rPr>
        <w:tab/>
        <w:t>[</w:t>
      </w:r>
      <w:proofErr w:type="spellStart"/>
      <w:r>
        <w:rPr>
          <w:color w:val="000000"/>
        </w:rPr>
        <w:t>DateTime</w:t>
      </w:r>
      <w:proofErr w:type="spellEnd"/>
      <w:r>
        <w:rPr>
          <w:color w:val="000000"/>
        </w:rPr>
        <w:t xml:space="preserve">] </w:t>
      </w:r>
      <w:r w:rsidRPr="00BF1036">
        <w:rPr>
          <w:color w:val="000000"/>
        </w:rPr>
        <w:t>Date clinic was reactivated</w:t>
      </w:r>
    </w:p>
    <w:p w:rsidR="00DF4FD8" w:rsidRPr="00DF4FD8" w:rsidRDefault="00DF4FD8" w:rsidP="00DF4FD8">
      <w:pPr>
        <w:ind w:left="1440" w:hanging="1440"/>
        <w:rPr>
          <w:color w:val="000000"/>
        </w:rPr>
      </w:pPr>
      <w:r>
        <w:rPr>
          <w:color w:val="000000"/>
        </w:rPr>
        <w:tab/>
        <w:t>RETURN</w:t>
      </w:r>
      <w:r w:rsidRPr="00DF4FD8">
        <w:rPr>
          <w:color w:val="000000"/>
        </w:rPr>
        <w:t xml:space="preserve"> ("REQUIRE ACTION PROFILES?")</w:t>
      </w:r>
      <w:r w:rsidR="009507B9">
        <w:rPr>
          <w:color w:val="000000"/>
        </w:rPr>
        <w:tab/>
        <w:t>[Boolean] 0=YES, 1=NO</w:t>
      </w:r>
    </w:p>
    <w:p w:rsidR="00DF4FD8" w:rsidRPr="00DF4FD8" w:rsidRDefault="00DF4FD8" w:rsidP="00DF4FD8">
      <w:pPr>
        <w:ind w:left="1440" w:hanging="1440"/>
        <w:rPr>
          <w:color w:val="000000"/>
        </w:rPr>
      </w:pPr>
      <w:r>
        <w:rPr>
          <w:color w:val="000000"/>
        </w:rPr>
        <w:tab/>
        <w:t>RETURN</w:t>
      </w:r>
      <w:r w:rsidRPr="00DF4FD8">
        <w:rPr>
          <w:color w:val="000000"/>
        </w:rPr>
        <w:t xml:space="preserve"> ("REQUIRE X-RAY FILMS?")</w:t>
      </w:r>
      <w:r w:rsidR="009507B9">
        <w:rPr>
          <w:color w:val="000000"/>
        </w:rPr>
        <w:tab/>
      </w:r>
      <w:r w:rsidR="009507B9">
        <w:rPr>
          <w:color w:val="000000"/>
        </w:rPr>
        <w:tab/>
        <w:t>[String] If x-ray films are</w:t>
      </w:r>
      <w:r w:rsidR="009507B9" w:rsidRPr="009507B9">
        <w:rPr>
          <w:color w:val="000000"/>
        </w:rPr>
        <w:t xml:space="preserve"> required for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patients scheduled in this clinic</w:t>
      </w:r>
      <w:r w:rsidR="009507B9">
        <w:rPr>
          <w:color w:val="000000"/>
        </w:rPr>
        <w:t xml:space="preserve"> this field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t>will be set to Y^YES</w:t>
      </w:r>
    </w:p>
    <w:p w:rsidR="00DF4FD8" w:rsidRPr="00DF4FD8" w:rsidRDefault="00DF4FD8" w:rsidP="00DF4FD8">
      <w:pPr>
        <w:ind w:left="1440" w:hanging="1440"/>
        <w:rPr>
          <w:color w:val="000000"/>
        </w:rPr>
      </w:pPr>
      <w:r>
        <w:rPr>
          <w:color w:val="000000"/>
        </w:rPr>
        <w:tab/>
        <w:t>RETURN</w:t>
      </w:r>
      <w:r w:rsidR="009507B9">
        <w:rPr>
          <w:color w:val="000000"/>
        </w:rPr>
        <w:t xml:space="preserve"> ("SCHEDULE ON HOLIDAYS?") </w:t>
      </w:r>
      <w:r w:rsidR="009507B9">
        <w:rPr>
          <w:color w:val="000000"/>
        </w:rPr>
        <w:tab/>
      </w:r>
      <w:r w:rsidR="009507B9">
        <w:rPr>
          <w:color w:val="000000"/>
        </w:rPr>
        <w:tab/>
        <w:t xml:space="preserve">[String] If </w:t>
      </w:r>
      <w:r w:rsidR="009507B9" w:rsidRPr="009507B9">
        <w:rPr>
          <w:color w:val="000000"/>
        </w:rPr>
        <w:t xml:space="preserve">the user </w:t>
      </w:r>
      <w:r w:rsidR="009507B9">
        <w:rPr>
          <w:color w:val="000000"/>
        </w:rPr>
        <w:t>is</w:t>
      </w:r>
      <w:r w:rsidR="009507B9" w:rsidRPr="009507B9">
        <w:rPr>
          <w:color w:val="000000"/>
        </w:rPr>
        <w:t xml:space="preserve"> able to schedule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 xml:space="preserve">appointments on holiday's for 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this field will be set to Y^YES</w:t>
      </w:r>
    </w:p>
    <w:p w:rsidR="00DF4FD8" w:rsidRPr="00DF4FD8" w:rsidRDefault="00DF4FD8" w:rsidP="00DF4FD8">
      <w:pPr>
        <w:ind w:left="1440" w:hanging="1440"/>
        <w:rPr>
          <w:color w:val="000000"/>
        </w:rPr>
      </w:pPr>
      <w:r>
        <w:rPr>
          <w:color w:val="000000"/>
        </w:rPr>
        <w:tab/>
        <w:t>RETURN</w:t>
      </w:r>
      <w:r w:rsidRPr="00DF4FD8">
        <w:rPr>
          <w:color w:val="000000"/>
        </w:rPr>
        <w:t xml:space="preserve"> ("SERVICE")</w:t>
      </w:r>
      <w:r w:rsidR="009507B9">
        <w:rPr>
          <w:color w:val="000000"/>
        </w:rPr>
        <w:tab/>
      </w:r>
      <w:r w:rsidR="009507B9">
        <w:rPr>
          <w:color w:val="000000"/>
        </w:rPr>
        <w:tab/>
      </w:r>
      <w:r w:rsidR="009507B9">
        <w:rPr>
          <w:color w:val="000000"/>
        </w:rPr>
        <w:tab/>
      </w:r>
      <w:r w:rsidR="009507B9">
        <w:rPr>
          <w:color w:val="000000"/>
        </w:rPr>
        <w:tab/>
        <w:t xml:space="preserve">[String] </w:t>
      </w:r>
      <w:r w:rsidR="009507B9" w:rsidRPr="009507B9">
        <w:rPr>
          <w:color w:val="000000"/>
        </w:rPr>
        <w:t xml:space="preserve">Service assigned to </w:t>
      </w:r>
      <w:r w:rsidR="009507B9">
        <w:rPr>
          <w:color w:val="000000"/>
        </w:rPr>
        <w:t xml:space="preserve">this </w:t>
      </w:r>
      <w:r w:rsidR="009507B9" w:rsidRPr="009507B9">
        <w:rPr>
          <w:color w:val="000000"/>
        </w:rPr>
        <w:t xml:space="preserve">specific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location</w:t>
      </w:r>
      <w:r w:rsidR="009507B9">
        <w:rPr>
          <w:color w:val="000000"/>
        </w:rPr>
        <w:t xml:space="preserve"> (</w:t>
      </w:r>
      <w:r w:rsidR="009507B9" w:rsidRPr="009507B9">
        <w:rPr>
          <w:color w:val="000000"/>
        </w:rPr>
        <w:t>M</w:t>
      </w:r>
      <w:proofErr w:type="gramStart"/>
      <w:r w:rsidR="009507B9" w:rsidRPr="009507B9">
        <w:rPr>
          <w:color w:val="000000"/>
        </w:rPr>
        <w:t>:MEDICINE</w:t>
      </w:r>
      <w:proofErr w:type="gramEnd"/>
      <w:r w:rsidR="009507B9">
        <w:rPr>
          <w:color w:val="000000"/>
        </w:rPr>
        <w:t xml:space="preserve">, </w:t>
      </w:r>
      <w:r w:rsidR="009507B9" w:rsidRPr="009507B9">
        <w:rPr>
          <w:color w:val="000000"/>
        </w:rPr>
        <w:t>S:SURGERY</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P:PSYCHIATRY</w:t>
      </w:r>
      <w:r w:rsidR="009507B9">
        <w:rPr>
          <w:color w:val="000000"/>
        </w:rPr>
        <w:t xml:space="preserve">, </w:t>
      </w:r>
      <w:r w:rsidR="009507B9" w:rsidRPr="009507B9">
        <w:rPr>
          <w:color w:val="000000"/>
        </w:rPr>
        <w:t>R:REHAB MEDICINE</w:t>
      </w:r>
      <w:r w:rsidR="009507B9">
        <w:rPr>
          <w:color w:val="000000"/>
        </w:rPr>
        <w:t xml:space="preserve">, </w:t>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Pr>
          <w:color w:val="000000"/>
        </w:rPr>
        <w:tab/>
      </w:r>
      <w:r w:rsidR="009507B9" w:rsidRPr="009507B9">
        <w:rPr>
          <w:color w:val="000000"/>
        </w:rPr>
        <w:t>N:NEUROLOGY</w:t>
      </w:r>
      <w:r w:rsidR="009507B9">
        <w:rPr>
          <w:color w:val="000000"/>
        </w:rPr>
        <w:t xml:space="preserve">, </w:t>
      </w:r>
      <w:r w:rsidR="009507B9" w:rsidRPr="009507B9">
        <w:rPr>
          <w:color w:val="000000"/>
        </w:rPr>
        <w:t>0:NONE</w:t>
      </w:r>
      <w:r w:rsidR="009507B9">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w:t>
      </w:r>
      <w:r w:rsidR="001B72DA">
        <w:rPr>
          <w:color w:val="000000"/>
        </w:rPr>
        <w:t>PECIAL AMIS STOP")</w:t>
      </w:r>
      <w:r w:rsidR="001B72DA">
        <w:rPr>
          <w:color w:val="000000"/>
        </w:rPr>
        <w:tab/>
      </w:r>
      <w:r w:rsidR="001B72DA">
        <w:rPr>
          <w:color w:val="000000"/>
        </w:rPr>
        <w:tab/>
      </w:r>
      <w:r w:rsidR="001B72DA">
        <w:rPr>
          <w:color w:val="000000"/>
        </w:rPr>
        <w:tab/>
        <w:t xml:space="preserve">[Numeric] </w:t>
      </w:r>
      <w:r w:rsidR="001B72DA" w:rsidRPr="001B72DA">
        <w:rPr>
          <w:color w:val="000000"/>
        </w:rPr>
        <w:t xml:space="preserve">Special AMIS stop associated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with a specific location based on the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Service assigned</w:t>
      </w:r>
      <w:r w:rsidR="001B72DA">
        <w:rPr>
          <w:color w:val="000000"/>
        </w:rPr>
        <w:t xml:space="preserve"> (</w:t>
      </w:r>
      <w:r w:rsidR="001B72DA" w:rsidRPr="001B72DA">
        <w:rPr>
          <w:color w:val="000000"/>
        </w:rPr>
        <w:t>10</w:t>
      </w:r>
      <w:proofErr w:type="gramStart"/>
      <w:r w:rsidR="001B72DA" w:rsidRPr="001B72DA">
        <w:rPr>
          <w:color w:val="000000"/>
        </w:rPr>
        <w:t>:MENTAL</w:t>
      </w:r>
      <w:proofErr w:type="gramEnd"/>
      <w:r w:rsidR="001B72DA" w:rsidRPr="001B72DA">
        <w:rPr>
          <w:color w:val="000000"/>
        </w:rPr>
        <w:t xml:space="preserve"> HYGEINE</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11:DAY TREATMENT</w:t>
      </w:r>
      <w:r w:rsidR="001B72DA">
        <w:rPr>
          <w:color w:val="000000"/>
        </w:rPr>
        <w:t xml:space="preserve">, </w:t>
      </w:r>
      <w:r w:rsidR="001B72DA" w:rsidRPr="001B72DA">
        <w:rPr>
          <w:color w:val="000000"/>
        </w:rPr>
        <w:t>12:DAY HOSPITAL</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13:DRUG DEPENDANCE</w:t>
      </w:r>
      <w:r w:rsidR="001B72DA">
        <w:rPr>
          <w:color w:val="000000"/>
        </w:rPr>
        <w:t xml:space="preserve">, </w:t>
      </w:r>
      <w:r w:rsidR="001B72DA" w:rsidRPr="001B72DA">
        <w:rPr>
          <w:color w:val="000000"/>
        </w:rPr>
        <w:t xml:space="preserve">14:ALCOHOL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TREATMENT</w:t>
      </w:r>
      <w:r w:rsidR="001B72DA">
        <w:rPr>
          <w:color w:val="000000"/>
        </w:rPr>
        <w:t xml:space="preserve">, </w:t>
      </w:r>
      <w:r w:rsidR="001B72DA" w:rsidRPr="001B72DA">
        <w:rPr>
          <w:color w:val="000000"/>
        </w:rPr>
        <w:t>15:EMERGENCY UNIT</w:t>
      </w:r>
      <w:r w:rsidR="001B72DA">
        <w:rPr>
          <w:color w:val="000000"/>
        </w:rPr>
        <w:t xml:space="preserv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16:EMPLOYEE HEALTH</w:t>
      </w:r>
      <w:r w:rsidR="001B72DA">
        <w:rPr>
          <w:color w:val="000000"/>
        </w:rPr>
        <w:t>)</w:t>
      </w:r>
    </w:p>
    <w:p w:rsidR="00DF4FD8" w:rsidRPr="00DF4FD8" w:rsidRDefault="00DF4FD8" w:rsidP="00DF4FD8">
      <w:pPr>
        <w:ind w:left="1440" w:hanging="1440"/>
        <w:rPr>
          <w:color w:val="000000"/>
        </w:rPr>
      </w:pPr>
      <w:r>
        <w:rPr>
          <w:color w:val="000000"/>
        </w:rPr>
        <w:tab/>
        <w:t>RETURN</w:t>
      </w:r>
      <w:r w:rsidRPr="00DF4FD8">
        <w:rPr>
          <w:color w:val="000000"/>
        </w:rPr>
        <w:t xml:space="preserve"> ("START TIME FOR AUTO REBOOK")</w:t>
      </w:r>
      <w:r w:rsidR="001B72DA">
        <w:rPr>
          <w:color w:val="000000"/>
        </w:rPr>
        <w:tab/>
        <w:t>[Numeric]</w:t>
      </w:r>
      <w:r w:rsidR="001B72DA" w:rsidRPr="001B72DA">
        <w:rPr>
          <w:rFonts w:ascii="Tahoma" w:hAnsi="Tahoma" w:cs="Tahoma"/>
          <w:color w:val="000000"/>
          <w:shd w:val="clear" w:color="auto" w:fill="FFFFFF"/>
        </w:rPr>
        <w:t xml:space="preserve"> </w:t>
      </w:r>
      <w:r w:rsidR="001B72DA" w:rsidRPr="001B72DA">
        <w:rPr>
          <w:color w:val="000000"/>
        </w:rPr>
        <w:t xml:space="preserve">Start time (hour of day) that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 xml:space="preserve">should be searched for when user auto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rebooking an appointment</w:t>
      </w:r>
    </w:p>
    <w:p w:rsidR="00DF4FD8" w:rsidRPr="00DF4FD8" w:rsidRDefault="00DF4FD8" w:rsidP="00DF4FD8">
      <w:pPr>
        <w:ind w:left="1440" w:hanging="1440"/>
        <w:rPr>
          <w:color w:val="000000"/>
        </w:rPr>
      </w:pPr>
      <w:r>
        <w:rPr>
          <w:color w:val="000000"/>
        </w:rPr>
        <w:lastRenderedPageBreak/>
        <w:tab/>
        <w:t>RETURN</w:t>
      </w:r>
      <w:r w:rsidRPr="00DF4FD8">
        <w:rPr>
          <w:color w:val="000000"/>
        </w:rPr>
        <w:t xml:space="preserve"> ("STOP CODE NUMBER")</w:t>
      </w:r>
      <w:r>
        <w:rPr>
          <w:color w:val="000000"/>
        </w:rPr>
        <w:tab/>
      </w:r>
      <w:r>
        <w:rPr>
          <w:color w:val="000000"/>
        </w:rPr>
        <w:tab/>
        <w:t xml:space="preserve">[Numeric] </w:t>
      </w:r>
      <w:r w:rsidRPr="00BF1036">
        <w:rPr>
          <w:color w:val="000000"/>
        </w:rPr>
        <w:t xml:space="preserve">Three digit stop code number </w:t>
      </w:r>
      <w:r>
        <w:rPr>
          <w:color w:val="000000"/>
        </w:rPr>
        <w:tab/>
      </w:r>
      <w:r>
        <w:rPr>
          <w:color w:val="000000"/>
        </w:rPr>
        <w:tab/>
      </w:r>
      <w:r>
        <w:rPr>
          <w:color w:val="000000"/>
        </w:rPr>
        <w:tab/>
      </w:r>
      <w:r>
        <w:rPr>
          <w:color w:val="000000"/>
        </w:rPr>
        <w:tab/>
      </w:r>
      <w:r>
        <w:rPr>
          <w:color w:val="000000"/>
        </w:rPr>
        <w:tab/>
      </w:r>
      <w:r>
        <w:rPr>
          <w:color w:val="000000"/>
        </w:rPr>
        <w:tab/>
      </w:r>
      <w:r w:rsidRPr="00BF1036">
        <w:rPr>
          <w:color w:val="000000"/>
        </w:rPr>
        <w:t>assigned to specific location</w:t>
      </w:r>
      <w:r w:rsidR="001B72DA">
        <w:rPr>
          <w:color w:val="000000"/>
        </w:rPr>
        <w:t xml:space="preserve"> (pointer to file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40.7)</w:t>
      </w:r>
    </w:p>
    <w:p w:rsidR="00DF4FD8" w:rsidRPr="00DF4FD8" w:rsidRDefault="00DF4FD8" w:rsidP="00DF4FD8">
      <w:pPr>
        <w:ind w:left="1440" w:hanging="1440"/>
        <w:rPr>
          <w:color w:val="000000"/>
        </w:rPr>
      </w:pPr>
      <w:r>
        <w:rPr>
          <w:color w:val="000000"/>
        </w:rPr>
        <w:tab/>
        <w:t>RETURN</w:t>
      </w:r>
      <w:r w:rsidRPr="00DF4FD8">
        <w:rPr>
          <w:color w:val="000000"/>
        </w:rPr>
        <w:t xml:space="preserve"> ("TELEPHONE")</w:t>
      </w:r>
      <w:r w:rsidR="001B72DA">
        <w:rPr>
          <w:color w:val="000000"/>
        </w:rPr>
        <w:tab/>
      </w:r>
      <w:r w:rsidR="001B72DA">
        <w:rPr>
          <w:color w:val="000000"/>
        </w:rPr>
        <w:tab/>
      </w:r>
      <w:r w:rsidR="001B72DA">
        <w:rPr>
          <w:color w:val="000000"/>
        </w:rPr>
        <w:tab/>
      </w:r>
      <w:r w:rsidR="001B72DA">
        <w:rPr>
          <w:color w:val="000000"/>
        </w:rPr>
        <w:tab/>
        <w:t xml:space="preserve">[String] </w:t>
      </w:r>
      <w:r w:rsidR="001B72DA" w:rsidRPr="001B72DA">
        <w:rPr>
          <w:color w:val="000000"/>
        </w:rPr>
        <w:t>Telephone number for</w:t>
      </w:r>
      <w:r w:rsidR="001B72DA">
        <w:rPr>
          <w:color w:val="000000"/>
        </w:rPr>
        <w:t xml:space="preserve"> this</w:t>
      </w:r>
      <w:r w:rsidR="001B72DA" w:rsidRPr="001B72DA">
        <w:rPr>
          <w:color w:val="000000"/>
        </w:rPr>
        <w:t xml:space="preserve"> specific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sidRPr="001B72DA">
        <w:rPr>
          <w:color w:val="000000"/>
        </w:rPr>
        <w:t>location</w:t>
      </w:r>
    </w:p>
    <w:p w:rsidR="00DF4FD8" w:rsidRPr="00DF4FD8" w:rsidRDefault="00DF4FD8" w:rsidP="00DF4FD8">
      <w:pPr>
        <w:ind w:left="1440" w:hanging="1440"/>
        <w:rPr>
          <w:color w:val="000000"/>
        </w:rPr>
      </w:pPr>
      <w:r>
        <w:rPr>
          <w:color w:val="000000"/>
        </w:rPr>
        <w:tab/>
        <w:t>RETURN</w:t>
      </w:r>
      <w:r w:rsidRPr="00DF4FD8">
        <w:rPr>
          <w:color w:val="000000"/>
        </w:rPr>
        <w:t xml:space="preserve"> ("TREATING SPECIALTY")</w:t>
      </w:r>
      <w:r w:rsidR="001B72DA">
        <w:rPr>
          <w:color w:val="000000"/>
        </w:rPr>
        <w:tab/>
      </w:r>
      <w:r w:rsidR="001B72DA">
        <w:rPr>
          <w:color w:val="000000"/>
        </w:rPr>
        <w:tab/>
        <w:t xml:space="preserve">[Numeric] Treating specialty assigned to </w:t>
      </w:r>
      <w:r w:rsidR="001B72DA">
        <w:rPr>
          <w:color w:val="000000"/>
        </w:rPr>
        <w:tab/>
      </w:r>
      <w:r w:rsidR="001B72DA">
        <w:rPr>
          <w:color w:val="000000"/>
        </w:rPr>
        <w:tab/>
      </w:r>
      <w:r w:rsidR="001B72DA">
        <w:rPr>
          <w:color w:val="000000"/>
        </w:rPr>
        <w:tab/>
      </w:r>
      <w:r w:rsidR="001B72DA">
        <w:rPr>
          <w:color w:val="000000"/>
        </w:rPr>
        <w:tab/>
      </w:r>
      <w:r w:rsidR="001B72DA">
        <w:rPr>
          <w:color w:val="000000"/>
        </w:rPr>
        <w:tab/>
      </w:r>
      <w:r w:rsidR="001B72DA">
        <w:rPr>
          <w:color w:val="000000"/>
        </w:rPr>
        <w:tab/>
        <w:t>this</w:t>
      </w:r>
      <w:r w:rsidR="001B72DA" w:rsidRPr="001B72DA">
        <w:rPr>
          <w:color w:val="000000"/>
        </w:rPr>
        <w:t xml:space="preserve"> specific location</w:t>
      </w:r>
      <w:r w:rsidR="001B72DA">
        <w:rPr>
          <w:color w:val="000000"/>
        </w:rPr>
        <w:t xml:space="preserve"> (pointer to file 45.7)</w:t>
      </w:r>
    </w:p>
    <w:p w:rsidR="00DF4FD8" w:rsidRPr="00DF4FD8" w:rsidRDefault="00DF4FD8" w:rsidP="00DF4FD8">
      <w:pPr>
        <w:ind w:left="1440" w:hanging="1440"/>
        <w:rPr>
          <w:color w:val="000000"/>
        </w:rPr>
      </w:pPr>
      <w:r>
        <w:rPr>
          <w:color w:val="000000"/>
        </w:rPr>
        <w:tab/>
        <w:t>RETURN</w:t>
      </w:r>
      <w:r w:rsidRPr="00DF4FD8">
        <w:rPr>
          <w:color w:val="000000"/>
        </w:rPr>
        <w:t xml:space="preserve"> ("TYPE")</w:t>
      </w:r>
      <w:r>
        <w:rPr>
          <w:color w:val="000000"/>
        </w:rPr>
        <w:tab/>
      </w:r>
      <w:r>
        <w:rPr>
          <w:color w:val="000000"/>
        </w:rPr>
        <w:tab/>
      </w:r>
      <w:r>
        <w:rPr>
          <w:color w:val="000000"/>
        </w:rPr>
        <w:tab/>
      </w:r>
      <w:r>
        <w:rPr>
          <w:color w:val="000000"/>
        </w:rPr>
        <w:tab/>
        <w:t xml:space="preserve">[String] Type of clinic (one of the codes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returned by LSTHLTP^SDMAPI1)</w:t>
      </w:r>
    </w:p>
    <w:p w:rsidR="00DF4FD8" w:rsidRPr="00DF4FD8" w:rsidRDefault="00DF4FD8" w:rsidP="00DF4FD8">
      <w:pPr>
        <w:ind w:left="1440" w:hanging="1440"/>
        <w:rPr>
          <w:color w:val="000000"/>
        </w:rPr>
      </w:pPr>
      <w:r>
        <w:rPr>
          <w:color w:val="000000"/>
        </w:rPr>
        <w:tab/>
        <w:t>RETURN</w:t>
      </w:r>
      <w:r w:rsidR="005F3FB6">
        <w:rPr>
          <w:color w:val="000000"/>
        </w:rPr>
        <w:t xml:space="preserve"> ("TYPE EXTENSION")</w:t>
      </w:r>
      <w:r w:rsidR="005F3FB6">
        <w:rPr>
          <w:color w:val="000000"/>
        </w:rPr>
        <w:tab/>
      </w:r>
      <w:r w:rsidR="005F3FB6">
        <w:rPr>
          <w:color w:val="000000"/>
        </w:rPr>
        <w:tab/>
      </w:r>
      <w:r w:rsidR="005F3FB6">
        <w:rPr>
          <w:color w:val="000000"/>
        </w:rPr>
        <w:tab/>
        <w:t>[Numeric] Pointer to file 40.9</w:t>
      </w:r>
    </w:p>
    <w:p w:rsidR="00DF4FD8" w:rsidRPr="00DF4FD8" w:rsidRDefault="00DF4FD8" w:rsidP="00DF4FD8">
      <w:pPr>
        <w:ind w:left="1440" w:hanging="1440"/>
        <w:rPr>
          <w:color w:val="000000"/>
        </w:rPr>
      </w:pPr>
      <w:r>
        <w:rPr>
          <w:color w:val="000000"/>
        </w:rPr>
        <w:tab/>
        <w:t>RETURN</w:t>
      </w:r>
      <w:r w:rsidRPr="00DF4FD8">
        <w:rPr>
          <w:color w:val="000000"/>
        </w:rPr>
        <w:t xml:space="preserve"> (</w:t>
      </w:r>
      <w:r w:rsidR="005F3FB6">
        <w:rPr>
          <w:color w:val="000000"/>
        </w:rPr>
        <w:t>"VARIABLE APP'NTMENT LENGTH")</w:t>
      </w:r>
      <w:r w:rsidR="005F3FB6">
        <w:rPr>
          <w:color w:val="000000"/>
        </w:rPr>
        <w:tab/>
        <w:t>[String] V=Yes, variable length</w:t>
      </w:r>
    </w:p>
    <w:p w:rsidR="00DF4FD8" w:rsidRPr="00DF4FD8" w:rsidRDefault="00DF4FD8" w:rsidP="00DF4FD8">
      <w:pPr>
        <w:ind w:left="1440" w:hanging="1440"/>
        <w:rPr>
          <w:color w:val="000000"/>
        </w:rPr>
      </w:pPr>
      <w:r>
        <w:rPr>
          <w:color w:val="000000"/>
        </w:rPr>
        <w:tab/>
        <w:t>RETURN</w:t>
      </w:r>
      <w:r w:rsidRPr="00DF4FD8">
        <w:rPr>
          <w:color w:val="000000"/>
        </w:rPr>
        <w:t xml:space="preserve"> ("VISIT LOCATION")</w:t>
      </w:r>
      <w:r w:rsidR="005F3FB6">
        <w:rPr>
          <w:color w:val="000000"/>
        </w:rPr>
        <w:tab/>
      </w:r>
      <w:r w:rsidR="005F3FB6">
        <w:rPr>
          <w:color w:val="000000"/>
        </w:rPr>
        <w:tab/>
      </w:r>
      <w:r w:rsidR="005F3FB6">
        <w:rPr>
          <w:color w:val="000000"/>
        </w:rPr>
        <w:tab/>
        <w:t xml:space="preserve">[String] </w:t>
      </w:r>
      <w:r w:rsidR="005F3FB6" w:rsidRPr="005F3FB6">
        <w:rPr>
          <w:color w:val="000000"/>
        </w:rPr>
        <w:t>Location of visit</w:t>
      </w:r>
    </w:p>
    <w:p w:rsidR="00DF4FD8" w:rsidRPr="00DF4FD8" w:rsidRDefault="00DF4FD8" w:rsidP="00DF4FD8">
      <w:pPr>
        <w:ind w:left="1440" w:hanging="1440"/>
        <w:rPr>
          <w:color w:val="000000"/>
        </w:rPr>
      </w:pPr>
      <w:r>
        <w:rPr>
          <w:color w:val="000000"/>
        </w:rPr>
        <w:tab/>
        <w:t>RETURN</w:t>
      </w:r>
      <w:r w:rsidRPr="00DF4FD8">
        <w:rPr>
          <w:color w:val="000000"/>
        </w:rPr>
        <w:t xml:space="preserve"> ("WARD LOCATION FILE POINTER")</w:t>
      </w:r>
      <w:r w:rsidR="005F3FB6">
        <w:rPr>
          <w:color w:val="000000"/>
        </w:rPr>
        <w:tab/>
        <w:t>[Numeric]</w:t>
      </w:r>
      <w:r w:rsidR="005F3FB6" w:rsidRPr="005F3FB6">
        <w:rPr>
          <w:rFonts w:ascii="Tahoma" w:hAnsi="Tahoma" w:cs="Tahoma"/>
          <w:color w:val="000000"/>
          <w:shd w:val="clear" w:color="auto" w:fill="FFFFFF"/>
        </w:rPr>
        <w:t xml:space="preserve"> </w:t>
      </w:r>
      <w:r w:rsidR="005F3FB6" w:rsidRPr="005F3FB6">
        <w:rPr>
          <w:color w:val="000000"/>
        </w:rPr>
        <w:t xml:space="preserve">If location is a ward, this is the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file pointer to the Ward Location File</w:t>
      </w:r>
      <w:r w:rsidR="005F3FB6">
        <w:rPr>
          <w:color w:val="000000"/>
        </w:rPr>
        <w:t xml:space="preserve"> (file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t>42)</w:t>
      </w:r>
    </w:p>
    <w:p w:rsidR="00DF4FD8" w:rsidRDefault="00DF4FD8" w:rsidP="00DF4FD8">
      <w:pPr>
        <w:ind w:left="1440" w:hanging="1440"/>
        <w:rPr>
          <w:color w:val="000000"/>
        </w:rPr>
      </w:pPr>
      <w:r>
        <w:rPr>
          <w:color w:val="000000"/>
        </w:rPr>
        <w:tab/>
        <w:t>RETURN</w:t>
      </w:r>
      <w:r w:rsidRPr="00DF4FD8">
        <w:rPr>
          <w:color w:val="000000"/>
        </w:rPr>
        <w:t xml:space="preserve"> ("WORKLOAD VALIDATION AT CHK OUT")</w:t>
      </w:r>
      <w:r w:rsidR="005F3FB6">
        <w:rPr>
          <w:color w:val="000000"/>
        </w:rPr>
        <w:t xml:space="preserve"> [Boolean]</w:t>
      </w:r>
      <w:r w:rsidR="005F3FB6" w:rsidRPr="005F3FB6">
        <w:rPr>
          <w:rFonts w:ascii="Tahoma" w:hAnsi="Tahoma" w:cs="Tahoma"/>
          <w:color w:val="000000"/>
          <w:shd w:val="clear" w:color="auto" w:fill="FFFFFF"/>
        </w:rPr>
        <w:t xml:space="preserve"> </w:t>
      </w:r>
      <w:r w:rsidR="005F3FB6" w:rsidRPr="005F3FB6">
        <w:rPr>
          <w:color w:val="000000"/>
        </w:rPr>
        <w:t xml:space="preserve">1 will result in a validation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 xml:space="preserve">being performed on each checked out </w:t>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Pr>
          <w:color w:val="000000"/>
        </w:rPr>
        <w:tab/>
      </w:r>
      <w:r w:rsidR="005F3FB6" w:rsidRPr="005F3FB6">
        <w:rPr>
          <w:color w:val="000000"/>
        </w:rPr>
        <w:t>encounter for this clinic</w:t>
      </w:r>
    </w:p>
    <w:p w:rsidR="00694801" w:rsidRDefault="00191288" w:rsidP="00694801">
      <w:pPr>
        <w:rPr>
          <w:color w:val="000000"/>
        </w:rPr>
      </w:pPr>
      <w:r>
        <w:rPr>
          <w:color w:val="000000"/>
        </w:rPr>
        <w:t>SC</w:t>
      </w:r>
      <w:r w:rsidR="00CE65B0">
        <w:rPr>
          <w:color w:val="000000"/>
        </w:rPr>
        <w:tab/>
      </w:r>
      <w:r w:rsidR="00CE65B0">
        <w:rPr>
          <w:color w:val="000000"/>
        </w:rPr>
        <w:tab/>
        <w:t>[</w:t>
      </w:r>
      <w:proofErr w:type="spellStart"/>
      <w:r w:rsidR="00694801">
        <w:rPr>
          <w:color w:val="000000"/>
        </w:rPr>
        <w:t>Required</w:t>
      </w:r>
      <w:proofErr w:type="gramStart"/>
      <w:r w:rsidR="005765BE">
        <w:rPr>
          <w:color w:val="000000"/>
        </w:rPr>
        <w:t>,Numeric</w:t>
      </w:r>
      <w:proofErr w:type="spellEnd"/>
      <w:proofErr w:type="gramEnd"/>
      <w:r w:rsidR="00CE65B0">
        <w:rPr>
          <w:color w:val="000000"/>
        </w:rPr>
        <w:t>]</w:t>
      </w:r>
      <w:r w:rsidR="00854E4F">
        <w:rPr>
          <w:color w:val="000000"/>
        </w:rPr>
        <w:t xml:space="preserve"> Clinic IE</w:t>
      </w:r>
      <w:r w:rsidR="00694801">
        <w:rPr>
          <w:color w:val="000000"/>
        </w:rPr>
        <w:t>N</w:t>
      </w:r>
      <w:r w:rsidR="00896EB3">
        <w:rPr>
          <w:color w:val="000000"/>
        </w:rPr>
        <w:t xml:space="preserve"> (pointer to File 44)</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050EFF" w:rsidRPr="00050EFF" w:rsidRDefault="00050EFF" w:rsidP="00050EFF">
      <w:proofErr w:type="gramStart"/>
      <w:r>
        <w:t>INVPARAM</w:t>
      </w:r>
      <w:r>
        <w:tab/>
        <w:t>Invalid parameter</w:t>
      </w:r>
      <w:r w:rsidR="009D7E18">
        <w:t>.</w:t>
      </w:r>
      <w:proofErr w:type="gramEnd"/>
    </w:p>
    <w:p w:rsidR="00C8446D" w:rsidRDefault="00C8446D" w:rsidP="00C8446D">
      <w:bookmarkStart w:id="3" w:name="_Toc203621462"/>
      <w:bookmarkStart w:id="4" w:name="_Toc203712952"/>
      <w:r>
        <w:t>CLNNFND</w:t>
      </w:r>
      <w:r>
        <w:tab/>
      </w:r>
      <w:r w:rsidRPr="00B71ABE">
        <w:t>Clinic not found.</w:t>
      </w:r>
    </w:p>
    <w:p w:rsidR="00694801" w:rsidRDefault="00694801" w:rsidP="00694801">
      <w:pPr>
        <w:pStyle w:val="Heading2"/>
      </w:pPr>
      <w:r w:rsidRPr="004D38E6">
        <w:rPr>
          <w:color w:val="FF0000"/>
        </w:rPr>
        <w:t>$$LSTCLNS</w:t>
      </w:r>
      <w:r>
        <w:t>^</w:t>
      </w:r>
      <w:proofErr w:type="gramStart"/>
      <w:r w:rsidRPr="007424E7">
        <w:t>SDMAPI1</w:t>
      </w:r>
      <w:r>
        <w:t>(</w:t>
      </w:r>
      <w:proofErr w:type="gramEnd"/>
      <w:r>
        <w:t>) - Return clinics filtered by name</w:t>
      </w:r>
      <w:bookmarkEnd w:id="3"/>
      <w:bookmarkEnd w:id="4"/>
    </w:p>
    <w:p w:rsidR="00694801" w:rsidRDefault="00694801" w:rsidP="00694801">
      <w:pPr>
        <w:rPr>
          <w:color w:val="000000"/>
        </w:rPr>
      </w:pPr>
      <w:r>
        <w:rPr>
          <w:color w:val="000000"/>
        </w:rPr>
        <w:t>This extrinsic function returns a list of clinics filtered by name.</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Pr>
          <w:color w:val="000000"/>
        </w:rPr>
        <w:t>LSTCLNS^</w:t>
      </w:r>
      <w:proofErr w:type="gramStart"/>
      <w:r>
        <w:rPr>
          <w:color w:val="000000"/>
        </w:rPr>
        <w:t>SDMAPI1(</w:t>
      </w:r>
      <w:proofErr w:type="gramEnd"/>
      <w:r>
        <w:rPr>
          <w:color w:val="000000"/>
        </w:rPr>
        <w:t>.RETURN,SEARCH,.START,NUMBER)</w:t>
      </w:r>
    </w:p>
    <w:p w:rsidR="00694801" w:rsidRDefault="00694801" w:rsidP="00694801">
      <w:pPr>
        <w:pStyle w:val="Heading5"/>
      </w:pPr>
      <w:r>
        <w:t>Input Parameters</w:t>
      </w:r>
    </w:p>
    <w:p w:rsidR="00694801" w:rsidRDefault="008C7ADF" w:rsidP="00694801">
      <w:pPr>
        <w:rPr>
          <w:color w:val="000000"/>
        </w:rPr>
      </w:pPr>
      <w:r>
        <w:rPr>
          <w:color w:val="000000"/>
        </w:rPr>
        <w:t>.RETURN</w:t>
      </w:r>
      <w:r>
        <w:rPr>
          <w:color w:val="000000"/>
        </w:rPr>
        <w:tab/>
      </w:r>
      <w:r w:rsidR="007B0316">
        <w:rPr>
          <w:color w:val="000000"/>
        </w:rPr>
        <w:t>[</w:t>
      </w:r>
      <w:proofErr w:type="spellStart"/>
      <w:r w:rsidR="007B0316">
        <w:rPr>
          <w:color w:val="000000"/>
        </w:rPr>
        <w:t>Required</w:t>
      </w:r>
      <w:proofErr w:type="gramStart"/>
      <w:r w:rsidR="007B0316">
        <w:rPr>
          <w:color w:val="000000"/>
        </w:rPr>
        <w:t>,Array</w:t>
      </w:r>
      <w:proofErr w:type="spellEnd"/>
      <w:proofErr w:type="gramEnd"/>
      <w:r w:rsidR="007B0316">
        <w:rPr>
          <w:color w:val="000000"/>
        </w:rPr>
        <w:t>]</w:t>
      </w:r>
      <w:r w:rsidR="00694801">
        <w:rPr>
          <w:color w:val="000000"/>
        </w:rPr>
        <w:t xml:space="preserve"> Array passed by reference that will receive the data.</w:t>
      </w:r>
    </w:p>
    <w:p w:rsidR="00335EE9" w:rsidRDefault="00335EE9" w:rsidP="00694801">
      <w:pPr>
        <w:rPr>
          <w:color w:val="000000"/>
        </w:rPr>
      </w:pPr>
      <w:r>
        <w:rPr>
          <w:color w:val="000000"/>
        </w:rPr>
        <w:tab/>
        <w:t>RETURN</w:t>
      </w:r>
      <w:r>
        <w:rPr>
          <w:color w:val="000000"/>
        </w:rPr>
        <w:tab/>
      </w:r>
      <w:r>
        <w:rPr>
          <w:color w:val="000000"/>
        </w:rPr>
        <w:tab/>
        <w:t>[Boolean] 1=success, 0=failure</w:t>
      </w:r>
    </w:p>
    <w:p w:rsidR="00694801" w:rsidRDefault="00854E4F"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,”ID”) </w:t>
      </w:r>
      <w:r w:rsidR="00335EE9">
        <w:rPr>
          <w:color w:val="000000"/>
        </w:rPr>
        <w:tab/>
      </w:r>
      <w:r w:rsidR="007B0316">
        <w:rPr>
          <w:color w:val="000000"/>
        </w:rPr>
        <w:t>[Numeric]</w:t>
      </w:r>
      <w:r>
        <w:rPr>
          <w:color w:val="000000"/>
        </w:rPr>
        <w:t xml:space="preserve"> Clinic IE</w:t>
      </w:r>
      <w:r w:rsidR="00694801">
        <w:rPr>
          <w:color w:val="000000"/>
        </w:rPr>
        <w:t>N</w:t>
      </w:r>
    </w:p>
    <w:p w:rsidR="00694801" w:rsidRDefault="00694801" w:rsidP="00694801">
      <w:pPr>
        <w:rPr>
          <w:color w:val="000000"/>
        </w:rPr>
      </w:pPr>
      <w:r>
        <w:rPr>
          <w:color w:val="000000"/>
        </w:rPr>
        <w:tab/>
      </w:r>
      <w:proofErr w:type="gramStart"/>
      <w:r>
        <w:rPr>
          <w:color w:val="000000"/>
        </w:rPr>
        <w:t>RETURN(</w:t>
      </w:r>
      <w:proofErr w:type="gramEnd"/>
      <w:r w:rsidR="007A5D80">
        <w:rPr>
          <w:color w:val="000000"/>
        </w:rPr>
        <w:t>#</w:t>
      </w:r>
      <w:r w:rsidR="00335EE9">
        <w:rPr>
          <w:color w:val="000000"/>
        </w:rPr>
        <w:t xml:space="preserve">,”NAME”) </w:t>
      </w:r>
      <w:r w:rsidR="00335EE9">
        <w:rPr>
          <w:color w:val="000000"/>
        </w:rPr>
        <w:tab/>
      </w:r>
      <w:r w:rsidR="007B0316">
        <w:rPr>
          <w:color w:val="000000"/>
        </w:rPr>
        <w:t xml:space="preserve">[String] </w:t>
      </w:r>
      <w:r>
        <w:rPr>
          <w:color w:val="000000"/>
        </w:rPr>
        <w:t>Clinic name</w:t>
      </w:r>
    </w:p>
    <w:p w:rsidR="00694801" w:rsidRDefault="007B0316" w:rsidP="00694801">
      <w:pPr>
        <w:rPr>
          <w:color w:val="000000"/>
        </w:rPr>
      </w:pPr>
      <w:r>
        <w:rPr>
          <w:color w:val="000000"/>
        </w:rPr>
        <w:lastRenderedPageBreak/>
        <w:t>SEARCH</w:t>
      </w:r>
      <w:r>
        <w:rPr>
          <w:color w:val="000000"/>
        </w:rPr>
        <w:tab/>
      </w:r>
      <w:r>
        <w:rPr>
          <w:color w:val="000000"/>
        </w:rPr>
        <w:tab/>
        <w:t>[</w:t>
      </w:r>
      <w:proofErr w:type="spellStart"/>
      <w:r w:rsidR="00694801">
        <w:rPr>
          <w:color w:val="000000"/>
        </w:rPr>
        <w:t>Optional</w:t>
      </w:r>
      <w:proofErr w:type="gramStart"/>
      <w:r w:rsidR="005765BE">
        <w:rPr>
          <w:color w:val="000000"/>
        </w:rPr>
        <w:t>,String</w:t>
      </w:r>
      <w:proofErr w:type="spellEnd"/>
      <w:proofErr w:type="gramEnd"/>
      <w:r>
        <w:rPr>
          <w:color w:val="000000"/>
        </w:rPr>
        <w:t>]</w:t>
      </w:r>
      <w:r w:rsidR="00694801">
        <w:rPr>
          <w:color w:val="000000"/>
        </w:rPr>
        <w:t xml:space="preserve"> Partial match restriction. Default: All entries</w:t>
      </w:r>
    </w:p>
    <w:p w:rsidR="00694801" w:rsidRDefault="007B0316" w:rsidP="00694801">
      <w:pPr>
        <w:rPr>
          <w:color w:val="000000"/>
        </w:rPr>
      </w:pPr>
      <w:r>
        <w:rPr>
          <w:color w:val="000000"/>
        </w:rPr>
        <w:t>.START</w:t>
      </w:r>
      <w:r>
        <w:rPr>
          <w:color w:val="000000"/>
        </w:rPr>
        <w:tab/>
      </w:r>
      <w:r>
        <w:rPr>
          <w:color w:val="000000"/>
        </w:rPr>
        <w:tab/>
        <w:t>[</w:t>
      </w:r>
      <w:proofErr w:type="spellStart"/>
      <w:r w:rsidR="00E84FEE">
        <w:rPr>
          <w:color w:val="000000"/>
        </w:rPr>
        <w:t>Optional</w:t>
      </w:r>
      <w:proofErr w:type="gramStart"/>
      <w:r w:rsidR="005765BE">
        <w:rPr>
          <w:color w:val="000000"/>
        </w:rPr>
        <w:t>,</w:t>
      </w:r>
      <w:r w:rsidR="00950C0B">
        <w:rPr>
          <w:color w:val="000000"/>
        </w:rPr>
        <w:t>String</w:t>
      </w:r>
      <w:proofErr w:type="spellEnd"/>
      <w:proofErr w:type="gramEnd"/>
      <w:r>
        <w:rPr>
          <w:color w:val="000000"/>
        </w:rPr>
        <w:t>]</w:t>
      </w:r>
      <w:r w:rsidR="00694801">
        <w:rPr>
          <w:color w:val="000000"/>
        </w:rPr>
        <w:t xml:space="preserve"> The </w:t>
      </w:r>
      <w:r w:rsidR="007B0169">
        <w:rPr>
          <w:color w:val="000000"/>
        </w:rPr>
        <w:t>clinic name</w:t>
      </w:r>
      <w:r w:rsidR="00694801">
        <w:rPr>
          <w:color w:val="000000"/>
        </w:rPr>
        <w:t xml:space="preserve"> from which to begin the list.</w:t>
      </w:r>
    </w:p>
    <w:p w:rsidR="00694801" w:rsidRDefault="008C7ADF" w:rsidP="00694801">
      <w:pPr>
        <w:rPr>
          <w:color w:val="000000"/>
        </w:rPr>
      </w:pPr>
      <w:r>
        <w:rPr>
          <w:color w:val="000000"/>
        </w:rPr>
        <w:t>NUMBER</w:t>
      </w:r>
      <w:r>
        <w:rPr>
          <w:color w:val="000000"/>
        </w:rPr>
        <w:tab/>
      </w:r>
      <w:r w:rsidR="007B0316">
        <w:rPr>
          <w:color w:val="000000"/>
        </w:rPr>
        <w:t>[</w:t>
      </w:r>
      <w:proofErr w:type="spellStart"/>
      <w:r w:rsidR="00694801">
        <w:rPr>
          <w:color w:val="000000"/>
        </w:rPr>
        <w:t>Optional</w:t>
      </w:r>
      <w:proofErr w:type="gramStart"/>
      <w:r w:rsidR="005765BE">
        <w:rPr>
          <w:color w:val="000000"/>
        </w:rPr>
        <w:t>,Numeric</w:t>
      </w:r>
      <w:proofErr w:type="spellEnd"/>
      <w:proofErr w:type="gramEnd"/>
      <w:r w:rsidR="007B0316">
        <w:rPr>
          <w:color w:val="000000"/>
        </w:rPr>
        <w:t>]</w:t>
      </w:r>
      <w:r w:rsidR="00694801">
        <w:rPr>
          <w:color w:val="000000"/>
        </w:rPr>
        <w:t xml:space="preserve"> Number of entries to return. Default: All entries</w:t>
      </w:r>
    </w:p>
    <w:p w:rsidR="00694801" w:rsidRDefault="00694801" w:rsidP="00694801">
      <w:pPr>
        <w:pStyle w:val="Heading5"/>
      </w:pPr>
      <w:r>
        <w:t>Output</w:t>
      </w:r>
    </w:p>
    <w:p w:rsidR="00694801" w:rsidRDefault="00694801" w:rsidP="00694801">
      <w:pPr>
        <w:rPr>
          <w:color w:val="000000"/>
        </w:rPr>
      </w:pPr>
      <w:proofErr w:type="gramStart"/>
      <w:r>
        <w:rPr>
          <w:color w:val="000000"/>
        </w:rPr>
        <w:t>A Boolean value signaling if the call was successful or not.</w:t>
      </w:r>
      <w:proofErr w:type="gramEnd"/>
    </w:p>
    <w:p w:rsidR="00694801" w:rsidRDefault="00694801" w:rsidP="00694801">
      <w:pPr>
        <w:pStyle w:val="Heading5"/>
      </w:pPr>
      <w:r>
        <w:t>Error Codes Returned</w:t>
      </w:r>
    </w:p>
    <w:p w:rsidR="00694801" w:rsidRDefault="00694801" w:rsidP="00694801">
      <w:pPr>
        <w:rPr>
          <w:color w:val="000000"/>
        </w:rPr>
      </w:pPr>
      <w:r>
        <w:rPr>
          <w:color w:val="000000"/>
        </w:rPr>
        <w:t>None</w:t>
      </w:r>
    </w:p>
    <w:p w:rsidR="001C769F" w:rsidRDefault="001C769F" w:rsidP="001C769F">
      <w:pPr>
        <w:pStyle w:val="Heading2"/>
      </w:pPr>
      <w:bookmarkStart w:id="5" w:name="_Toc203621473"/>
      <w:bookmarkStart w:id="6" w:name="_Toc203712964"/>
      <w:r w:rsidRPr="004D38E6">
        <w:rPr>
          <w:color w:val="FF0000"/>
        </w:rPr>
        <w:t>$$</w:t>
      </w:r>
      <w:r>
        <w:rPr>
          <w:color w:val="FF0000"/>
        </w:rPr>
        <w:t>SLOTS</w:t>
      </w:r>
      <w:r>
        <w:t>^</w:t>
      </w:r>
      <w:proofErr w:type="gramStart"/>
      <w:r>
        <w:t>SDMAPI1</w:t>
      </w:r>
      <w:r w:rsidRPr="004D38E6">
        <w:t>(</w:t>
      </w:r>
      <w:proofErr w:type="gramEnd"/>
      <w:r w:rsidRPr="004D38E6">
        <w:t>)</w:t>
      </w:r>
      <w:r>
        <w:rPr>
          <w:color w:val="000000"/>
        </w:rPr>
        <w:t xml:space="preserve"> </w:t>
      </w:r>
      <w:r>
        <w:t>–</w:t>
      </w:r>
      <w:r w:rsidRPr="00A46FF5">
        <w:t xml:space="preserve"> </w:t>
      </w:r>
      <w:r>
        <w:t>Get available slots</w:t>
      </w:r>
      <w:bookmarkEnd w:id="5"/>
      <w:bookmarkEnd w:id="6"/>
    </w:p>
    <w:p w:rsidR="001C769F" w:rsidRDefault="001C769F" w:rsidP="001C769F">
      <w:pPr>
        <w:rPr>
          <w:color w:val="000000"/>
        </w:rPr>
      </w:pPr>
      <w:r>
        <w:rPr>
          <w:color w:val="000000"/>
        </w:rPr>
        <w:t>This extrinsic function returns the available slots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SLOTS^</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,Array</w:t>
      </w:r>
      <w:proofErr w:type="spellEnd"/>
      <w:proofErr w:type="gramEnd"/>
      <w:r>
        <w:rPr>
          <w:color w:val="000000"/>
        </w:rPr>
        <w:t>]</w:t>
      </w:r>
      <w:r w:rsidR="001C769F">
        <w:rPr>
          <w:color w:val="000000"/>
        </w:rPr>
        <w:t xml:space="preserve"> Array passed by reference that will receive the data</w:t>
      </w:r>
    </w:p>
    <w:p w:rsidR="00874CEB" w:rsidRDefault="00874CEB" w:rsidP="001C769F">
      <w:pPr>
        <w:rPr>
          <w:color w:val="000000"/>
        </w:rPr>
      </w:pPr>
      <w:r>
        <w:rPr>
          <w:color w:val="000000"/>
        </w:rPr>
        <w:tab/>
        <w:t>RETURN</w:t>
      </w:r>
      <w:r>
        <w:rPr>
          <w:color w:val="000000"/>
        </w:rPr>
        <w:tab/>
      </w:r>
      <w:r>
        <w:rPr>
          <w:color w:val="000000"/>
        </w:rPr>
        <w:tab/>
        <w:t>[Boolean] 1=success</w:t>
      </w:r>
      <w:proofErr w:type="gramStart"/>
      <w:r>
        <w:rPr>
          <w:color w:val="000000"/>
        </w:rPr>
        <w:t>,0</w:t>
      </w:r>
      <w:proofErr w:type="gramEnd"/>
      <w:r>
        <w:rPr>
          <w:color w:val="000000"/>
        </w:rPr>
        <w:t>=failure</w:t>
      </w:r>
    </w:p>
    <w:p w:rsidR="0019178C" w:rsidRDefault="0019178C" w:rsidP="001C769F">
      <w:pPr>
        <w:rPr>
          <w:color w:val="000000"/>
        </w:rPr>
      </w:pPr>
      <w:r>
        <w:rPr>
          <w:color w:val="000000"/>
        </w:rPr>
        <w:tab/>
      </w:r>
      <w:proofErr w:type="gramStart"/>
      <w:r>
        <w:rPr>
          <w:color w:val="000000"/>
        </w:rPr>
        <w:t>RETURN(</w:t>
      </w:r>
      <w:proofErr w:type="gramEnd"/>
      <w:r>
        <w:rPr>
          <w:color w:val="000000"/>
        </w:rPr>
        <w:t>0)</w:t>
      </w:r>
      <w:r>
        <w:rPr>
          <w:color w:val="000000"/>
        </w:rPr>
        <w:tab/>
      </w:r>
      <w:r>
        <w:rPr>
          <w:color w:val="000000"/>
        </w:rPr>
        <w:tab/>
        <w:t xml:space="preserve">[Numeric] Hour, clinic display begins (this is the starting point of each line </w:t>
      </w:r>
      <w:r>
        <w:rPr>
          <w:color w:val="000000"/>
        </w:rPr>
        <w:tab/>
      </w:r>
      <w:r>
        <w:rPr>
          <w:color w:val="000000"/>
        </w:rPr>
        <w:tab/>
      </w:r>
      <w:r>
        <w:rPr>
          <w:color w:val="000000"/>
        </w:rPr>
        <w:tab/>
      </w:r>
      <w:r>
        <w:rPr>
          <w:color w:val="000000"/>
        </w:rPr>
        <w:tab/>
        <w:t>in the availability pattern)</w:t>
      </w:r>
    </w:p>
    <w:p w:rsidR="001C769F" w:rsidRDefault="00874CEB" w:rsidP="001C769F">
      <w:pPr>
        <w:rPr>
          <w:color w:val="000000"/>
        </w:rPr>
      </w:pPr>
      <w:r>
        <w:rPr>
          <w:color w:val="000000"/>
        </w:rPr>
        <w:tab/>
      </w:r>
      <w:proofErr w:type="gramStart"/>
      <w:r>
        <w:rPr>
          <w:color w:val="000000"/>
        </w:rPr>
        <w:t>RETURN(</w:t>
      </w:r>
      <w:proofErr w:type="gramEnd"/>
      <w:r>
        <w:rPr>
          <w:color w:val="000000"/>
        </w:rPr>
        <w:t xml:space="preserve">DATE,1) </w:t>
      </w:r>
      <w:r>
        <w:rPr>
          <w:color w:val="000000"/>
        </w:rPr>
        <w:tab/>
      </w:r>
      <w:r w:rsidR="00AE31EB">
        <w:rPr>
          <w:color w:val="000000"/>
        </w:rPr>
        <w:t>[String] Availa</w:t>
      </w:r>
      <w:r w:rsidR="001C769F">
        <w:rPr>
          <w:color w:val="000000"/>
        </w:rPr>
        <w:t>bility string</w:t>
      </w:r>
    </w:p>
    <w:p w:rsidR="001C769F" w:rsidRDefault="00AE31EB" w:rsidP="001C769F">
      <w:pPr>
        <w:rPr>
          <w:color w:val="000000"/>
        </w:rPr>
      </w:pPr>
      <w:r>
        <w:rPr>
          <w:color w:val="000000"/>
        </w:rPr>
        <w:t>SC</w:t>
      </w:r>
      <w:r>
        <w:rPr>
          <w:color w:val="000000"/>
        </w:rPr>
        <w:tab/>
      </w:r>
      <w:r>
        <w:rPr>
          <w:color w:val="000000"/>
        </w:rPr>
        <w:tab/>
        <w:t>[</w:t>
      </w:r>
      <w:proofErr w:type="spellStart"/>
      <w:r w:rsidR="001C769F">
        <w:rPr>
          <w:color w:val="000000"/>
        </w:rPr>
        <w:t>Required</w:t>
      </w:r>
      <w:proofErr w:type="gramStart"/>
      <w:r w:rsidR="005A6293">
        <w:rPr>
          <w:color w:val="000000"/>
        </w:rPr>
        <w:t>,Numeric</w:t>
      </w:r>
      <w:proofErr w:type="spellEnd"/>
      <w:proofErr w:type="gramEnd"/>
      <w:r>
        <w:rPr>
          <w:color w:val="000000"/>
        </w:rPr>
        <w:t>]</w:t>
      </w:r>
      <w:r w:rsidR="001C769F">
        <w:rPr>
          <w:color w:val="000000"/>
        </w:rPr>
        <w:t xml:space="preserve"> Clini</w:t>
      </w:r>
      <w:r w:rsidR="00854E4F">
        <w:rPr>
          <w:color w:val="000000"/>
        </w:rPr>
        <w:t>c IE</w:t>
      </w:r>
      <w:r w:rsidR="001C769F">
        <w:rPr>
          <w:color w:val="000000"/>
        </w:rPr>
        <w:t>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t>Error Codes Returned</w:t>
      </w:r>
    </w:p>
    <w:p w:rsidR="00501DB7" w:rsidRPr="00050EFF" w:rsidRDefault="00501DB7" w:rsidP="00501DB7">
      <w:bookmarkStart w:id="7" w:name="_Toc203621466"/>
      <w:bookmarkStart w:id="8" w:name="_Toc203712956"/>
      <w:r>
        <w:t>INVPARAM</w:t>
      </w:r>
      <w:r>
        <w:tab/>
        <w:t>Invalid parameter</w:t>
      </w:r>
    </w:p>
    <w:p w:rsidR="00501DB7" w:rsidRDefault="00501DB7" w:rsidP="00501DB7">
      <w:r>
        <w:t>CLNNFND</w:t>
      </w:r>
      <w:r>
        <w:tab/>
      </w:r>
      <w:r w:rsidRPr="00B71ABE">
        <w:t>Clinic not found.</w:t>
      </w:r>
    </w:p>
    <w:p w:rsidR="001C769F" w:rsidRPr="004F6B2E" w:rsidRDefault="001C769F" w:rsidP="001C769F">
      <w:pPr>
        <w:pStyle w:val="Heading2"/>
      </w:pPr>
      <w:r w:rsidRPr="004D38E6">
        <w:rPr>
          <w:color w:val="FF0000"/>
        </w:rPr>
        <w:t>$$</w:t>
      </w:r>
      <w:r>
        <w:rPr>
          <w:color w:val="FF0000"/>
        </w:rPr>
        <w:t>FRSTAVBL</w:t>
      </w:r>
      <w:r w:rsidRPr="004D38E6">
        <w:t>^</w:t>
      </w:r>
      <w:proofErr w:type="gramStart"/>
      <w:r w:rsidRPr="004D38E6">
        <w:t>SDMAPI</w:t>
      </w:r>
      <w:r>
        <w:t>1</w:t>
      </w:r>
      <w:r w:rsidRPr="004D38E6">
        <w:t>(</w:t>
      </w:r>
      <w:proofErr w:type="gramEnd"/>
      <w:r w:rsidRPr="004D38E6">
        <w:t xml:space="preserve">) </w:t>
      </w:r>
      <w:r>
        <w:t>-</w:t>
      </w:r>
      <w:r w:rsidRPr="004D38E6">
        <w:t xml:space="preserve"> </w:t>
      </w:r>
      <w:r w:rsidRPr="004F6B2E">
        <w:t xml:space="preserve">Find first </w:t>
      </w:r>
      <w:r w:rsidRPr="007424E7">
        <w:t>available</w:t>
      </w:r>
      <w:r>
        <w:t xml:space="preserve"> appointment</w:t>
      </w:r>
      <w:r w:rsidRPr="004F6B2E">
        <w:t xml:space="preserve"> date</w:t>
      </w:r>
      <w:bookmarkEnd w:id="7"/>
      <w:bookmarkEnd w:id="8"/>
    </w:p>
    <w:p w:rsidR="001C769F" w:rsidRDefault="001C769F" w:rsidP="001C769F">
      <w:pPr>
        <w:rPr>
          <w:color w:val="000000"/>
        </w:rPr>
      </w:pPr>
      <w:r>
        <w:rPr>
          <w:color w:val="000000"/>
        </w:rPr>
        <w:t>This extrinsic function finds the first available appointment date for a clinic.</w:t>
      </w:r>
    </w:p>
    <w:p w:rsidR="001C769F" w:rsidRDefault="001C769F" w:rsidP="001C769F">
      <w:pPr>
        <w:pStyle w:val="Heading5"/>
      </w:pPr>
      <w:r>
        <w:t>Format</w:t>
      </w:r>
    </w:p>
    <w:p w:rsidR="001C769F" w:rsidRDefault="001C769F" w:rsidP="001C769F">
      <w:pPr>
        <w:rPr>
          <w:color w:val="000000"/>
        </w:rPr>
      </w:pPr>
      <w:r>
        <w:rPr>
          <w:color w:val="FF0000"/>
        </w:rPr>
        <w:tab/>
      </w:r>
      <w:r w:rsidRPr="00EB6E7C">
        <w:rPr>
          <w:color w:val="000000"/>
        </w:rPr>
        <w:t>$$</w:t>
      </w:r>
      <w:r>
        <w:rPr>
          <w:color w:val="000000"/>
        </w:rPr>
        <w:t>FRSTAVBL^</w:t>
      </w:r>
      <w:proofErr w:type="gramStart"/>
      <w:r>
        <w:rPr>
          <w:color w:val="000000"/>
        </w:rPr>
        <w:t>SDMAPI1(</w:t>
      </w:r>
      <w:proofErr w:type="gramEnd"/>
      <w:r>
        <w:rPr>
          <w:color w:val="000000"/>
        </w:rPr>
        <w:t>.RETURN,SC)</w:t>
      </w:r>
    </w:p>
    <w:p w:rsidR="001C769F" w:rsidRDefault="001C769F" w:rsidP="001C769F">
      <w:pPr>
        <w:pStyle w:val="Heading5"/>
      </w:pPr>
      <w:r>
        <w:t>Input Parameters</w:t>
      </w:r>
    </w:p>
    <w:p w:rsidR="001C769F" w:rsidRDefault="00AE31EB" w:rsidP="001C769F">
      <w:pPr>
        <w:rPr>
          <w:color w:val="000000"/>
        </w:rPr>
      </w:pPr>
      <w:r>
        <w:rPr>
          <w:color w:val="000000"/>
        </w:rPr>
        <w:t>.RETURN</w:t>
      </w:r>
      <w:r>
        <w:rPr>
          <w:color w:val="000000"/>
        </w:rPr>
        <w:tab/>
        <w:t>[</w:t>
      </w:r>
      <w:proofErr w:type="spellStart"/>
      <w:r>
        <w:rPr>
          <w:color w:val="000000"/>
        </w:rPr>
        <w:t>Required</w:t>
      </w:r>
      <w:proofErr w:type="gramStart"/>
      <w:r>
        <w:rPr>
          <w:color w:val="000000"/>
        </w:rPr>
        <w:t>,DateTime</w:t>
      </w:r>
      <w:proofErr w:type="spellEnd"/>
      <w:proofErr w:type="gramEnd"/>
      <w:r>
        <w:rPr>
          <w:color w:val="000000"/>
        </w:rPr>
        <w:t xml:space="preserve">] </w:t>
      </w:r>
      <w:r w:rsidR="001C769F">
        <w:rPr>
          <w:color w:val="000000"/>
        </w:rPr>
        <w:t>Passed by reference, set to the first available date.</w:t>
      </w:r>
    </w:p>
    <w:p w:rsidR="001C769F" w:rsidRDefault="00AE31EB" w:rsidP="001C769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A6293">
        <w:rPr>
          <w:color w:val="000000"/>
        </w:rPr>
        <w:t>,Numeric</w:t>
      </w:r>
      <w:proofErr w:type="spellEnd"/>
      <w:proofErr w:type="gramEnd"/>
      <w:r>
        <w:rPr>
          <w:color w:val="000000"/>
        </w:rPr>
        <w:t>]</w:t>
      </w:r>
      <w:r w:rsidR="00854E4F">
        <w:rPr>
          <w:color w:val="000000"/>
        </w:rPr>
        <w:t xml:space="preserve"> Clinic IEN</w:t>
      </w:r>
      <w:r w:rsidR="00ED6B10">
        <w:rPr>
          <w:color w:val="000000"/>
        </w:rPr>
        <w:t xml:space="preserve"> (pointer to File 44)</w:t>
      </w:r>
    </w:p>
    <w:p w:rsidR="001C769F" w:rsidRDefault="001C769F" w:rsidP="001C769F">
      <w:pPr>
        <w:pStyle w:val="Heading5"/>
      </w:pPr>
      <w:r>
        <w:t>Output</w:t>
      </w:r>
    </w:p>
    <w:p w:rsidR="001C769F" w:rsidRDefault="001C769F" w:rsidP="001C769F">
      <w:pPr>
        <w:rPr>
          <w:color w:val="000000"/>
        </w:rPr>
      </w:pPr>
      <w:proofErr w:type="gramStart"/>
      <w:r>
        <w:rPr>
          <w:color w:val="000000"/>
        </w:rPr>
        <w:t>A Boolean value signaling if the call was successful or not.</w:t>
      </w:r>
      <w:proofErr w:type="gramEnd"/>
    </w:p>
    <w:p w:rsidR="001C769F" w:rsidRDefault="001C769F" w:rsidP="001C769F">
      <w:pPr>
        <w:pStyle w:val="Heading5"/>
      </w:pPr>
      <w:r>
        <w:lastRenderedPageBreak/>
        <w:t>Error Codes Returned</w:t>
      </w:r>
    </w:p>
    <w:p w:rsidR="000239AC" w:rsidRPr="00050EFF" w:rsidRDefault="000239AC" w:rsidP="000239AC">
      <w:bookmarkStart w:id="9" w:name="_Toc203621474"/>
      <w:bookmarkStart w:id="10" w:name="_Toc203712965"/>
      <w:r>
        <w:t>INVPARAM</w:t>
      </w:r>
      <w:r>
        <w:tab/>
        <w:t>Invalid parameter</w:t>
      </w:r>
    </w:p>
    <w:p w:rsidR="000239AC" w:rsidRDefault="000239AC" w:rsidP="000239AC">
      <w:r>
        <w:t>CLNNFND</w:t>
      </w:r>
      <w:r>
        <w:tab/>
      </w:r>
      <w:r w:rsidRPr="00B71ABE">
        <w:t>Clinic not found.</w:t>
      </w:r>
    </w:p>
    <w:p w:rsidR="00C3198E" w:rsidRDefault="00C3198E" w:rsidP="00C3198E">
      <w:pPr>
        <w:pStyle w:val="Heading2"/>
      </w:pPr>
      <w:r>
        <w:rPr>
          <w:color w:val="FF0000"/>
        </w:rPr>
        <w:t>$$GETPAT</w:t>
      </w:r>
      <w:r w:rsidRPr="004D38E6">
        <w:t>^</w:t>
      </w:r>
      <w:proofErr w:type="gramStart"/>
      <w:r w:rsidRPr="004D38E6">
        <w:t>SD</w:t>
      </w:r>
      <w:r>
        <w:t>MAPI4</w:t>
      </w:r>
      <w:r w:rsidRPr="00430E33">
        <w:t>(</w:t>
      </w:r>
      <w:proofErr w:type="gramEnd"/>
      <w:r w:rsidRPr="00430E33">
        <w:t xml:space="preserve">) </w:t>
      </w:r>
      <w:r>
        <w:t>–</w:t>
      </w:r>
      <w:r w:rsidRPr="00430E33">
        <w:t xml:space="preserve"> </w:t>
      </w:r>
      <w:r>
        <w:t>Get patient data</w:t>
      </w:r>
    </w:p>
    <w:p w:rsidR="00C3198E" w:rsidRDefault="00C3198E" w:rsidP="00C3198E">
      <w:pPr>
        <w:rPr>
          <w:color w:val="000000"/>
        </w:rPr>
      </w:pPr>
      <w:r>
        <w:rPr>
          <w:color w:val="000000"/>
        </w:rPr>
        <w:t xml:space="preserve">This extrinsic function returns detailed information about a patient.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GETPAT^</w:t>
      </w:r>
      <w:proofErr w:type="gramStart"/>
      <w:r>
        <w:rPr>
          <w:color w:val="000000"/>
        </w:rPr>
        <w:t>SDMAPI4(</w:t>
      </w:r>
      <w:proofErr w:type="gramEnd"/>
      <w:r>
        <w:rPr>
          <w:color w:val="000000"/>
        </w:rPr>
        <w:t>.RETURN,DFN)</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"NAME") [String] Patient name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"SEX") [String] Patient sex code. One of: M^MALE, F^FEMALE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"BIRTH") [</w:t>
      </w:r>
      <w:proofErr w:type="spellStart"/>
      <w:r w:rsidRPr="00575B9D">
        <w:rPr>
          <w:rFonts w:asciiTheme="minorHAnsi" w:hAnsiTheme="minorHAnsi"/>
          <w:color w:val="000000" w:themeColor="text1"/>
        </w:rPr>
        <w:t>DateTime</w:t>
      </w:r>
      <w:proofErr w:type="spellEnd"/>
      <w:r w:rsidRPr="00575B9D">
        <w:rPr>
          <w:rFonts w:asciiTheme="minorHAnsi" w:hAnsiTheme="minorHAnsi"/>
          <w:color w:val="000000" w:themeColor="text1"/>
        </w:rPr>
        <w:t>] Birth date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 xml:space="preserve">"MSTATUS") [String] Marital status (pointer to file 11) (I^E) </w:t>
      </w:r>
    </w:p>
    <w:p w:rsidR="00C3198E" w:rsidRPr="00575B9D" w:rsidRDefault="00C3198E" w:rsidP="00C3198E">
      <w:pPr>
        <w:ind w:firstLine="720"/>
        <w:rPr>
          <w:color w:val="000000" w:themeColor="text1"/>
        </w:rPr>
      </w:pP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 xml:space="preserve">"RELIG") [String] Religious preference (pointer to file 13) (I^E) </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"SSN") [String] Social security number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"DTODTH") [</w:t>
      </w:r>
      <w:proofErr w:type="spellStart"/>
      <w:r w:rsidRPr="0043756A">
        <w:rPr>
          <w:color w:val="000000" w:themeColor="text1"/>
        </w:rPr>
        <w:t>DateTime</w:t>
      </w:r>
      <w:proofErr w:type="spellEnd"/>
      <w:r w:rsidRPr="0043756A">
        <w:rPr>
          <w:color w:val="000000" w:themeColor="text1"/>
        </w:rPr>
        <w:t>] Date of death</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"REMARKS") [String] Short remarks</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"PELIG") [String] Primary eligibility code (pointer to file 8)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"PSERV") [String] Period of service (pointer to file 21)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"PHONE") [String] Phone number (residence)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"ADD1") [String] Street address line 1</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"CELL") [String] Phone number (cellular)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"ADD2") [String] Street address line 2</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"PAGER") [String] Pager number</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 xml:space="preserve">"COUNTRY") [Numeric] </w:t>
      </w:r>
      <w:proofErr w:type="spellStart"/>
      <w:r w:rsidRPr="0043756A">
        <w:rPr>
          <w:color w:val="000000" w:themeColor="text1"/>
        </w:rPr>
        <w:t>Contry</w:t>
      </w:r>
      <w:proofErr w:type="spellEnd"/>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"ZIP") [Numeric] ZIP code</w:t>
      </w:r>
    </w:p>
    <w:p w:rsidR="00C3198E" w:rsidRPr="0043756A" w:rsidRDefault="00C3198E" w:rsidP="00C3198E">
      <w:pPr>
        <w:ind w:firstLine="720"/>
        <w:rPr>
          <w:color w:val="000000" w:themeColor="text1"/>
        </w:rPr>
      </w:pPr>
      <w:proofErr w:type="gramStart"/>
      <w:r w:rsidRPr="0043756A">
        <w:rPr>
          <w:color w:val="000000" w:themeColor="text1"/>
        </w:rPr>
        <w:lastRenderedPageBreak/>
        <w:t>RETURN(</w:t>
      </w:r>
      <w:proofErr w:type="gramEnd"/>
      <w:r w:rsidRPr="0043756A">
        <w:rPr>
          <w:color w:val="000000" w:themeColor="text1"/>
        </w:rPr>
        <w:t>"CITY") [String] City</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"STATE") [String] State (pointer to file 5) (I^E)</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"EMAIL") [String] Email address</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"EXPOI") [String] Radiation exposure.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"POWSTAT") [String] POW status.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"AGENTO") [String] Agent orange exposure. One of: Y^YES, N^NO., U^UNKNOWN</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 xml:space="preserve">"AGENTOL") [String] Agent orange expos. </w:t>
      </w:r>
      <w:proofErr w:type="gramStart"/>
      <w:r w:rsidRPr="0043756A">
        <w:rPr>
          <w:color w:val="000000" w:themeColor="text1"/>
        </w:rPr>
        <w:t>location</w:t>
      </w:r>
      <w:proofErr w:type="gramEnd"/>
      <w:r w:rsidRPr="0043756A">
        <w:rPr>
          <w:color w:val="000000" w:themeColor="text1"/>
        </w:rPr>
        <w:t>. One of: K^KOREAN DMZ</w:t>
      </w:r>
      <w:proofErr w:type="gramStart"/>
      <w:r w:rsidRPr="0043756A">
        <w:rPr>
          <w:color w:val="000000" w:themeColor="text1"/>
        </w:rPr>
        <w:t>,  V</w:t>
      </w:r>
      <w:proofErr w:type="gramEnd"/>
      <w:r w:rsidRPr="0043756A">
        <w:rPr>
          <w:color w:val="000000" w:themeColor="text1"/>
        </w:rPr>
        <w:t>^VIETNAM</w:t>
      </w:r>
    </w:p>
    <w:p w:rsidR="00C3198E" w:rsidRPr="0043756A" w:rsidRDefault="00C3198E" w:rsidP="00C3198E">
      <w:pPr>
        <w:ind w:firstLine="720"/>
        <w:rPr>
          <w:color w:val="000000" w:themeColor="text1"/>
        </w:rPr>
      </w:pPr>
      <w:proofErr w:type="gramStart"/>
      <w:r w:rsidRPr="0043756A">
        <w:rPr>
          <w:color w:val="000000" w:themeColor="text1"/>
        </w:rPr>
        <w:t>RETURN(</w:t>
      </w:r>
      <w:proofErr w:type="gramEnd"/>
      <w:r w:rsidRPr="0043756A">
        <w:rPr>
          <w:color w:val="000000" w:themeColor="text1"/>
        </w:rPr>
        <w:t>"SASIA") [String] Environmental contaminants. One of: Y^YES, N^NO., U^UNKNOWN</w:t>
      </w:r>
    </w:p>
    <w:p w:rsidR="00C3198E" w:rsidRPr="003D2813" w:rsidRDefault="00C3198E" w:rsidP="00C3198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Patient IEN (pointer to file 2).</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pPr>
        <w:pStyle w:val="Heading2"/>
      </w:pPr>
      <w:r>
        <w:rPr>
          <w:color w:val="FF0000"/>
        </w:rPr>
        <w:t>$$GETCSC</w:t>
      </w:r>
      <w:r w:rsidRPr="004D38E6">
        <w:t>^</w:t>
      </w:r>
      <w:proofErr w:type="gramStart"/>
      <w:r w:rsidRPr="004D38E6">
        <w:t>SD</w:t>
      </w:r>
      <w:r>
        <w:t>MAPI1</w:t>
      </w:r>
      <w:r w:rsidRPr="00430E33">
        <w:t>(</w:t>
      </w:r>
      <w:proofErr w:type="gramEnd"/>
      <w:r w:rsidRPr="00430E33">
        <w:t xml:space="preserve">) </w:t>
      </w:r>
      <w:r>
        <w:t>–</w:t>
      </w:r>
      <w:r w:rsidRPr="00430E33">
        <w:t xml:space="preserve"> </w:t>
      </w:r>
      <w:r>
        <w:t>Get clinic stop code data</w:t>
      </w:r>
    </w:p>
    <w:p w:rsidR="00C3198E" w:rsidRDefault="00C3198E" w:rsidP="00C3198E">
      <w:pPr>
        <w:rPr>
          <w:color w:val="000000"/>
        </w:rPr>
      </w:pPr>
      <w:r>
        <w:rPr>
          <w:color w:val="000000"/>
        </w:rPr>
        <w:t xml:space="preserve">This extrinsic function returns detailed information about a clinic stop code. </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GETCSC^</w:t>
      </w:r>
      <w:proofErr w:type="gramStart"/>
      <w:r>
        <w:rPr>
          <w:color w:val="000000"/>
        </w:rPr>
        <w:t>SDMAPI1(</w:t>
      </w:r>
      <w:proofErr w:type="gramEnd"/>
      <w:r>
        <w:rPr>
          <w:color w:val="000000"/>
        </w:rPr>
        <w:t>.RETURN,CSC)</w:t>
      </w:r>
    </w:p>
    <w:p w:rsidR="00C3198E" w:rsidRDefault="00C3198E" w:rsidP="00C3198E">
      <w:pPr>
        <w:pStyle w:val="Heading5"/>
      </w:pPr>
      <w:r>
        <w:t>Input Parameters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C3198E" w:rsidRPr="00131672"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C3198E" w:rsidRDefault="00C3198E" w:rsidP="00C3198E">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"ID") [Numeric] Clinic stop code IEN (pointer to file 40.7)</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"NAME") [String] Clinic stop code name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"AMIS") [Numeric] AMIS reporting stop code</w:t>
      </w:r>
    </w:p>
    <w:p w:rsidR="00C3198E" w:rsidRPr="00575B9D" w:rsidRDefault="00C3198E" w:rsidP="00C3198E">
      <w:pPr>
        <w:pStyle w:val="Heading5"/>
        <w:ind w:firstLine="720"/>
        <w:rPr>
          <w:rFonts w:asciiTheme="minorHAnsi" w:hAnsiTheme="minorHAnsi"/>
          <w:color w:val="000000" w:themeColor="text1"/>
        </w:rPr>
      </w:pPr>
      <w:proofErr w:type="gramStart"/>
      <w:r w:rsidRPr="00575B9D">
        <w:rPr>
          <w:rFonts w:asciiTheme="minorHAnsi" w:hAnsiTheme="minorHAnsi"/>
          <w:color w:val="000000" w:themeColor="text1"/>
        </w:rPr>
        <w:t>RETURN(</w:t>
      </w:r>
      <w:proofErr w:type="gramEnd"/>
      <w:r w:rsidRPr="00575B9D">
        <w:rPr>
          <w:rFonts w:asciiTheme="minorHAnsi" w:hAnsiTheme="minorHAnsi"/>
          <w:color w:val="000000" w:themeColor="text1"/>
        </w:rPr>
        <w:t>"IDT") [</w:t>
      </w:r>
      <w:proofErr w:type="spellStart"/>
      <w:r w:rsidRPr="00575B9D">
        <w:rPr>
          <w:rFonts w:asciiTheme="minorHAnsi" w:hAnsiTheme="minorHAnsi"/>
          <w:color w:val="000000" w:themeColor="text1"/>
        </w:rPr>
        <w:t>DateTime</w:t>
      </w:r>
      <w:proofErr w:type="spellEnd"/>
      <w:r w:rsidRPr="00575B9D">
        <w:rPr>
          <w:rFonts w:asciiTheme="minorHAnsi" w:hAnsiTheme="minorHAnsi"/>
          <w:color w:val="000000" w:themeColor="text1"/>
        </w:rPr>
        <w:t>] Inactive date</w:t>
      </w:r>
    </w:p>
    <w:p w:rsidR="00C3198E" w:rsidRPr="00575B9D" w:rsidRDefault="00C3198E" w:rsidP="00C3198E">
      <w:pPr>
        <w:pStyle w:val="Heading5"/>
        <w:rPr>
          <w:rFonts w:asciiTheme="minorHAnsi" w:hAnsiTheme="minorHAnsi"/>
          <w:color w:val="000000" w:themeColor="text1"/>
        </w:rPr>
      </w:pPr>
      <w:r>
        <w:rPr>
          <w:rFonts w:asciiTheme="minorHAnsi" w:hAnsiTheme="minorHAnsi"/>
          <w:color w:val="000000" w:themeColor="text1"/>
        </w:rPr>
        <w:t>C</w:t>
      </w:r>
      <w:r w:rsidRPr="00575B9D">
        <w:rPr>
          <w:rFonts w:asciiTheme="minorHAnsi" w:hAnsiTheme="minorHAnsi"/>
          <w:color w:val="000000" w:themeColor="text1"/>
        </w:rPr>
        <w:t>SC [</w:t>
      </w:r>
      <w:proofErr w:type="spellStart"/>
      <w:r w:rsidRPr="00575B9D">
        <w:rPr>
          <w:rFonts w:asciiTheme="minorHAnsi" w:hAnsiTheme="minorHAnsi"/>
          <w:color w:val="000000" w:themeColor="text1"/>
        </w:rPr>
        <w:t>Required</w:t>
      </w:r>
      <w:proofErr w:type="gramStart"/>
      <w:r w:rsidRPr="00575B9D">
        <w:rPr>
          <w:rFonts w:asciiTheme="minorHAnsi" w:hAnsiTheme="minorHAnsi"/>
          <w:color w:val="000000" w:themeColor="text1"/>
        </w:rPr>
        <w:t>,Numeric</w:t>
      </w:r>
      <w:proofErr w:type="spellEnd"/>
      <w:proofErr w:type="gramEnd"/>
      <w:r w:rsidRPr="00575B9D">
        <w:rPr>
          <w:rFonts w:asciiTheme="minorHAnsi" w:hAnsiTheme="minorHAnsi"/>
          <w:color w:val="000000" w:themeColor="text1"/>
        </w:rPr>
        <w:t xml:space="preserve">] Clinic </w:t>
      </w:r>
      <w:r>
        <w:rPr>
          <w:rFonts w:asciiTheme="minorHAnsi" w:hAnsiTheme="minorHAnsi"/>
          <w:color w:val="000000" w:themeColor="text1"/>
        </w:rPr>
        <w:t xml:space="preserve">stop code </w:t>
      </w:r>
      <w:r w:rsidRPr="00575B9D">
        <w:rPr>
          <w:rFonts w:asciiTheme="minorHAnsi" w:hAnsiTheme="minorHAnsi"/>
          <w:color w:val="000000" w:themeColor="text1"/>
        </w:rPr>
        <w:t>IEN (pointer to File 4</w:t>
      </w:r>
      <w:r>
        <w:rPr>
          <w:rFonts w:asciiTheme="minorHAnsi" w:hAnsiTheme="minorHAnsi"/>
          <w:color w:val="000000" w:themeColor="text1"/>
        </w:rPr>
        <w:t>0.7</w:t>
      </w:r>
      <w:r w:rsidRPr="00575B9D">
        <w:rPr>
          <w:rFonts w:asciiTheme="minorHAnsi" w:hAnsiTheme="minorHAnsi"/>
          <w:color w:val="000000" w:themeColor="text1"/>
        </w:rPr>
        <w:t>)</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r>
        <w:t>INVPARAM</w:t>
      </w:r>
      <w:r>
        <w:tab/>
        <w:t>Invalid parameter value</w:t>
      </w:r>
    </w:p>
    <w:p w:rsidR="00C3198E" w:rsidRDefault="00C3198E" w:rsidP="00C3198E">
      <w:r>
        <w:lastRenderedPageBreak/>
        <w:t>CLNSCIN</w:t>
      </w:r>
      <w:r>
        <w:tab/>
        <w:t>Invalid clinic stop code</w:t>
      </w:r>
    </w:p>
    <w:p w:rsidR="001A1454" w:rsidRDefault="001A1454" w:rsidP="00111909">
      <w:pPr>
        <w:pStyle w:val="Heading2"/>
        <w:widowControl/>
        <w:numPr>
          <w:ilvl w:val="1"/>
          <w:numId w:val="0"/>
        </w:numPr>
        <w:tabs>
          <w:tab w:val="num" w:pos="792"/>
          <w:tab w:val="left" w:pos="900"/>
        </w:tabs>
        <w:spacing w:before="360" w:after="120" w:line="240" w:lineRule="auto"/>
        <w:ind w:left="432" w:hanging="432"/>
      </w:pPr>
      <w:r w:rsidRPr="004D38E6">
        <w:rPr>
          <w:color w:val="FF0000"/>
        </w:rPr>
        <w:t>$$GET</w:t>
      </w:r>
      <w:r>
        <w:rPr>
          <w:color w:val="FF0000"/>
        </w:rPr>
        <w:t>APTS</w:t>
      </w:r>
      <w:r>
        <w:t>^</w:t>
      </w:r>
      <w:proofErr w:type="gramStart"/>
      <w:r>
        <w:t>SDMAPI1</w:t>
      </w:r>
      <w:r w:rsidRPr="004D38E6">
        <w:t>(</w:t>
      </w:r>
      <w:proofErr w:type="gramEnd"/>
      <w:r w:rsidRPr="004D38E6">
        <w:t>)</w:t>
      </w:r>
      <w:r>
        <w:rPr>
          <w:color w:val="000000"/>
        </w:rPr>
        <w:t xml:space="preserve"> </w:t>
      </w:r>
      <w:r>
        <w:t>-</w:t>
      </w:r>
      <w:r w:rsidRPr="00A46FF5">
        <w:t xml:space="preserve"> Get patient</w:t>
      </w:r>
      <w:r>
        <w:t xml:space="preserve"> appointments</w:t>
      </w:r>
      <w:bookmarkEnd w:id="9"/>
      <w:bookmarkEnd w:id="10"/>
    </w:p>
    <w:p w:rsidR="001A1454" w:rsidRDefault="001A1454" w:rsidP="001A1454">
      <w:pPr>
        <w:rPr>
          <w:color w:val="000000"/>
        </w:rPr>
      </w:pPr>
      <w:r>
        <w:rPr>
          <w:color w:val="000000"/>
        </w:rPr>
        <w:t>This extrinsic function returns a list of patient appointments.</w:t>
      </w:r>
    </w:p>
    <w:p w:rsidR="001A1454" w:rsidRDefault="001A1454" w:rsidP="001A1454">
      <w:pPr>
        <w:pStyle w:val="Heading5"/>
      </w:pPr>
      <w:r>
        <w:t>Format</w:t>
      </w:r>
    </w:p>
    <w:p w:rsidR="001A1454" w:rsidRDefault="001A1454" w:rsidP="001A1454">
      <w:pPr>
        <w:rPr>
          <w:color w:val="000000"/>
        </w:rPr>
      </w:pPr>
      <w:r>
        <w:rPr>
          <w:color w:val="FF0000"/>
        </w:rPr>
        <w:tab/>
      </w:r>
      <w:r w:rsidRPr="00EB6E7C">
        <w:rPr>
          <w:color w:val="000000"/>
        </w:rPr>
        <w:t>$$</w:t>
      </w:r>
      <w:r>
        <w:rPr>
          <w:color w:val="000000"/>
        </w:rPr>
        <w:t>GETAPTS^</w:t>
      </w:r>
      <w:proofErr w:type="gramStart"/>
      <w:r>
        <w:rPr>
          <w:color w:val="000000"/>
        </w:rPr>
        <w:t>SDMAPI1(</w:t>
      </w:r>
      <w:proofErr w:type="gramEnd"/>
      <w:r>
        <w:rPr>
          <w:color w:val="000000"/>
        </w:rPr>
        <w:t>.RETURN,DFN,SD)</w:t>
      </w:r>
    </w:p>
    <w:p w:rsidR="001A1454" w:rsidRDefault="001A1454" w:rsidP="001A1454">
      <w:pPr>
        <w:pStyle w:val="Heading5"/>
      </w:pPr>
      <w:r>
        <w:t>Input Parameters</w:t>
      </w:r>
    </w:p>
    <w:p w:rsidR="001A1454" w:rsidRDefault="009041D9" w:rsidP="001A1454">
      <w:pPr>
        <w:rPr>
          <w:color w:val="000000"/>
        </w:rPr>
      </w:pPr>
      <w:r>
        <w:rPr>
          <w:color w:val="000000"/>
        </w:rPr>
        <w:t>.RETURN</w:t>
      </w:r>
      <w:r>
        <w:rPr>
          <w:color w:val="000000"/>
        </w:rPr>
        <w:tab/>
        <w:t>[Required]</w:t>
      </w:r>
      <w:r w:rsidR="001A1454">
        <w:rPr>
          <w:color w:val="000000"/>
        </w:rPr>
        <w:t xml:space="preserve"> Array passed by reference that will receive the data</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 xml:space="preserve">APPOINTMENT DATE/TIME”) </w:t>
      </w:r>
      <w:r w:rsidR="00A71FC3">
        <w:rPr>
          <w:color w:val="000000"/>
        </w:rPr>
        <w:t>[</w:t>
      </w:r>
      <w:proofErr w:type="spellStart"/>
      <w:r w:rsidR="00A71FC3">
        <w:rPr>
          <w:color w:val="000000"/>
        </w:rPr>
        <w:t>DateTime</w:t>
      </w:r>
      <w:proofErr w:type="spellEnd"/>
      <w:r w:rsidR="00A71FC3">
        <w:rPr>
          <w:color w:val="000000"/>
        </w:rPr>
        <w:t xml:space="preserve">] </w:t>
      </w:r>
      <w:r w:rsidR="001A1454">
        <w:rPr>
          <w:color w:val="000000"/>
        </w:rPr>
        <w:t>Date of appointment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APPOINTMENT TYPE”)</w:t>
      </w:r>
      <w:r w:rsidR="0048562B">
        <w:rPr>
          <w:color w:val="000000"/>
        </w:rPr>
        <w:t xml:space="preserve"> </w:t>
      </w:r>
      <w:r>
        <w:rPr>
          <w:color w:val="000000"/>
        </w:rPr>
        <w:t xml:space="preserve"> </w:t>
      </w:r>
      <w:r w:rsidR="0048562B">
        <w:rPr>
          <w:color w:val="000000"/>
        </w:rPr>
        <w:tab/>
      </w:r>
      <w:r w:rsidR="00A71FC3">
        <w:rPr>
          <w:color w:val="000000"/>
        </w:rPr>
        <w:t xml:space="preserve">[Numeric] </w:t>
      </w:r>
      <w:r>
        <w:rPr>
          <w:color w:val="000000"/>
        </w:rPr>
        <w:t>Type of appointment</w:t>
      </w:r>
      <w:r w:rsidR="0048562B">
        <w:rPr>
          <w:color w:val="000000"/>
        </w:rPr>
        <w:t xml:space="preserve"> </w:t>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r>
      <w:r w:rsidR="0048562B">
        <w:rPr>
          <w:color w:val="000000"/>
        </w:rPr>
        <w:tab/>
        <w:t xml:space="preserve">(pointer </w:t>
      </w:r>
      <w:r w:rsidR="00A71FC3">
        <w:rPr>
          <w:color w:val="000000"/>
        </w:rPr>
        <w:t>file</w:t>
      </w:r>
      <w:r w:rsidR="0048562B">
        <w:rPr>
          <w:color w:val="000000"/>
        </w:rPr>
        <w:t xml:space="preserve"> 409.1</w:t>
      </w:r>
      <w:r w:rsidR="00A71FC3">
        <w:rPr>
          <w:color w:val="000000"/>
        </w:rPr>
        <w:t>)</w:t>
      </w:r>
    </w:p>
    <w:p w:rsidR="0048562B" w:rsidRDefault="0048562B"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 xml:space="preserve">APPOINTMENT TYPE SUB-CATEGORY”) [Numeric] </w:t>
      </w:r>
      <w:r w:rsidRPr="0048562B">
        <w:rPr>
          <w:color w:val="000000"/>
        </w:rPr>
        <w:t xml:space="preserve">Sub-category associated </w:t>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sidRPr="0048562B">
        <w:rPr>
          <w:color w:val="000000"/>
        </w:rPr>
        <w:tab/>
      </w:r>
      <w:r>
        <w:rPr>
          <w:color w:val="000000"/>
        </w:rPr>
        <w:tab/>
      </w:r>
      <w:r w:rsidRPr="0048562B">
        <w:rPr>
          <w:color w:val="000000"/>
        </w:rPr>
        <w:t>with this appointment</w:t>
      </w:r>
      <w:r>
        <w:rPr>
          <w:color w:val="000000"/>
        </w:rPr>
        <w:t xml:space="preserve"> (pointer to file 35.2)</w:t>
      </w:r>
    </w:p>
    <w:p w:rsidR="001A1454" w:rsidRDefault="0048562B" w:rsidP="001A1454">
      <w:pPr>
        <w:rPr>
          <w:color w:val="000000"/>
        </w:rPr>
      </w:pPr>
      <w:r>
        <w:rPr>
          <w:color w:val="000000"/>
        </w:rPr>
        <w:tab/>
      </w:r>
      <w:proofErr w:type="gramStart"/>
      <w:r w:rsidR="001A1454">
        <w:rPr>
          <w:color w:val="000000"/>
        </w:rPr>
        <w:t>RETURN(</w:t>
      </w:r>
      <w:proofErr w:type="gramEnd"/>
      <w:r w:rsidR="001A1454">
        <w:rPr>
          <w:color w:val="000000"/>
        </w:rPr>
        <w:t>“APT”,DT,”</w:t>
      </w:r>
      <w:r w:rsidR="001A1454" w:rsidRPr="006D4EDD">
        <w:rPr>
          <w:color w:val="000000"/>
        </w:rPr>
        <w:t xml:space="preserve"> </w:t>
      </w:r>
      <w:r>
        <w:rPr>
          <w:color w:val="000000"/>
        </w:rPr>
        <w:t>APPT. CANCELLED”)</w:t>
      </w:r>
      <w:r>
        <w:rPr>
          <w:color w:val="000000"/>
        </w:rPr>
        <w:tab/>
      </w:r>
      <w:r>
        <w:rPr>
          <w:color w:val="000000"/>
        </w:rPr>
        <w:tab/>
      </w:r>
      <w:r w:rsidR="004E2B81">
        <w:rPr>
          <w:color w:val="000000"/>
        </w:rPr>
        <w:t>[Numeric] C</w:t>
      </w:r>
      <w:r w:rsidR="004E2B81" w:rsidRPr="004E2B81">
        <w:rPr>
          <w:color w:val="000000"/>
        </w:rPr>
        <w:t xml:space="preserve">linic in which the patient had a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 xml:space="preserve">scheduled appointment which was cancelled to set </w:t>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Pr>
          <w:color w:val="000000"/>
        </w:rPr>
        <w:tab/>
      </w:r>
      <w:r w:rsidR="004E2B81" w:rsidRPr="004E2B81">
        <w:rPr>
          <w:color w:val="000000"/>
        </w:rPr>
        <w:t>this appointment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AU</w:t>
      </w:r>
      <w:r>
        <w:rPr>
          <w:color w:val="000000"/>
        </w:rPr>
        <w:t>TO-REBOOKED APPT. DATE/TIME") [</w:t>
      </w:r>
      <w:proofErr w:type="spellStart"/>
      <w:r>
        <w:rPr>
          <w:color w:val="000000"/>
        </w:rPr>
        <w:t>DateTime</w:t>
      </w:r>
      <w:proofErr w:type="spellEnd"/>
      <w:r>
        <w:rPr>
          <w:color w:val="000000"/>
        </w:rPr>
        <w:t>]</w:t>
      </w:r>
      <w:r w:rsidRPr="0048562B">
        <w:rPr>
          <w:rFonts w:ascii="Tahoma" w:hAnsi="Tahoma" w:cs="Tahoma"/>
          <w:color w:val="000000"/>
          <w:shd w:val="clear" w:color="auto" w:fill="FFFFFF"/>
        </w:rPr>
        <w:t xml:space="preserve"> </w:t>
      </w:r>
      <w:r>
        <w:rPr>
          <w:rFonts w:ascii="Tahoma" w:hAnsi="Tahoma" w:cs="Tahoma"/>
          <w:color w:val="000000"/>
          <w:shd w:val="clear" w:color="auto" w:fill="FFFFFF"/>
        </w:rPr>
        <w:t>T</w:t>
      </w:r>
      <w:r w:rsidRPr="0048562B">
        <w:rPr>
          <w:color w:val="000000"/>
        </w:rPr>
        <w:t xml:space="preserve">he date/time for which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48562B">
        <w:rPr>
          <w:color w:val="000000"/>
        </w:rPr>
        <w:t>this appointment was rescheduled</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 xml:space="preserve">CANCELLATION REASON”) </w:t>
      </w:r>
      <w:r w:rsidR="0048562B">
        <w:rPr>
          <w:color w:val="000000"/>
        </w:rPr>
        <w:tab/>
      </w:r>
      <w:r w:rsidR="004E2B81">
        <w:rPr>
          <w:color w:val="000000"/>
        </w:rPr>
        <w:t xml:space="preserve">[Numeric] </w:t>
      </w:r>
      <w:r>
        <w:rPr>
          <w:color w:val="000000"/>
        </w:rPr>
        <w:t>Cancellation reason</w:t>
      </w:r>
      <w:r w:rsidR="001548EE">
        <w:rPr>
          <w:color w:val="000000"/>
        </w:rPr>
        <w:t xml:space="preserve"> (pointer to </w:t>
      </w:r>
      <w:r w:rsidR="004E2B81" w:rsidRPr="004E2B81">
        <w:rPr>
          <w:color w:val="000000"/>
        </w:rPr>
        <w:t>file</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409.2</w:t>
      </w:r>
      <w:r w:rsidR="004E2B81">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CANCELLATION REMARKS”)</w:t>
      </w:r>
      <w:r w:rsidR="0048562B">
        <w:rPr>
          <w:color w:val="000000"/>
        </w:rPr>
        <w:tab/>
        <w:t xml:space="preserve"> </w:t>
      </w:r>
      <w:r w:rsidR="004E2B81">
        <w:rPr>
          <w:color w:val="000000"/>
        </w:rPr>
        <w:t xml:space="preserve">[String] </w:t>
      </w:r>
      <w:r>
        <w:rPr>
          <w:color w:val="000000"/>
        </w:rPr>
        <w:t>Cancellation remarks</w:t>
      </w:r>
    </w:p>
    <w:p w:rsidR="001A1454" w:rsidRDefault="001A1454" w:rsidP="001A1454">
      <w:pPr>
        <w:rPr>
          <w:color w:val="000000"/>
        </w:rPr>
      </w:pPr>
      <w:r>
        <w:rPr>
          <w:color w:val="000000"/>
        </w:rPr>
        <w:tab/>
      </w:r>
      <w:proofErr w:type="gramStart"/>
      <w:r w:rsidR="0048562B">
        <w:rPr>
          <w:color w:val="000000"/>
        </w:rPr>
        <w:t>RETURN(</w:t>
      </w:r>
      <w:proofErr w:type="gramEnd"/>
      <w:r w:rsidR="0048562B">
        <w:rPr>
          <w:color w:val="000000"/>
        </w:rPr>
        <w:t>“APT”,DT,”CLINIC”)</w:t>
      </w:r>
      <w:r w:rsidR="0048562B">
        <w:rPr>
          <w:color w:val="000000"/>
        </w:rPr>
        <w:tab/>
      </w:r>
      <w:r w:rsidR="0048562B">
        <w:rPr>
          <w:color w:val="000000"/>
        </w:rPr>
        <w:tab/>
      </w:r>
      <w:r w:rsidR="0048562B">
        <w:rPr>
          <w:color w:val="000000"/>
        </w:rPr>
        <w:tab/>
      </w:r>
      <w:r w:rsidR="004E2B81">
        <w:rPr>
          <w:color w:val="000000"/>
        </w:rPr>
        <w:t xml:space="preserve">[Numeric] </w:t>
      </w:r>
      <w:r>
        <w:rPr>
          <w:color w:val="000000"/>
        </w:rPr>
        <w:t>Clinic</w:t>
      </w:r>
      <w:r w:rsidR="001548EE">
        <w:rPr>
          <w:color w:val="000000"/>
        </w:rPr>
        <w:t xml:space="preserve"> (pointer to file 44)</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COLLATERAL VISIT”)</w:t>
      </w:r>
      <w:r w:rsidR="0048562B">
        <w:rPr>
          <w:color w:val="000000"/>
        </w:rPr>
        <w:tab/>
      </w:r>
      <w:r w:rsidR="004E2B81">
        <w:rPr>
          <w:color w:val="000000"/>
        </w:rPr>
        <w:t>[</w:t>
      </w:r>
      <w:r w:rsidR="001548EE">
        <w:rPr>
          <w:color w:val="000000"/>
        </w:rPr>
        <w:t>String</w:t>
      </w:r>
      <w:r w:rsidR="004E2B81">
        <w:rPr>
          <w:color w:val="000000"/>
        </w:rPr>
        <w:t xml:space="preserve">] </w:t>
      </w:r>
      <w:r>
        <w:rPr>
          <w:color w:val="000000"/>
        </w:rPr>
        <w:t>Collateral visit</w:t>
      </w:r>
      <w:r w:rsidR="001548EE">
        <w:rPr>
          <w:color w:val="000000"/>
        </w:rPr>
        <w:t xml:space="preserve"> (1=YES, empty=NO)</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CURRENT STATUS”)</w:t>
      </w:r>
      <w:r w:rsidR="0048562B">
        <w:rPr>
          <w:color w:val="000000"/>
        </w:rPr>
        <w:tab/>
      </w:r>
      <w:r w:rsidR="0048562B">
        <w:rPr>
          <w:color w:val="000000"/>
        </w:rPr>
        <w:tab/>
      </w:r>
      <w:r w:rsidR="004E2B81">
        <w:rPr>
          <w:color w:val="000000"/>
        </w:rPr>
        <w:t xml:space="preserve">[String] </w:t>
      </w:r>
      <w:r>
        <w:rPr>
          <w:color w:val="000000"/>
        </w:rPr>
        <w:t>Current status of appointment</w:t>
      </w:r>
      <w:r w:rsidR="001548EE">
        <w:rPr>
          <w:color w:val="000000"/>
        </w:rPr>
        <w:t xml:space="preserve"> (one of</w:t>
      </w:r>
      <w:r w:rsidR="00D10641">
        <w:rPr>
          <w:color w:val="000000"/>
        </w:rPr>
        <w:t>:</w:t>
      </w:r>
      <w:r w:rsid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FUTURE, NO ACTION TAKEN, CHECKED IN, </w:t>
      </w:r>
      <w:r w:rsidR="001548EE" w:rsidRPr="001548EE">
        <w:rPr>
          <w:color w:val="000000"/>
        </w:rPr>
        <w:t xml:space="preserve"> </w:t>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r>
      <w:r w:rsidR="001548EE">
        <w:rPr>
          <w:color w:val="000000"/>
        </w:rPr>
        <w:tab/>
        <w:t xml:space="preserve">CHECKED OUT, </w:t>
      </w:r>
      <w:r w:rsidR="001548EE" w:rsidRPr="001548EE">
        <w:rPr>
          <w:color w:val="000000"/>
        </w:rPr>
        <w:t>NON-COUNT</w:t>
      </w:r>
      <w:r w:rsidR="001548EE">
        <w:rPr>
          <w:color w:val="000000"/>
        </w:rPr>
        <w:t>)</w:t>
      </w:r>
    </w:p>
    <w:p w:rsidR="001A1454" w:rsidRDefault="001A1454" w:rsidP="001A1454">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48562B">
        <w:rPr>
          <w:color w:val="000000"/>
        </w:rPr>
        <w:t>DATA ENTRY CLERK”)</w:t>
      </w:r>
      <w:r w:rsidR="0048562B">
        <w:rPr>
          <w:color w:val="000000"/>
        </w:rPr>
        <w:tab/>
      </w:r>
      <w:r w:rsidR="004E2B81">
        <w:rPr>
          <w:color w:val="000000"/>
        </w:rPr>
        <w:t xml:space="preserve">[Numeric] </w:t>
      </w:r>
      <w:r>
        <w:rPr>
          <w:color w:val="000000"/>
        </w:rPr>
        <w:t>User who made appointment</w:t>
      </w:r>
    </w:p>
    <w:p w:rsidR="00D10641"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DATE APPT. MADE")</w:t>
      </w:r>
      <w:r w:rsidR="00D10641">
        <w:rPr>
          <w:color w:val="000000"/>
        </w:rPr>
        <w:tab/>
        <w:t>[</w:t>
      </w:r>
      <w:proofErr w:type="spellStart"/>
      <w:r w:rsidR="00D10641">
        <w:rPr>
          <w:color w:val="000000"/>
        </w:rPr>
        <w:t>DateTime</w:t>
      </w:r>
      <w:proofErr w:type="spellEnd"/>
      <w:r w:rsidR="00D10641">
        <w:rPr>
          <w:color w:val="000000"/>
        </w:rPr>
        <w:t>] T</w:t>
      </w:r>
      <w:r w:rsidR="00D10641" w:rsidRPr="00D10641">
        <w:rPr>
          <w:color w:val="000000"/>
        </w:rPr>
        <w:t xml:space="preserve">he date the appointment was </w:t>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Pr>
          <w:color w:val="000000"/>
        </w:rPr>
        <w:tab/>
      </w:r>
      <w:r w:rsidR="00D10641" w:rsidRPr="00D10641">
        <w:rPr>
          <w:color w:val="000000"/>
        </w:rPr>
        <w:t xml:space="preserve">entered into </w:t>
      </w:r>
      <w:r w:rsidR="00D10641">
        <w:rPr>
          <w:color w:val="000000"/>
        </w:rPr>
        <w:t xml:space="preserve">the </w:t>
      </w:r>
      <w:r w:rsidR="00D10641" w:rsidRPr="00D10641">
        <w:rPr>
          <w:color w:val="000000"/>
        </w:rPr>
        <w:t>s</w:t>
      </w:r>
      <w:r w:rsidR="00D10641">
        <w:rPr>
          <w:color w:val="000000"/>
        </w:rPr>
        <w:t>c</w:t>
      </w:r>
      <w:r w:rsidR="00D10641" w:rsidRPr="00D10641">
        <w:rPr>
          <w:color w:val="000000"/>
        </w:rPr>
        <w:t>heduling system</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DESIRED DATE OF APPOINTMENT")</w:t>
      </w:r>
      <w:r w:rsidR="00913EEB">
        <w:rPr>
          <w:color w:val="000000"/>
        </w:rPr>
        <w:t xml:space="preserve"> [</w:t>
      </w:r>
      <w:proofErr w:type="spellStart"/>
      <w:r w:rsidR="00913EEB">
        <w:rPr>
          <w:color w:val="000000"/>
        </w:rPr>
        <w:t>DateTime</w:t>
      </w:r>
      <w:proofErr w:type="spellEnd"/>
      <w:r w:rsidR="00913EEB">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913EEB">
        <w:rPr>
          <w:color w:val="000000"/>
        </w:rPr>
        <w:t>EKG DATE/TIME")</w:t>
      </w:r>
      <w:r w:rsidR="00913EEB">
        <w:rPr>
          <w:color w:val="000000"/>
        </w:rPr>
        <w:tab/>
      </w:r>
      <w:r w:rsidR="00913EEB">
        <w:rPr>
          <w:color w:val="000000"/>
        </w:rPr>
        <w:tab/>
        <w:t>[</w:t>
      </w:r>
      <w:proofErr w:type="spellStart"/>
      <w:r w:rsidR="00913EEB">
        <w:rPr>
          <w:color w:val="000000"/>
        </w:rPr>
        <w:t>DateTime</w:t>
      </w:r>
      <w:proofErr w:type="spellEnd"/>
      <w:r w:rsidR="00913EEB">
        <w:rPr>
          <w:color w:val="000000"/>
        </w:rPr>
        <w:t>] T</w:t>
      </w:r>
      <w:r w:rsidR="00913EEB" w:rsidRPr="00913EEB">
        <w:rPr>
          <w:color w:val="000000"/>
        </w:rPr>
        <w:t xml:space="preserve">he date/time the patient should </w:t>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sidRPr="00913EEB">
        <w:rPr>
          <w:color w:val="000000"/>
        </w:rPr>
        <w:t>report for</w:t>
      </w:r>
      <w:r w:rsidR="00913EEB">
        <w:rPr>
          <w:color w:val="000000"/>
        </w:rPr>
        <w:t xml:space="preserve"> EKG tests</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ENCOUNTER CONVERSION S</w:t>
      </w:r>
      <w:r w:rsidR="00913EEB">
        <w:rPr>
          <w:color w:val="000000"/>
        </w:rPr>
        <w:t xml:space="preserve">TATUS") [Numeric] 0=NOT CONVERTED, </w:t>
      </w:r>
      <w:r w:rsidR="00913EEB">
        <w:rPr>
          <w:color w:val="000000"/>
        </w:rPr>
        <w:tab/>
      </w:r>
      <w:r w:rsidR="00913EEB">
        <w:rPr>
          <w:color w:val="000000"/>
        </w:rPr>
        <w:lastRenderedPageBreak/>
        <w:tab/>
      </w:r>
      <w:r w:rsidR="00913EEB">
        <w:rPr>
          <w:color w:val="000000"/>
        </w:rPr>
        <w:tab/>
      </w:r>
      <w:r w:rsidR="00913EEB">
        <w:rPr>
          <w:color w:val="000000"/>
        </w:rPr>
        <w:tab/>
      </w:r>
      <w:r w:rsidR="00913EEB">
        <w:rPr>
          <w:color w:val="000000"/>
        </w:rPr>
        <w:tab/>
      </w:r>
      <w:r w:rsidR="00913EEB">
        <w:rPr>
          <w:color w:val="000000"/>
        </w:rPr>
        <w:tab/>
      </w:r>
      <w:r w:rsidR="00913EEB">
        <w:rPr>
          <w:color w:val="000000"/>
        </w:rPr>
        <w:tab/>
      </w:r>
      <w:r w:rsidR="00913EEB">
        <w:rPr>
          <w:color w:val="000000"/>
        </w:rPr>
        <w:tab/>
        <w:t>1=CONVERTED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AS ADD-ONS")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 xml:space="preserve"> as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t>an add-on.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D63DC">
        <w:rPr>
          <w:color w:val="000000"/>
        </w:rPr>
        <w:t xml:space="preserve">ENCOUNTER FORMS PRINTED") [Boolean] </w:t>
      </w:r>
      <w:r w:rsidR="000D63DC" w:rsidRPr="000D63DC">
        <w:rPr>
          <w:color w:val="000000"/>
        </w:rPr>
        <w:t xml:space="preserve">Used by the Print Manager to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indicate that it has printed the encounter forms</w:t>
      </w:r>
      <w:r w:rsidR="000D63DC">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FOLLOW-UP VISIT")</w:t>
      </w:r>
      <w:r w:rsidR="000D63DC">
        <w:rPr>
          <w:color w:val="000000"/>
        </w:rPr>
        <w:tab/>
      </w:r>
      <w:r w:rsidR="000D63DC">
        <w:rPr>
          <w:color w:val="000000"/>
        </w:rPr>
        <w:tab/>
        <w:t>[Boolean]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LAB DATE/TIME")</w:t>
      </w:r>
      <w:r w:rsidR="000D63DC">
        <w:rPr>
          <w:color w:val="000000"/>
        </w:rPr>
        <w:tab/>
      </w:r>
      <w:r w:rsidR="000D63DC">
        <w:rPr>
          <w:color w:val="000000"/>
        </w:rPr>
        <w:tab/>
        <w:t>[</w:t>
      </w:r>
      <w:proofErr w:type="spellStart"/>
      <w:r w:rsidR="000D63DC">
        <w:rPr>
          <w:color w:val="000000"/>
        </w:rPr>
        <w:t>DateTime</w:t>
      </w:r>
      <w:proofErr w:type="spellEnd"/>
      <w:r w:rsidR="000D63DC">
        <w:rPr>
          <w:color w:val="000000"/>
        </w:rPr>
        <w:t>] T</w:t>
      </w:r>
      <w:r w:rsidR="000D63DC" w:rsidRPr="00913EEB">
        <w:rPr>
          <w:color w:val="000000"/>
        </w:rPr>
        <w:t xml:space="preserve">he date/time the patient should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913EEB">
        <w:rPr>
          <w:color w:val="000000"/>
        </w:rPr>
        <w:t>report for</w:t>
      </w:r>
      <w:r w:rsidR="000D63DC">
        <w:rPr>
          <w:color w:val="000000"/>
        </w:rPr>
        <w:t xml:space="preserve"> LAB tests</w:t>
      </w:r>
    </w:p>
    <w:p w:rsidR="0048562B" w:rsidRPr="0048562B" w:rsidRDefault="0048562B" w:rsidP="000D63DC">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NEXT AVA. APPT. INDICATOR")</w:t>
      </w:r>
      <w:r w:rsidR="000D63DC">
        <w:rPr>
          <w:color w:val="000000"/>
        </w:rPr>
        <w:t xml:space="preserve"> [Numeric] One of: </w:t>
      </w:r>
      <w:r w:rsidR="000D63DC" w:rsidRPr="000D63DC">
        <w:rPr>
          <w:color w:val="000000"/>
        </w:rPr>
        <w:t>0</w:t>
      </w:r>
      <w:proofErr w:type="gramStart"/>
      <w:r w:rsidR="000D63DC" w:rsidRPr="000D63DC">
        <w:rPr>
          <w:color w:val="000000"/>
        </w:rPr>
        <w:t>:NOT</w:t>
      </w:r>
      <w:proofErr w:type="gramEnd"/>
      <w:r w:rsidR="000D63DC" w:rsidRPr="000D63DC">
        <w:rPr>
          <w:color w:val="000000"/>
        </w:rPr>
        <w:t xml:space="preserve"> INDICATED TO BE A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'NEXT AVA.' APPT.</w:t>
      </w:r>
      <w:r w:rsidR="000D63DC">
        <w:rPr>
          <w:color w:val="000000"/>
        </w:rPr>
        <w:t xml:space="preserve">, </w:t>
      </w:r>
      <w:r w:rsidR="000D63DC" w:rsidRPr="000D63DC">
        <w:rPr>
          <w:color w:val="000000"/>
        </w:rPr>
        <w:t xml:space="preserve">1:'NEXT AVA.' APPT. INDICATED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BY USER</w:t>
      </w:r>
      <w:r w:rsidR="000D63DC">
        <w:rPr>
          <w:color w:val="000000"/>
        </w:rPr>
        <w:t xml:space="preserve">, </w:t>
      </w:r>
      <w:r w:rsidR="000D63DC" w:rsidRPr="000D63DC">
        <w:rPr>
          <w:color w:val="000000"/>
        </w:rPr>
        <w:t xml:space="preserve">2:'NEXT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CALCULATION</w:t>
      </w:r>
      <w:r w:rsidR="000D63DC">
        <w:rPr>
          <w:color w:val="000000"/>
        </w:rPr>
        <w:t xml:space="preserve">, </w:t>
      </w:r>
      <w:r w:rsidR="000D63DC" w:rsidRPr="000D63DC">
        <w:rPr>
          <w:color w:val="000000"/>
        </w:rPr>
        <w:t xml:space="preserve">3:'NEXT AVA.' APPT. INDICATED BY </w:t>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Pr>
          <w:color w:val="000000"/>
        </w:rPr>
        <w:tab/>
      </w:r>
      <w:r w:rsidR="000D63DC" w:rsidRPr="000D63DC">
        <w:rPr>
          <w:color w:val="000000"/>
        </w:rPr>
        <w:t>USER &amp; CALCULATION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 DATE/TIME") [</w:t>
      </w:r>
      <w:proofErr w:type="spellStart"/>
      <w:r w:rsidR="001615D9">
        <w:rPr>
          <w:color w:val="000000"/>
        </w:rPr>
        <w:t>DateTime</w:t>
      </w:r>
      <w:proofErr w:type="spellEnd"/>
      <w:r w:rsidR="001615D9">
        <w:rPr>
          <w:color w:val="000000"/>
        </w:rPr>
        <w:t>] T</w:t>
      </w:r>
      <w:r w:rsidR="001615D9" w:rsidRPr="001615D9">
        <w:rPr>
          <w:color w:val="000000"/>
        </w:rPr>
        <w:t xml:space="preserve">he date/time the no-show was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cancelled.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NO-SHOW/CANCELLED BY")</w:t>
      </w:r>
      <w:r w:rsidR="001615D9">
        <w:rPr>
          <w:color w:val="000000"/>
        </w:rPr>
        <w:tab/>
        <w:t xml:space="preserve"> [Numeric] The user who cancelled the no-show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(pointer to file 200)</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NUMBER OF COLLATERAL SEEN")</w:t>
      </w:r>
      <w:r w:rsidR="001615D9">
        <w:rPr>
          <w:color w:val="000000"/>
        </w:rPr>
        <w:t xml:space="preserve"> [Numeric] The number assigned to the</w:t>
      </w:r>
      <w:r w:rsidR="001615D9" w:rsidRP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collateral.</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 xml:space="preserve">OUTPATIENT ENCOUNTER") [Numeric] Outpatient encounter created </w:t>
      </w:r>
      <w:proofErr w:type="spellStart"/>
      <w:r w:rsidR="001615D9">
        <w:rPr>
          <w:color w:val="000000"/>
        </w:rPr>
        <w:t>rom</w:t>
      </w:r>
      <w:proofErr w:type="spellEnd"/>
      <w:r w:rsidR="001615D9">
        <w:rPr>
          <w:color w:val="000000"/>
        </w:rPr>
        <w:t xml:space="preserve">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appointment (pointer to file 409.68)</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PURPOSE OF VISIT”)</w:t>
      </w:r>
      <w:r>
        <w:rPr>
          <w:color w:val="000000"/>
        </w:rPr>
        <w:tab/>
        <w:t xml:space="preserve">[Numeric] </w:t>
      </w:r>
      <w:r w:rsidR="001615D9">
        <w:rPr>
          <w:color w:val="000000"/>
        </w:rPr>
        <w:t xml:space="preserve">One of: </w:t>
      </w:r>
      <w:r w:rsidR="001615D9" w:rsidRPr="001615D9">
        <w:rPr>
          <w:color w:val="000000"/>
        </w:rPr>
        <w:t>1</w:t>
      </w:r>
      <w:r w:rsidR="001615D9">
        <w:rPr>
          <w:color w:val="000000"/>
        </w:rPr>
        <w:t>=</w:t>
      </w:r>
      <w:r w:rsidR="001615D9" w:rsidRPr="001615D9">
        <w:rPr>
          <w:color w:val="000000"/>
        </w:rPr>
        <w:t>C&amp;P</w:t>
      </w:r>
      <w:r w:rsidR="001615D9">
        <w:rPr>
          <w:color w:val="000000"/>
        </w:rPr>
        <w:t xml:space="preserve">, </w:t>
      </w:r>
      <w:r w:rsidR="001615D9" w:rsidRPr="001615D9">
        <w:rPr>
          <w:color w:val="000000"/>
        </w:rPr>
        <w:t>2</w:t>
      </w:r>
      <w:r w:rsidR="001615D9">
        <w:rPr>
          <w:color w:val="000000"/>
        </w:rPr>
        <w:t>=</w:t>
      </w:r>
      <w:r w:rsidR="001615D9" w:rsidRPr="001615D9">
        <w:rPr>
          <w:color w:val="000000"/>
        </w:rPr>
        <w:t>10-10</w:t>
      </w:r>
      <w:r w:rsidR="001615D9">
        <w:rPr>
          <w:color w:val="000000"/>
        </w:rPr>
        <w:t>, 3=</w:t>
      </w:r>
      <w:r w:rsidR="001615D9" w:rsidRPr="001615D9">
        <w:rPr>
          <w:color w:val="000000"/>
        </w:rPr>
        <w:t xml:space="preserve">SCHEDULED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VISIT</w:t>
      </w:r>
      <w:r w:rsidR="001615D9">
        <w:rPr>
          <w:color w:val="000000"/>
        </w:rPr>
        <w:t>, 4=</w:t>
      </w:r>
      <w:r w:rsidR="001615D9" w:rsidRPr="001615D9">
        <w:rPr>
          <w:color w:val="000000"/>
        </w:rPr>
        <w:t>UNSCHED. VISIT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REAL APPOINTMENT")</w:t>
      </w:r>
      <w:r w:rsidR="001615D9">
        <w:rPr>
          <w:color w:val="000000"/>
        </w:rPr>
        <w:tab/>
        <w:t xml:space="preserve">[Boolean] </w:t>
      </w:r>
      <w:r w:rsidR="001615D9" w:rsidRPr="001615D9">
        <w:rPr>
          <w:color w:val="000000"/>
        </w:rPr>
        <w:t xml:space="preserve">This is a computed field which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determines whether the appointment 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considered real (kept)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 DATE") [</w:t>
      </w:r>
      <w:proofErr w:type="spellStart"/>
      <w:r w:rsidR="001615D9">
        <w:rPr>
          <w:color w:val="000000"/>
        </w:rPr>
        <w:t>DateTime</w:t>
      </w:r>
      <w:proofErr w:type="spellEnd"/>
      <w:r w:rsidR="001615D9">
        <w:rPr>
          <w:color w:val="000000"/>
        </w:rPr>
        <w:t>] Date when routing slip was printed.</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1615D9">
        <w:rPr>
          <w:color w:val="000000"/>
        </w:rPr>
        <w:t>ROUTING SLIP PRINTED")</w:t>
      </w:r>
      <w:r w:rsidR="001615D9">
        <w:rPr>
          <w:color w:val="000000"/>
        </w:rPr>
        <w:tab/>
        <w:t xml:space="preserve">[String] </w:t>
      </w:r>
      <w:r w:rsidR="001615D9" w:rsidRPr="001615D9">
        <w:rPr>
          <w:color w:val="000000"/>
        </w:rPr>
        <w:t xml:space="preserve">If a routing sheet was printed for this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 xml:space="preserve">appointment, this field will </w:t>
      </w:r>
      <w:r w:rsidR="001615D9">
        <w:rPr>
          <w:color w:val="000000"/>
        </w:rPr>
        <w:t>be set to Y^YES</w:t>
      </w:r>
      <w:r w:rsidR="001615D9" w:rsidRPr="001615D9">
        <w:rPr>
          <w:color w:val="000000"/>
        </w:rPr>
        <w:t>.</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SCHEDULING REQUEST TYPE")</w:t>
      </w:r>
      <w:r w:rsidR="001615D9">
        <w:rPr>
          <w:color w:val="000000"/>
        </w:rPr>
        <w:t xml:space="preserve"> [String] One of: </w:t>
      </w:r>
      <w:r w:rsidR="001615D9" w:rsidRPr="001615D9">
        <w:rPr>
          <w:color w:val="000000"/>
        </w:rPr>
        <w:t>N</w:t>
      </w:r>
      <w:r w:rsidR="001615D9">
        <w:rPr>
          <w:color w:val="000000"/>
        </w:rPr>
        <w:t>=</w:t>
      </w:r>
      <w:r w:rsidR="001615D9" w:rsidRPr="001615D9">
        <w:rPr>
          <w:color w:val="000000"/>
        </w:rPr>
        <w:t>'NEXT AVAILABLE' APPT.</w:t>
      </w:r>
      <w:r w:rsidR="001615D9">
        <w:rPr>
          <w:color w:val="000000"/>
        </w:rPr>
        <w:t xml:space="preserve">, </w:t>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C</w:t>
      </w:r>
      <w:r w:rsidR="001615D9">
        <w:rPr>
          <w:color w:val="000000"/>
        </w:rPr>
        <w:t>=</w:t>
      </w:r>
      <w:r w:rsidR="001615D9" w:rsidRPr="001615D9">
        <w:rPr>
          <w:color w:val="000000"/>
        </w:rPr>
        <w:t>OTHER THAN 'NEXT AVA.' (CLINICIAN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P=</w:t>
      </w:r>
      <w:r w:rsidR="001615D9" w:rsidRPr="001615D9">
        <w:rPr>
          <w:color w:val="000000"/>
        </w:rPr>
        <w:t>OTHER THAN 'NEXT AVA.' (PATIENT REQ.)</w:t>
      </w:r>
      <w:r w:rsidR="001615D9">
        <w:rPr>
          <w:color w:val="000000"/>
        </w:rPr>
        <w:t>,</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t>W=</w:t>
      </w:r>
      <w:r w:rsidR="001615D9" w:rsidRPr="001615D9">
        <w:rPr>
          <w:color w:val="000000"/>
        </w:rPr>
        <w:t>WALKIN APPT.</w:t>
      </w:r>
      <w:r w:rsidR="001615D9">
        <w:rPr>
          <w:color w:val="000000"/>
        </w:rPr>
        <w:t>, M=</w:t>
      </w:r>
      <w:r w:rsidR="001615D9" w:rsidRPr="001615D9">
        <w:rPr>
          <w:color w:val="000000"/>
        </w:rPr>
        <w:t>MULTIPLE APPT. BOOKING</w:t>
      </w:r>
      <w:r w:rsidR="001615D9">
        <w:rPr>
          <w:color w:val="000000"/>
        </w:rPr>
        <w:t xml:space="preserve">, </w:t>
      </w:r>
      <w:r w:rsidR="001615D9" w:rsidRPr="001615D9">
        <w:rPr>
          <w:color w:val="000000"/>
        </w:rPr>
        <w:br/>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sidRPr="001615D9">
        <w:rPr>
          <w:color w:val="000000"/>
        </w:rPr>
        <w:t>A</w:t>
      </w:r>
      <w:r w:rsidR="001615D9">
        <w:rPr>
          <w:color w:val="000000"/>
        </w:rPr>
        <w:t>=</w:t>
      </w:r>
      <w:r w:rsidR="001615D9" w:rsidRPr="001615D9">
        <w:rPr>
          <w:color w:val="000000"/>
        </w:rPr>
        <w:t>AUTO REBOOK</w:t>
      </w:r>
      <w:r w:rsidR="001615D9">
        <w:rPr>
          <w:color w:val="000000"/>
        </w:rPr>
        <w:t>, O=</w:t>
      </w:r>
      <w:r w:rsidR="001615D9" w:rsidRPr="001615D9">
        <w:rPr>
          <w:color w:val="000000"/>
        </w:rPr>
        <w:t xml:space="preserve">OTHER THAN 'NEXT AVA.' </w:t>
      </w:r>
      <w:r w:rsidR="001615D9">
        <w:rPr>
          <w:color w:val="000000"/>
        </w:rPr>
        <w:tab/>
      </w:r>
      <w:r w:rsidR="001615D9">
        <w:rPr>
          <w:color w:val="000000"/>
        </w:rPr>
        <w:lastRenderedPageBreak/>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r w:rsidR="001615D9">
        <w:rPr>
          <w:color w:val="000000"/>
        </w:rPr>
        <w:tab/>
      </w:r>
      <w:proofErr w:type="gramStart"/>
      <w:r w:rsidR="001615D9" w:rsidRPr="001615D9">
        <w:rPr>
          <w:color w:val="000000"/>
        </w:rPr>
        <w:t>APPT.</w:t>
      </w:r>
      <w:proofErr w:type="gramEnd"/>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Pr="0048562B">
        <w:rPr>
          <w:color w:val="000000"/>
        </w:rPr>
        <w:t>SPECIAL</w:t>
      </w:r>
      <w:r w:rsidR="009F51C1">
        <w:rPr>
          <w:color w:val="000000"/>
        </w:rPr>
        <w:t xml:space="preserve"> SURVEY DISPOSITION") [Numeric] If this pati</w:t>
      </w:r>
      <w:r w:rsidR="009F51C1" w:rsidRPr="009F51C1">
        <w:rPr>
          <w:color w:val="000000"/>
        </w:rPr>
        <w:t>e</w:t>
      </w:r>
      <w:r w:rsidR="009F51C1">
        <w:rPr>
          <w:color w:val="000000"/>
        </w:rPr>
        <w:t>n</w:t>
      </w:r>
      <w:r w:rsidR="009F51C1" w:rsidRPr="009F51C1">
        <w:rPr>
          <w:color w:val="000000"/>
        </w:rPr>
        <w:t xml:space="preserve">t is claiming exposure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 xml:space="preserve">to agent orange or ionizing radiation, </w:t>
      </w:r>
      <w:r w:rsidR="009F51C1">
        <w:rPr>
          <w:color w:val="000000"/>
        </w:rPr>
        <w:t xml:space="preserve">this field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contains</w:t>
      </w:r>
      <w:r w:rsidR="009F51C1" w:rsidRPr="009F51C1">
        <w:rPr>
          <w:color w:val="000000"/>
        </w:rPr>
        <w:t xml:space="preserve"> the special survey disposition</w:t>
      </w:r>
      <w:r w:rsidR="009F51C1">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Pr>
          <w:color w:val="000000"/>
        </w:rPr>
        <w:t>STATUS”)</w:t>
      </w:r>
      <w:r>
        <w:rPr>
          <w:color w:val="000000"/>
        </w:rPr>
        <w:tab/>
      </w:r>
      <w:r>
        <w:rPr>
          <w:color w:val="000000"/>
        </w:rPr>
        <w:tab/>
      </w:r>
      <w:r>
        <w:rPr>
          <w:color w:val="000000"/>
        </w:rPr>
        <w:tab/>
        <w:t>[String] Appointment status</w:t>
      </w:r>
      <w:r w:rsidR="009F51C1">
        <w:rPr>
          <w:color w:val="000000"/>
        </w:rPr>
        <w:t>. One of: N=</w:t>
      </w:r>
      <w:r w:rsidR="009F51C1" w:rsidRPr="009F51C1">
        <w:rPr>
          <w:color w:val="000000"/>
        </w:rPr>
        <w:t>NO-SHOW</w:t>
      </w:r>
      <w:r w:rsidR="009F51C1">
        <w:rPr>
          <w:color w:val="000000"/>
        </w:rPr>
        <w:t>,</w:t>
      </w:r>
      <w:r w:rsidR="009F51C1" w:rsidRPr="009F51C1">
        <w:rPr>
          <w:color w:val="000000"/>
        </w:rPr>
        <w:br/>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C</w:t>
      </w:r>
      <w:r w:rsidR="009F51C1">
        <w:rPr>
          <w:color w:val="000000"/>
        </w:rPr>
        <w:t>=</w:t>
      </w:r>
      <w:r w:rsidR="009F51C1" w:rsidRPr="009F51C1">
        <w:rPr>
          <w:color w:val="000000"/>
        </w:rPr>
        <w:t>CANCELLED BY CLINIC</w:t>
      </w:r>
      <w:r w:rsidR="009F51C1">
        <w:rPr>
          <w:color w:val="000000"/>
        </w:rPr>
        <w:t xml:space="preserve">, </w:t>
      </w:r>
      <w:r w:rsidR="009F51C1" w:rsidRPr="009F51C1">
        <w:rPr>
          <w:color w:val="000000"/>
        </w:rPr>
        <w:t>NA</w:t>
      </w:r>
      <w:r w:rsidR="009F51C1">
        <w:rPr>
          <w:color w:val="000000"/>
        </w:rPr>
        <w:t>=</w:t>
      </w:r>
      <w:r w:rsidR="009F51C1" w:rsidRPr="009F51C1">
        <w:rPr>
          <w:color w:val="000000"/>
        </w:rPr>
        <w:t xml:space="preserve">NO-SHOW &amp; AUTO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RE-BOOK</w:t>
      </w:r>
      <w:r w:rsidR="009F51C1">
        <w:rPr>
          <w:color w:val="000000"/>
        </w:rPr>
        <w:t xml:space="preserve">, </w:t>
      </w:r>
      <w:r w:rsidR="009F51C1" w:rsidRPr="009F51C1">
        <w:rPr>
          <w:color w:val="000000"/>
        </w:rPr>
        <w:t>CA</w:t>
      </w:r>
      <w:r w:rsidR="009F51C1">
        <w:rPr>
          <w:color w:val="000000"/>
        </w:rPr>
        <w:t>=</w:t>
      </w:r>
      <w:r w:rsidR="009F51C1" w:rsidRPr="009F51C1">
        <w:rPr>
          <w:color w:val="000000"/>
        </w:rPr>
        <w:t>CANCELLED BY CLINIC &amp; AUTO RE-</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BOOK</w:t>
      </w:r>
      <w:r w:rsidR="009F51C1">
        <w:rPr>
          <w:color w:val="000000"/>
        </w:rPr>
        <w:t xml:space="preserve">, </w:t>
      </w:r>
      <w:r w:rsidR="009F51C1" w:rsidRPr="009F51C1">
        <w:rPr>
          <w:color w:val="000000"/>
        </w:rPr>
        <w:t>I</w:t>
      </w:r>
      <w:r w:rsidR="009F51C1">
        <w:rPr>
          <w:color w:val="000000"/>
        </w:rPr>
        <w:t>=</w:t>
      </w:r>
      <w:r w:rsidR="009F51C1" w:rsidRPr="009F51C1">
        <w:rPr>
          <w:color w:val="000000"/>
        </w:rPr>
        <w:t>INPATIENT APPOINTMENT</w:t>
      </w:r>
      <w:r w:rsidR="009F51C1">
        <w:rPr>
          <w:color w:val="000000"/>
        </w:rPr>
        <w:t xml:space="preserve">,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t>PC=</w:t>
      </w:r>
      <w:r w:rsidR="009F51C1" w:rsidRPr="009F51C1">
        <w:rPr>
          <w:color w:val="000000"/>
        </w:rPr>
        <w:t>CANCELLED BY PATIENT</w:t>
      </w:r>
      <w:r w:rsidR="009F51C1">
        <w:rPr>
          <w:color w:val="000000"/>
        </w:rPr>
        <w:t>, PCA=</w:t>
      </w:r>
      <w:r w:rsidR="009F51C1" w:rsidRPr="009F51C1">
        <w:rPr>
          <w:color w:val="000000"/>
        </w:rPr>
        <w:t xml:space="preserve">CANCELLED BY </w:t>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Pr>
          <w:color w:val="000000"/>
        </w:rPr>
        <w:tab/>
      </w:r>
      <w:r w:rsidR="009F51C1" w:rsidRPr="009F51C1">
        <w:rPr>
          <w:color w:val="000000"/>
        </w:rPr>
        <w:t>PATIENT &amp; AUTO-REBOOK</w:t>
      </w:r>
      <w:r w:rsidR="009F51C1">
        <w:rPr>
          <w:color w:val="000000"/>
        </w:rPr>
        <w:t xml:space="preserve">, </w:t>
      </w:r>
      <w:r w:rsidR="009F51C1" w:rsidRPr="009F51C1">
        <w:rPr>
          <w:color w:val="000000"/>
        </w:rPr>
        <w:t>NT</w:t>
      </w:r>
      <w:r w:rsidR="009F51C1">
        <w:rPr>
          <w:color w:val="000000"/>
        </w:rPr>
        <w:t>=</w:t>
      </w:r>
      <w:r w:rsidR="009F51C1" w:rsidRPr="009F51C1">
        <w:rPr>
          <w:color w:val="000000"/>
        </w:rPr>
        <w:t>NO ACTION TAKEN</w:t>
      </w:r>
    </w:p>
    <w:p w:rsidR="0048562B" w:rsidRP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TELEPHONE OF CLINIC")</w:t>
      </w:r>
      <w:r w:rsidR="000674A8">
        <w:rPr>
          <w:color w:val="000000"/>
        </w:rPr>
        <w:tab/>
        <w:t>[String] T</w:t>
      </w:r>
      <w:r w:rsidR="000674A8" w:rsidRPr="000674A8">
        <w:rPr>
          <w:color w:val="000000"/>
        </w:rPr>
        <w:t xml:space="preserve">he telephone number for the clinic at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0674A8">
        <w:rPr>
          <w:color w:val="000000"/>
        </w:rPr>
        <w:t>which this patient has an appointment</w:t>
      </w:r>
      <w:r w:rsidR="000674A8">
        <w:rPr>
          <w:color w:val="000000"/>
        </w:rPr>
        <w:t>.</w:t>
      </w:r>
    </w:p>
    <w:p w:rsidR="0048562B" w:rsidRDefault="0048562B" w:rsidP="0048562B">
      <w:pPr>
        <w:rPr>
          <w:color w:val="000000"/>
        </w:rPr>
      </w:pPr>
      <w:r>
        <w:rPr>
          <w:color w:val="000000"/>
        </w:rPr>
        <w:tab/>
      </w:r>
      <w:proofErr w:type="gramStart"/>
      <w:r>
        <w:rPr>
          <w:color w:val="000000"/>
        </w:rPr>
        <w:t>RETURN(</w:t>
      </w:r>
      <w:proofErr w:type="gramEnd"/>
      <w:r>
        <w:rPr>
          <w:color w:val="000000"/>
        </w:rPr>
        <w:t>“APT”,DT,”</w:t>
      </w:r>
      <w:r w:rsidRPr="006D4EDD">
        <w:rPr>
          <w:color w:val="000000"/>
        </w:rPr>
        <w:t xml:space="preserve"> </w:t>
      </w:r>
      <w:r w:rsidR="000674A8">
        <w:rPr>
          <w:color w:val="000000"/>
        </w:rPr>
        <w:t>X-RAY DATE/TIME")</w:t>
      </w:r>
      <w:r w:rsidR="000674A8">
        <w:rPr>
          <w:color w:val="000000"/>
        </w:rPr>
        <w:tab/>
      </w:r>
      <w:r w:rsidR="000674A8">
        <w:rPr>
          <w:color w:val="000000"/>
        </w:rPr>
        <w:tab/>
        <w:t>[</w:t>
      </w:r>
      <w:proofErr w:type="spellStart"/>
      <w:r w:rsidR="000674A8">
        <w:rPr>
          <w:color w:val="000000"/>
        </w:rPr>
        <w:t>DateTime</w:t>
      </w:r>
      <w:proofErr w:type="spellEnd"/>
      <w:r w:rsidR="000674A8">
        <w:rPr>
          <w:color w:val="000000"/>
        </w:rPr>
        <w:t>] T</w:t>
      </w:r>
      <w:r w:rsidR="000674A8" w:rsidRPr="00913EEB">
        <w:rPr>
          <w:color w:val="000000"/>
        </w:rPr>
        <w:t xml:space="preserve">he date/time the patient should </w:t>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Pr>
          <w:color w:val="000000"/>
        </w:rPr>
        <w:tab/>
      </w:r>
      <w:r w:rsidR="000674A8" w:rsidRPr="00913EEB">
        <w:rPr>
          <w:color w:val="000000"/>
        </w:rPr>
        <w:t>report for</w:t>
      </w:r>
      <w:r w:rsidR="000674A8">
        <w:rPr>
          <w:color w:val="000000"/>
        </w:rPr>
        <w:t xml:space="preserve"> X-RAY tests</w:t>
      </w:r>
    </w:p>
    <w:p w:rsidR="001A1454" w:rsidRDefault="00854E4F" w:rsidP="001A1454">
      <w:pPr>
        <w:rPr>
          <w:color w:val="000000"/>
        </w:rPr>
      </w:pPr>
      <w:r>
        <w:rPr>
          <w:color w:val="000000"/>
        </w:rPr>
        <w:t>DFN</w:t>
      </w:r>
      <w:r>
        <w:rPr>
          <w:color w:val="000000"/>
        </w:rPr>
        <w:tab/>
      </w:r>
      <w:r>
        <w:rPr>
          <w:color w:val="000000"/>
        </w:rPr>
        <w:tab/>
      </w:r>
      <w:r w:rsidR="009041D9">
        <w:rPr>
          <w:color w:val="000000"/>
        </w:rPr>
        <w:t>[</w:t>
      </w:r>
      <w:proofErr w:type="spellStart"/>
      <w:r>
        <w:rPr>
          <w:color w:val="000000"/>
        </w:rPr>
        <w:t>Required</w:t>
      </w:r>
      <w:proofErr w:type="gramStart"/>
      <w:r w:rsidR="002A2DF3">
        <w:rPr>
          <w:color w:val="000000"/>
        </w:rPr>
        <w:t>,Numeric</w:t>
      </w:r>
      <w:proofErr w:type="spellEnd"/>
      <w:proofErr w:type="gramEnd"/>
      <w:r w:rsidR="009041D9">
        <w:rPr>
          <w:color w:val="000000"/>
        </w:rPr>
        <w:t>]</w:t>
      </w:r>
      <w:r>
        <w:rPr>
          <w:color w:val="000000"/>
        </w:rPr>
        <w:t xml:space="preserve"> Patient IE</w:t>
      </w:r>
      <w:r w:rsidR="001A1454">
        <w:rPr>
          <w:color w:val="000000"/>
        </w:rPr>
        <w:t>N</w:t>
      </w:r>
      <w:r w:rsidR="006C3294">
        <w:rPr>
          <w:color w:val="000000"/>
        </w:rPr>
        <w:t xml:space="preserve"> (pointer to File 2)</w:t>
      </w:r>
    </w:p>
    <w:p w:rsidR="001A1454" w:rsidRDefault="00AF0A76" w:rsidP="001A1454">
      <w:pPr>
        <w:rPr>
          <w:color w:val="000000"/>
        </w:rPr>
      </w:pPr>
      <w:r>
        <w:rPr>
          <w:color w:val="000000"/>
        </w:rPr>
        <w:t>SD</w:t>
      </w:r>
      <w:r>
        <w:rPr>
          <w:color w:val="000000"/>
        </w:rPr>
        <w:tab/>
      </w:r>
      <w:r>
        <w:rPr>
          <w:color w:val="000000"/>
        </w:rPr>
        <w:tab/>
        <w:t>[</w:t>
      </w:r>
      <w:proofErr w:type="spellStart"/>
      <w:r w:rsidR="001A1454">
        <w:rPr>
          <w:color w:val="000000"/>
        </w:rPr>
        <w:t>Optional</w:t>
      </w:r>
      <w:proofErr w:type="gramStart"/>
      <w:r>
        <w:rPr>
          <w:color w:val="000000"/>
        </w:rPr>
        <w:t>,DateTime</w:t>
      </w:r>
      <w:proofErr w:type="spellEnd"/>
      <w:proofErr w:type="gramEnd"/>
      <w:r>
        <w:rPr>
          <w:color w:val="000000"/>
        </w:rPr>
        <w:t>]</w:t>
      </w:r>
      <w:r w:rsidR="001A1454">
        <w:rPr>
          <w:color w:val="000000"/>
        </w:rPr>
        <w:t xml:space="preserve"> – if not set returns all patient appointments.</w:t>
      </w:r>
    </w:p>
    <w:p w:rsidR="001A1454" w:rsidRDefault="00972755" w:rsidP="001A1454">
      <w:pPr>
        <w:pStyle w:val="ListParagraph"/>
        <w:widowControl/>
        <w:numPr>
          <w:ilvl w:val="0"/>
          <w:numId w:val="26"/>
        </w:numPr>
        <w:rPr>
          <w:color w:val="000000"/>
        </w:rPr>
      </w:pPr>
      <w:r>
        <w:rPr>
          <w:color w:val="000000"/>
        </w:rPr>
        <w:t xml:space="preserve">If </w:t>
      </w:r>
      <w:r w:rsidR="001A1454">
        <w:rPr>
          <w:color w:val="000000"/>
        </w:rPr>
        <w:t>SD is set</w:t>
      </w:r>
      <w:r w:rsidR="002A2DF3">
        <w:rPr>
          <w:color w:val="000000"/>
        </w:rPr>
        <w:t xml:space="preserve"> to a valid date-time returns the corresponding</w:t>
      </w:r>
      <w:r w:rsidR="00454FB9">
        <w:rPr>
          <w:color w:val="000000"/>
        </w:rPr>
        <w:t xml:space="preserve"> appointment</w:t>
      </w:r>
      <w:r w:rsidR="001A1454">
        <w:rPr>
          <w:color w:val="000000"/>
        </w:rPr>
        <w:t>.</w:t>
      </w:r>
    </w:p>
    <w:p w:rsidR="001A1454" w:rsidRPr="00DB5589" w:rsidRDefault="001A1454" w:rsidP="001A1454">
      <w:pPr>
        <w:pStyle w:val="ListParagraph"/>
        <w:widowControl/>
        <w:numPr>
          <w:ilvl w:val="0"/>
          <w:numId w:val="26"/>
        </w:numPr>
        <w:rPr>
          <w:color w:val="000000"/>
        </w:rPr>
      </w:pPr>
      <w:r>
        <w:rPr>
          <w:color w:val="000000"/>
        </w:rPr>
        <w:t xml:space="preserve">If </w:t>
      </w:r>
      <w:proofErr w:type="gramStart"/>
      <w:r>
        <w:rPr>
          <w:color w:val="000000"/>
        </w:rPr>
        <w:t>SD(</w:t>
      </w:r>
      <w:proofErr w:type="gramEnd"/>
      <w:r>
        <w:rPr>
          <w:color w:val="000000"/>
        </w:rPr>
        <w:t>0) is set (0/1) returns patient appointments before/after specified date (SD).</w:t>
      </w:r>
    </w:p>
    <w:p w:rsidR="001A1454" w:rsidRDefault="001A1454" w:rsidP="001A1454">
      <w:pPr>
        <w:pStyle w:val="Heading5"/>
      </w:pPr>
      <w:r>
        <w:t>Output</w:t>
      </w:r>
    </w:p>
    <w:p w:rsidR="001A1454" w:rsidRDefault="001A1454" w:rsidP="001A1454">
      <w:pPr>
        <w:rPr>
          <w:color w:val="000000"/>
        </w:rPr>
      </w:pPr>
      <w:proofErr w:type="gramStart"/>
      <w:r>
        <w:rPr>
          <w:color w:val="000000"/>
        </w:rPr>
        <w:t>A Boolean value signaling if the call was successful or not.</w:t>
      </w:r>
      <w:proofErr w:type="gramEnd"/>
    </w:p>
    <w:p w:rsidR="001A1454" w:rsidRDefault="001A1454" w:rsidP="001A1454">
      <w:pPr>
        <w:pStyle w:val="Heading5"/>
      </w:pPr>
      <w:r>
        <w:t>Error Codes Returned</w:t>
      </w:r>
    </w:p>
    <w:p w:rsidR="00C8446D" w:rsidRDefault="00C8446D" w:rsidP="00C8446D">
      <w:bookmarkStart w:id="11" w:name="_Toc203621475"/>
      <w:bookmarkStart w:id="12" w:name="_Toc203712966"/>
      <w:r>
        <w:t>INVPARAM</w:t>
      </w:r>
      <w:r>
        <w:tab/>
      </w:r>
      <w:r w:rsidRPr="00B71ABE">
        <w:t>Invalid parameter value</w:t>
      </w:r>
    </w:p>
    <w:p w:rsidR="00C8446D" w:rsidRPr="00BB12A7" w:rsidRDefault="00C8446D" w:rsidP="00C8446D">
      <w:r>
        <w:t>PATNFND</w:t>
      </w:r>
      <w:r>
        <w:tab/>
      </w:r>
      <w:r w:rsidRPr="00B71ABE">
        <w:t>Patient not found.</w:t>
      </w:r>
    </w:p>
    <w:p w:rsidR="000E7F2D" w:rsidRDefault="000E7F2D" w:rsidP="000E7F2D">
      <w:pPr>
        <w:pStyle w:val="Heading2"/>
      </w:pPr>
      <w:r w:rsidRPr="004D38E6">
        <w:rPr>
          <w:color w:val="FF0000"/>
        </w:rPr>
        <w:t>$$</w:t>
      </w:r>
      <w:r>
        <w:rPr>
          <w:color w:val="FF0000"/>
        </w:rPr>
        <w:t>HASPEND</w:t>
      </w:r>
      <w:r>
        <w:t>^</w:t>
      </w:r>
      <w:proofErr w:type="gramStart"/>
      <w:r>
        <w:t>SDMAPI1(</w:t>
      </w:r>
      <w:proofErr w:type="gramEnd"/>
      <w:r>
        <w:t xml:space="preserve">) – Check if </w:t>
      </w:r>
      <w:r w:rsidRPr="007462B3">
        <w:t>patient</w:t>
      </w:r>
      <w:r>
        <w:t xml:space="preserve"> has pending appointments</w:t>
      </w:r>
      <w:bookmarkEnd w:id="11"/>
      <w:bookmarkEnd w:id="12"/>
    </w:p>
    <w:p w:rsidR="000E7F2D" w:rsidRDefault="000E7F2D" w:rsidP="000E7F2D">
      <w:pPr>
        <w:rPr>
          <w:color w:val="000000"/>
        </w:rPr>
      </w:pPr>
      <w:r>
        <w:rPr>
          <w:color w:val="000000"/>
        </w:rPr>
        <w:t>This extrinsic function verifies if a patient has pending appointments.</w:t>
      </w:r>
    </w:p>
    <w:p w:rsidR="000E7F2D" w:rsidRDefault="000E7F2D" w:rsidP="000E7F2D">
      <w:pPr>
        <w:pStyle w:val="Heading5"/>
      </w:pPr>
      <w:r>
        <w:t>Format</w:t>
      </w:r>
    </w:p>
    <w:p w:rsidR="000E7F2D" w:rsidRDefault="000E7F2D" w:rsidP="000E7F2D">
      <w:pPr>
        <w:rPr>
          <w:color w:val="000000"/>
        </w:rPr>
      </w:pPr>
      <w:r>
        <w:rPr>
          <w:color w:val="FF0000"/>
        </w:rPr>
        <w:tab/>
      </w:r>
      <w:r w:rsidRPr="00EB6E7C">
        <w:rPr>
          <w:color w:val="000000"/>
        </w:rPr>
        <w:t>$$</w:t>
      </w:r>
      <w:r>
        <w:rPr>
          <w:color w:val="000000"/>
        </w:rPr>
        <w:t>HASPEND^</w:t>
      </w:r>
      <w:proofErr w:type="gramStart"/>
      <w:r>
        <w:rPr>
          <w:color w:val="000000"/>
        </w:rPr>
        <w:t>SDM</w:t>
      </w:r>
      <w:r w:rsidR="000239AC">
        <w:rPr>
          <w:color w:val="000000"/>
        </w:rPr>
        <w:t>API1(</w:t>
      </w:r>
      <w:proofErr w:type="gramEnd"/>
      <w:r w:rsidR="000239AC">
        <w:rPr>
          <w:color w:val="000000"/>
        </w:rPr>
        <w:t>.RETURN,DFN</w:t>
      </w:r>
      <w:r>
        <w:rPr>
          <w:color w:val="000000"/>
        </w:rPr>
        <w:t>)</w:t>
      </w:r>
    </w:p>
    <w:p w:rsidR="000E7F2D" w:rsidRDefault="000E7F2D" w:rsidP="000E7F2D">
      <w:pPr>
        <w:pStyle w:val="Heading5"/>
      </w:pPr>
      <w:r>
        <w:t>Input Parameters</w:t>
      </w:r>
    </w:p>
    <w:p w:rsidR="000E7F2D" w:rsidRDefault="0009506F" w:rsidP="000E7F2D">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w:t>
      </w:r>
      <w:r w:rsidR="000E7F2D">
        <w:rPr>
          <w:color w:val="000000"/>
        </w:rPr>
        <w:t xml:space="preserve"> Set to 1 if the patient has pending appointments, 0 otherwise</w:t>
      </w:r>
    </w:p>
    <w:p w:rsidR="000E7F2D" w:rsidRDefault="0009506F" w:rsidP="000E7F2D">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w:t>
      </w:r>
      <w:r w:rsidR="000E7F2D">
        <w:rPr>
          <w:color w:val="000000"/>
        </w:rPr>
        <w:t>N</w:t>
      </w:r>
    </w:p>
    <w:p w:rsidR="000E7F2D" w:rsidRDefault="000E7F2D" w:rsidP="000E7F2D">
      <w:pPr>
        <w:pStyle w:val="Heading5"/>
      </w:pPr>
      <w:r>
        <w:t>Output</w:t>
      </w:r>
    </w:p>
    <w:p w:rsidR="000E7F2D" w:rsidRDefault="000E7F2D" w:rsidP="000E7F2D">
      <w:pPr>
        <w:rPr>
          <w:color w:val="000000"/>
        </w:rPr>
      </w:pPr>
      <w:proofErr w:type="gramStart"/>
      <w:r>
        <w:rPr>
          <w:color w:val="000000"/>
        </w:rPr>
        <w:t>A Boolean value signaling if the call was successful or not.</w:t>
      </w:r>
      <w:proofErr w:type="gramEnd"/>
    </w:p>
    <w:p w:rsidR="000E7F2D" w:rsidRDefault="000E7F2D" w:rsidP="000E7F2D">
      <w:pPr>
        <w:pStyle w:val="Heading5"/>
      </w:pPr>
      <w:r>
        <w:t>Error Codes Returned</w:t>
      </w:r>
    </w:p>
    <w:p w:rsidR="000C3501" w:rsidRDefault="000C3501" w:rsidP="001A1454">
      <w:pPr>
        <w:rPr>
          <w:color w:val="000000"/>
        </w:rPr>
      </w:pPr>
      <w:r>
        <w:rPr>
          <w:color w:val="000000"/>
        </w:rPr>
        <w:t>INVPARAM</w:t>
      </w:r>
      <w:r>
        <w:rPr>
          <w:color w:val="000000"/>
        </w:rPr>
        <w:tab/>
        <w:t>Invalid parameter value</w:t>
      </w:r>
    </w:p>
    <w:p w:rsidR="000E7F2D" w:rsidRDefault="000E7F2D" w:rsidP="001A1454">
      <w:pPr>
        <w:rPr>
          <w:color w:val="000000"/>
        </w:rPr>
      </w:pPr>
      <w:r>
        <w:rPr>
          <w:color w:val="000000"/>
        </w:rPr>
        <w:lastRenderedPageBreak/>
        <w:t xml:space="preserve">PATNFND </w:t>
      </w:r>
      <w:r>
        <w:rPr>
          <w:color w:val="000000"/>
        </w:rPr>
        <w:tab/>
      </w:r>
      <w:r w:rsidRPr="00B26E59">
        <w:rPr>
          <w:color w:val="000000"/>
        </w:rPr>
        <w:t>Patient not found.</w:t>
      </w:r>
    </w:p>
    <w:p w:rsidR="00AB2801" w:rsidRPr="00C33D5A" w:rsidRDefault="00AB2801" w:rsidP="00AB2801">
      <w:pPr>
        <w:pStyle w:val="Heading2"/>
      </w:pPr>
      <w:bookmarkStart w:id="13" w:name="_Toc203621476"/>
      <w:bookmarkStart w:id="14" w:name="_Toc203712967"/>
      <w:r w:rsidRPr="004D38E6">
        <w:rPr>
          <w:color w:val="FF0000"/>
        </w:rPr>
        <w:t>$$</w:t>
      </w:r>
      <w:r>
        <w:rPr>
          <w:color w:val="FF0000"/>
        </w:rPr>
        <w:t>GET</w:t>
      </w:r>
      <w:r w:rsidRPr="004D38E6">
        <w:rPr>
          <w:color w:val="FF0000"/>
        </w:rPr>
        <w:t>PEND</w:t>
      </w:r>
      <w:r>
        <w:t>^</w:t>
      </w:r>
      <w:proofErr w:type="gramStart"/>
      <w:r>
        <w:t>SDMAPI1(</w:t>
      </w:r>
      <w:proofErr w:type="gramEnd"/>
      <w:r>
        <w:t>) - Return patient pending appointments</w:t>
      </w:r>
      <w:bookmarkEnd w:id="13"/>
      <w:bookmarkEnd w:id="14"/>
    </w:p>
    <w:p w:rsidR="00AB2801" w:rsidRDefault="00AB2801" w:rsidP="00AB2801">
      <w:pPr>
        <w:rPr>
          <w:color w:val="000000"/>
        </w:rPr>
      </w:pPr>
      <w:r>
        <w:rPr>
          <w:color w:val="000000"/>
        </w:rPr>
        <w:t>This extrinsic function returns a list of patient pending appointments.</w:t>
      </w:r>
    </w:p>
    <w:p w:rsidR="00AB2801" w:rsidRDefault="00AB2801" w:rsidP="00AB2801">
      <w:pPr>
        <w:pStyle w:val="Heading5"/>
      </w:pPr>
      <w:r>
        <w:t>Format</w:t>
      </w:r>
    </w:p>
    <w:p w:rsidR="00AB2801" w:rsidRDefault="00AB2801" w:rsidP="00AB2801">
      <w:pPr>
        <w:rPr>
          <w:color w:val="000000"/>
        </w:rPr>
      </w:pPr>
      <w:r>
        <w:rPr>
          <w:color w:val="FF0000"/>
        </w:rPr>
        <w:tab/>
      </w:r>
      <w:r w:rsidRPr="00EB6E7C">
        <w:rPr>
          <w:color w:val="000000"/>
        </w:rPr>
        <w:t>$$</w:t>
      </w:r>
      <w:r>
        <w:rPr>
          <w:color w:val="000000"/>
        </w:rPr>
        <w:t>GETPEND^</w:t>
      </w:r>
      <w:proofErr w:type="gramStart"/>
      <w:r>
        <w:rPr>
          <w:color w:val="000000"/>
        </w:rPr>
        <w:t>SDMAPI1(</w:t>
      </w:r>
      <w:proofErr w:type="gramEnd"/>
      <w:r>
        <w:rPr>
          <w:color w:val="000000"/>
        </w:rPr>
        <w:t>.RETURN,</w:t>
      </w:r>
      <w:r w:rsidR="00C3016F">
        <w:rPr>
          <w:color w:val="000000"/>
        </w:rPr>
        <w:t>DFN</w:t>
      </w:r>
      <w:r>
        <w:rPr>
          <w:color w:val="000000"/>
        </w:rPr>
        <w:t>)</w:t>
      </w:r>
    </w:p>
    <w:p w:rsidR="00AB2801" w:rsidRDefault="00AB2801" w:rsidP="00AB2801">
      <w:pPr>
        <w:pStyle w:val="Heading5"/>
      </w:pPr>
      <w:r>
        <w:t>Input Parameters</w:t>
      </w:r>
    </w:p>
    <w:p w:rsidR="00AB2801" w:rsidRDefault="00A922DB" w:rsidP="00AB2801">
      <w:pPr>
        <w:rPr>
          <w:color w:val="000000"/>
        </w:rPr>
      </w:pPr>
      <w:r>
        <w:rPr>
          <w:color w:val="000000"/>
        </w:rPr>
        <w:t>.RETURN</w:t>
      </w:r>
      <w:r>
        <w:rPr>
          <w:color w:val="000000"/>
        </w:rPr>
        <w:tab/>
        <w:t>[</w:t>
      </w:r>
      <w:proofErr w:type="spellStart"/>
      <w:r w:rsidR="00B1597B">
        <w:rPr>
          <w:color w:val="000000"/>
        </w:rPr>
        <w:t>Required</w:t>
      </w:r>
      <w:proofErr w:type="gramStart"/>
      <w:r w:rsidR="00AC1167">
        <w:rPr>
          <w:color w:val="000000"/>
        </w:rPr>
        <w:t>,Array</w:t>
      </w:r>
      <w:proofErr w:type="spellEnd"/>
      <w:proofErr w:type="gramEnd"/>
      <w:r w:rsidR="00B1597B">
        <w:rPr>
          <w:color w:val="000000"/>
        </w:rPr>
        <w:t>]</w:t>
      </w:r>
      <w:r w:rsidR="00AB2801">
        <w:rPr>
          <w:color w:val="000000"/>
        </w:rPr>
        <w:t xml:space="preserve"> Array passed by reference that will receive the data</w:t>
      </w:r>
    </w:p>
    <w:p w:rsidR="008A50BA" w:rsidRDefault="008A50BA" w:rsidP="00EE0F2B">
      <w:pPr>
        <w:rPr>
          <w:color w:val="000000" w:themeColor="text1"/>
        </w:rPr>
      </w:pPr>
      <w:r>
        <w:rPr>
          <w:color w:val="000000" w:themeColor="text1"/>
        </w:rPr>
        <w:tab/>
        <w:t>RETURN</w:t>
      </w:r>
      <w:r>
        <w:rPr>
          <w:color w:val="000000" w:themeColor="text1"/>
        </w:rPr>
        <w:tab/>
        <w:t>[Numeric] Number of entries returned</w:t>
      </w:r>
    </w:p>
    <w:p w:rsidR="00EE0F2B" w:rsidRPr="002C29ED" w:rsidRDefault="00EE0F2B" w:rsidP="00EE0F2B">
      <w:pPr>
        <w:rPr>
          <w:color w:val="000000" w:themeColor="text1"/>
        </w:rPr>
      </w:pPr>
      <w:r>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APPOINTMENT TYPE”)</w:t>
      </w:r>
      <w:r>
        <w:rPr>
          <w:color w:val="000000" w:themeColor="text1"/>
        </w:rPr>
        <w:t xml:space="preserve"> – </w:t>
      </w:r>
      <w:r w:rsidR="00AA15A5">
        <w:rPr>
          <w:color w:val="000000" w:themeColor="text1"/>
        </w:rPr>
        <w:t xml:space="preserve">[Numeric] </w:t>
      </w:r>
      <w:r>
        <w:rPr>
          <w:color w:val="000000" w:themeColor="text1"/>
        </w:rPr>
        <w:t>Type of appointment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CLINIC”)</w:t>
      </w:r>
      <w:r>
        <w:rPr>
          <w:color w:val="000000" w:themeColor="text1"/>
        </w:rPr>
        <w:t xml:space="preserve"> </w:t>
      </w:r>
      <w:r w:rsidR="00AA15A5">
        <w:rPr>
          <w:color w:val="000000" w:themeColor="text1"/>
        </w:rPr>
        <w:t>–</w:t>
      </w:r>
      <w:r>
        <w:rPr>
          <w:color w:val="000000" w:themeColor="text1"/>
        </w:rPr>
        <w:t xml:space="preserve"> </w:t>
      </w:r>
      <w:r w:rsidR="00AA15A5">
        <w:rPr>
          <w:color w:val="000000" w:themeColor="text1"/>
        </w:rPr>
        <w:t xml:space="preserve">[Numeric] </w:t>
      </w:r>
      <w:r>
        <w:rPr>
          <w:color w:val="000000" w:themeColor="text1"/>
        </w:rPr>
        <w:t xml:space="preserve">Clinic </w:t>
      </w:r>
    </w:p>
    <w:p w:rsidR="00AB2801" w:rsidRPr="002C29ED" w:rsidRDefault="00AB2801" w:rsidP="00AB2801">
      <w:pPr>
        <w:rPr>
          <w:color w:val="000000" w:themeColor="text1"/>
        </w:rPr>
      </w:pPr>
      <w:r>
        <w:rPr>
          <w:color w:val="000000"/>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COLLATERAL VISIT”)</w:t>
      </w:r>
      <w:r>
        <w:rPr>
          <w:color w:val="000000" w:themeColor="text1"/>
        </w:rPr>
        <w:t xml:space="preserve"> –</w:t>
      </w:r>
      <w:r w:rsidR="00AA15A5">
        <w:rPr>
          <w:color w:val="000000" w:themeColor="text1"/>
        </w:rPr>
        <w:t xml:space="preserve"> [Boolean]</w:t>
      </w:r>
      <w:r>
        <w:rPr>
          <w:color w:val="000000" w:themeColor="text1"/>
        </w:rPr>
        <w:t xml:space="preserve"> Collateral visit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CONSULT LINK”)</w:t>
      </w:r>
      <w:r w:rsidR="00AA15A5">
        <w:rPr>
          <w:color w:val="000000" w:themeColor="text1"/>
        </w:rPr>
        <w:t xml:space="preserve"> – [Numeric]</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EKG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LAB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EE0F2B" w:rsidRPr="002C29ED" w:rsidRDefault="00EE0F2B" w:rsidP="00EE0F2B">
      <w:pPr>
        <w:rPr>
          <w:color w:val="000000" w:themeColor="text1"/>
        </w:rPr>
      </w:pPr>
      <w:r w:rsidRPr="002C29ED">
        <w:rPr>
          <w:color w:val="000000" w:themeColor="text1"/>
        </w:rPr>
        <w:tab/>
      </w:r>
      <w:proofErr w:type="gramStart"/>
      <w:r w:rsidRPr="002C29ED">
        <w:rPr>
          <w:color w:val="000000" w:themeColor="text1"/>
        </w:rPr>
        <w:t>RETURN(</w:t>
      </w:r>
      <w:proofErr w:type="gramEnd"/>
      <w:r>
        <w:rPr>
          <w:color w:val="000000" w:themeColor="text1"/>
        </w:rPr>
        <w:t>APPTDT</w:t>
      </w:r>
      <w:r w:rsidRPr="002C29ED">
        <w:rPr>
          <w:color w:val="000000" w:themeColor="text1"/>
        </w:rPr>
        <w:t>,” LENGTH OF APP'T”)</w:t>
      </w:r>
      <w:r>
        <w:rPr>
          <w:color w:val="000000" w:themeColor="text1"/>
        </w:rPr>
        <w:t xml:space="preserve"> – </w:t>
      </w:r>
      <w:r w:rsidR="00AA15A5">
        <w:rPr>
          <w:color w:val="000000" w:themeColor="text1"/>
        </w:rPr>
        <w:t xml:space="preserve">[Numeric] </w:t>
      </w:r>
      <w:r>
        <w:rPr>
          <w:color w:val="000000" w:themeColor="text1"/>
        </w:rPr>
        <w:t>Length of appointment</w:t>
      </w:r>
    </w:p>
    <w:p w:rsidR="00AB2801" w:rsidRPr="002C29ED" w:rsidRDefault="00AB2801" w:rsidP="00AB2801">
      <w:pPr>
        <w:rPr>
          <w:color w:val="000000" w:themeColor="text1"/>
        </w:rPr>
      </w:pPr>
      <w:r w:rsidRPr="002C29ED">
        <w:rPr>
          <w:color w:val="000000" w:themeColor="text1"/>
        </w:rPr>
        <w:tab/>
      </w:r>
      <w:proofErr w:type="gramStart"/>
      <w:r w:rsidRPr="002C29ED">
        <w:rPr>
          <w:color w:val="000000" w:themeColor="text1"/>
        </w:rPr>
        <w:t>RETURN(</w:t>
      </w:r>
      <w:proofErr w:type="gramEnd"/>
      <w:r w:rsidR="00EE0F2B">
        <w:rPr>
          <w:color w:val="000000" w:themeColor="text1"/>
        </w:rPr>
        <w:t>APPTDT</w:t>
      </w:r>
      <w:r w:rsidRPr="002C29ED">
        <w:rPr>
          <w:color w:val="000000" w:themeColor="text1"/>
        </w:rPr>
        <w:t>,” X-RAY DATE/TIME”)</w:t>
      </w:r>
      <w:r w:rsidR="00AA15A5">
        <w:rPr>
          <w:color w:val="000000" w:themeColor="text1"/>
        </w:rPr>
        <w:t xml:space="preserve"> – [</w:t>
      </w:r>
      <w:proofErr w:type="spellStart"/>
      <w:r w:rsidR="00AA15A5">
        <w:rPr>
          <w:color w:val="000000" w:themeColor="text1"/>
        </w:rPr>
        <w:t>DateTime</w:t>
      </w:r>
      <w:proofErr w:type="spellEnd"/>
      <w:r w:rsidR="00AA15A5">
        <w:rPr>
          <w:color w:val="000000" w:themeColor="text1"/>
        </w:rPr>
        <w:t>]</w:t>
      </w:r>
    </w:p>
    <w:p w:rsidR="00AB2801" w:rsidRDefault="00C3016F" w:rsidP="00AB2801">
      <w:pPr>
        <w:rPr>
          <w:color w:val="000000"/>
        </w:rPr>
      </w:pPr>
      <w:r>
        <w:rPr>
          <w:color w:val="000000"/>
        </w:rPr>
        <w:t>DFN</w:t>
      </w:r>
      <w:r w:rsidR="00B1597B">
        <w:rPr>
          <w:color w:val="000000"/>
        </w:rPr>
        <w:tab/>
      </w:r>
      <w:r w:rsidR="00B1597B">
        <w:rPr>
          <w:color w:val="000000"/>
        </w:rPr>
        <w:tab/>
        <w:t>[</w:t>
      </w:r>
      <w:proofErr w:type="spellStart"/>
      <w:r w:rsidR="00854E4F">
        <w:rPr>
          <w:color w:val="000000"/>
        </w:rPr>
        <w:t>Required</w:t>
      </w:r>
      <w:proofErr w:type="gramStart"/>
      <w:r w:rsidR="00001CF1">
        <w:rPr>
          <w:color w:val="000000"/>
        </w:rPr>
        <w:t>,Numeric</w:t>
      </w:r>
      <w:proofErr w:type="spellEnd"/>
      <w:proofErr w:type="gramEnd"/>
      <w:r w:rsidR="00B1597B">
        <w:rPr>
          <w:color w:val="000000"/>
        </w:rPr>
        <w:t>]</w:t>
      </w:r>
      <w:r w:rsidR="00854E4F">
        <w:rPr>
          <w:color w:val="000000"/>
        </w:rPr>
        <w:t xml:space="preserve"> Patient IE</w:t>
      </w:r>
      <w:r w:rsidR="00AB2801">
        <w:rPr>
          <w:color w:val="000000"/>
        </w:rPr>
        <w:t>N</w:t>
      </w:r>
    </w:p>
    <w:p w:rsidR="00AB2801" w:rsidRDefault="00AB2801" w:rsidP="00AB2801">
      <w:pPr>
        <w:pStyle w:val="Heading5"/>
      </w:pPr>
      <w:r>
        <w:t>Output</w:t>
      </w:r>
    </w:p>
    <w:p w:rsidR="00AB2801" w:rsidRDefault="00AB2801" w:rsidP="00AB2801">
      <w:pPr>
        <w:rPr>
          <w:color w:val="000000"/>
        </w:rPr>
      </w:pPr>
      <w:proofErr w:type="gramStart"/>
      <w:r>
        <w:rPr>
          <w:color w:val="000000"/>
        </w:rPr>
        <w:t>A Boolean value signaling if the call was successful or not.</w:t>
      </w:r>
      <w:proofErr w:type="gramEnd"/>
    </w:p>
    <w:p w:rsidR="00AB2801" w:rsidRDefault="00AB2801" w:rsidP="00AB2801">
      <w:pPr>
        <w:pStyle w:val="Heading5"/>
      </w:pPr>
      <w:r>
        <w:t>Error Codes Returned</w:t>
      </w:r>
    </w:p>
    <w:p w:rsidR="00C8446D" w:rsidRDefault="00C8446D" w:rsidP="00C8446D">
      <w:r>
        <w:t>INVPARAM</w:t>
      </w:r>
      <w:r>
        <w:tab/>
      </w:r>
      <w:r w:rsidRPr="00B71ABE">
        <w:t>Invalid parameter value</w:t>
      </w:r>
    </w:p>
    <w:p w:rsidR="00C8446D" w:rsidRPr="00BB12A7" w:rsidRDefault="00C8446D" w:rsidP="00C8446D">
      <w:r>
        <w:t>PATNFND</w:t>
      </w:r>
      <w:r>
        <w:tab/>
      </w:r>
      <w:r w:rsidRPr="00B71ABE">
        <w:t>Patient not found.</w:t>
      </w:r>
    </w:p>
    <w:p w:rsidR="00001167" w:rsidRDefault="00001167" w:rsidP="00001167">
      <w:pPr>
        <w:pStyle w:val="Heading2"/>
      </w:pPr>
      <w:r>
        <w:rPr>
          <w:color w:val="FF0000"/>
        </w:rPr>
        <w:t>$$GETHOL</w:t>
      </w:r>
      <w:r w:rsidRPr="004D38E6">
        <w:t>^</w:t>
      </w:r>
      <w:proofErr w:type="gramStart"/>
      <w:r w:rsidRPr="004D38E6">
        <w:t>SD</w:t>
      </w:r>
      <w:r>
        <w:t>MAPI4</w:t>
      </w:r>
      <w:r w:rsidRPr="00430E33">
        <w:t>(</w:t>
      </w:r>
      <w:proofErr w:type="gramEnd"/>
      <w:r w:rsidRPr="00430E33">
        <w:t xml:space="preserve">) </w:t>
      </w:r>
      <w:r>
        <w:t>–</w:t>
      </w:r>
      <w:r w:rsidRPr="00430E33">
        <w:t xml:space="preserve"> </w:t>
      </w:r>
      <w:r>
        <w:t>Get holiday data</w:t>
      </w:r>
    </w:p>
    <w:p w:rsidR="00001167" w:rsidRDefault="00001167" w:rsidP="00001167">
      <w:pPr>
        <w:rPr>
          <w:color w:val="000000"/>
        </w:rPr>
      </w:pPr>
      <w:r>
        <w:rPr>
          <w:color w:val="000000"/>
        </w:rPr>
        <w:t xml:space="preserve">This extrinsic function returns detailed information about a holiday. </w:t>
      </w:r>
    </w:p>
    <w:p w:rsidR="00001167" w:rsidRDefault="00001167" w:rsidP="00001167">
      <w:pPr>
        <w:pStyle w:val="Heading5"/>
      </w:pPr>
      <w:r>
        <w:t>Format</w:t>
      </w:r>
    </w:p>
    <w:p w:rsidR="00001167" w:rsidRDefault="00001167" w:rsidP="00001167">
      <w:pPr>
        <w:rPr>
          <w:color w:val="000000"/>
        </w:rPr>
      </w:pPr>
      <w:r>
        <w:rPr>
          <w:color w:val="FF0000"/>
        </w:rPr>
        <w:tab/>
      </w:r>
      <w:r w:rsidRPr="00EB6E7C">
        <w:rPr>
          <w:color w:val="000000"/>
        </w:rPr>
        <w:t>$$</w:t>
      </w:r>
      <w:r>
        <w:rPr>
          <w:color w:val="000000"/>
        </w:rPr>
        <w:t>GETHOL^</w:t>
      </w:r>
      <w:proofErr w:type="gramStart"/>
      <w:r>
        <w:rPr>
          <w:color w:val="000000"/>
        </w:rPr>
        <w:t>SDMAPI4(</w:t>
      </w:r>
      <w:proofErr w:type="gramEnd"/>
      <w:r>
        <w:rPr>
          <w:color w:val="000000"/>
        </w:rPr>
        <w:t>.RETURN,SD)</w:t>
      </w:r>
    </w:p>
    <w:p w:rsidR="00001167" w:rsidRDefault="00001167" w:rsidP="00001167">
      <w:pPr>
        <w:pStyle w:val="Heading5"/>
      </w:pPr>
      <w:r>
        <w:t>Input Parameters</w:t>
      </w:r>
    </w:p>
    <w:p w:rsidR="00001167" w:rsidRPr="003D2813" w:rsidRDefault="00001167" w:rsidP="00001167">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001167" w:rsidRPr="003B5F4F" w:rsidRDefault="00001167" w:rsidP="00001167">
      <w:pPr>
        <w:rPr>
          <w:color w:val="000000"/>
        </w:rPr>
      </w:pPr>
      <w:r>
        <w:rPr>
          <w:color w:val="000000"/>
        </w:rPr>
        <w:tab/>
      </w:r>
      <w:r>
        <w:rPr>
          <w:color w:val="000000"/>
        </w:rPr>
        <w:tab/>
      </w:r>
      <w:r>
        <w:rPr>
          <w:color w:val="000000"/>
        </w:rPr>
        <w:tab/>
      </w:r>
      <w:r w:rsidRPr="00137C14">
        <w:rPr>
          <w:color w:val="000000"/>
        </w:rPr>
        <w:t xml:space="preserve">RETURN </w:t>
      </w:r>
      <w:r>
        <w:rPr>
          <w:color w:val="000000"/>
        </w:rPr>
        <w:tab/>
      </w:r>
      <w:r w:rsidRPr="00137C14">
        <w:rPr>
          <w:color w:val="000000"/>
        </w:rPr>
        <w:t>[Boolean] Set to 1 if the specified date is a holiday, 0 otherwise.</w:t>
      </w:r>
      <w:r>
        <w:rPr>
          <w:color w:val="000000"/>
        </w:rPr>
        <w:tab/>
      </w:r>
      <w:r>
        <w:rPr>
          <w:color w:val="000000"/>
        </w:rPr>
        <w:tab/>
      </w:r>
      <w:r>
        <w:rPr>
          <w:color w:val="000000"/>
        </w:rPr>
        <w:tab/>
      </w:r>
      <w:r>
        <w:rPr>
          <w:color w:val="000000"/>
        </w:rPr>
        <w:tab/>
      </w:r>
      <w:proofErr w:type="gramStart"/>
      <w:r>
        <w:rPr>
          <w:color w:val="000000"/>
        </w:rPr>
        <w:t>RETURN(</w:t>
      </w:r>
      <w:proofErr w:type="gramEnd"/>
      <w:r>
        <w:rPr>
          <w:color w:val="000000"/>
        </w:rPr>
        <w:t>SD)</w:t>
      </w:r>
      <w:r>
        <w:rPr>
          <w:color w:val="000000"/>
        </w:rPr>
        <w:tab/>
        <w:t xml:space="preserve">[String] </w:t>
      </w:r>
      <w:r w:rsidRPr="006A7F93">
        <w:rPr>
          <w:color w:val="000000"/>
        </w:rPr>
        <w:t xml:space="preserve">Set to </w:t>
      </w:r>
      <w:proofErr w:type="spellStart"/>
      <w:r w:rsidRPr="006A7F93">
        <w:rPr>
          <w:color w:val="000000"/>
        </w:rPr>
        <w:t>date^holiday</w:t>
      </w:r>
      <w:proofErr w:type="spellEnd"/>
      <w:r w:rsidRPr="006A7F93">
        <w:rPr>
          <w:color w:val="000000"/>
        </w:rPr>
        <w:t xml:space="preserve"> name if date is a holiday.</w:t>
      </w:r>
    </w:p>
    <w:p w:rsidR="00001167" w:rsidRPr="003D2813" w:rsidRDefault="00001167" w:rsidP="00001167">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w:t>
      </w:r>
      <w:proofErr w:type="spellEnd"/>
      <w:proofErr w:type="gramEnd"/>
      <w:r>
        <w:rPr>
          <w:color w:val="000000"/>
        </w:rPr>
        <w:t>]</w:t>
      </w:r>
      <w:r w:rsidRPr="003D2813">
        <w:rPr>
          <w:color w:val="000000"/>
        </w:rPr>
        <w:t xml:space="preserve"> </w:t>
      </w:r>
      <w:r w:rsidRPr="006A7F93">
        <w:rPr>
          <w:color w:val="000000"/>
        </w:rPr>
        <w:t>The date checked if is a holiday</w:t>
      </w:r>
      <w:r>
        <w:rPr>
          <w:color w:val="000000"/>
        </w:rPr>
        <w:t>.</w:t>
      </w:r>
    </w:p>
    <w:p w:rsidR="00001167" w:rsidRDefault="00001167" w:rsidP="00001167">
      <w:pPr>
        <w:pStyle w:val="Heading5"/>
      </w:pPr>
      <w:r>
        <w:lastRenderedPageBreak/>
        <w:t>Output</w:t>
      </w:r>
    </w:p>
    <w:p w:rsidR="00001167" w:rsidRDefault="00001167" w:rsidP="00001167">
      <w:pPr>
        <w:rPr>
          <w:color w:val="000000"/>
        </w:rPr>
      </w:pPr>
      <w:proofErr w:type="gramStart"/>
      <w:r>
        <w:rPr>
          <w:color w:val="000000"/>
        </w:rPr>
        <w:t>A Boolean value signaling if the call was successful or not.</w:t>
      </w:r>
      <w:proofErr w:type="gramEnd"/>
    </w:p>
    <w:p w:rsidR="00001167" w:rsidRDefault="00001167" w:rsidP="00001167">
      <w:pPr>
        <w:pStyle w:val="Heading5"/>
      </w:pPr>
      <w:r>
        <w:t>Error Codes Returned</w:t>
      </w:r>
    </w:p>
    <w:p w:rsidR="00001167" w:rsidRDefault="00001167" w:rsidP="00001167">
      <w:r>
        <w:t>INVPARAM</w:t>
      </w:r>
      <w:r>
        <w:tab/>
        <w:t>Invalid parameter value</w:t>
      </w:r>
    </w:p>
    <w:p w:rsidR="00F04282" w:rsidRPr="00F04282" w:rsidRDefault="0008288D" w:rsidP="00F04282">
      <w:pPr>
        <w:pStyle w:val="Heading2"/>
        <w:rPr>
          <w:rFonts w:eastAsia="Arial"/>
        </w:rPr>
      </w:pPr>
      <w:r>
        <w:rPr>
          <w:rFonts w:eastAsia="Arial"/>
        </w:rPr>
        <w:t xml:space="preserve">2.2 </w:t>
      </w:r>
      <w:r w:rsidR="00F04282" w:rsidRPr="00F04282">
        <w:rPr>
          <w:rFonts w:eastAsia="Arial"/>
        </w:rPr>
        <w:t>Appointment management API</w:t>
      </w:r>
    </w:p>
    <w:p w:rsidR="00AC030F" w:rsidRDefault="00AC030F" w:rsidP="00AC030F">
      <w:pPr>
        <w:pStyle w:val="Heading2"/>
      </w:pPr>
      <w:bookmarkStart w:id="15" w:name="_Toc203621467"/>
      <w:bookmarkStart w:id="16" w:name="_Toc203712957"/>
      <w:r w:rsidRPr="004D38E6">
        <w:rPr>
          <w:color w:val="FF0000"/>
        </w:rPr>
        <w:t>$$MAKE</w:t>
      </w:r>
      <w:r>
        <w:t>^</w:t>
      </w:r>
      <w:proofErr w:type="gramStart"/>
      <w:r>
        <w:t>SDMAPI2(</w:t>
      </w:r>
      <w:proofErr w:type="gramEnd"/>
      <w:r>
        <w:t xml:space="preserve">) - Make </w:t>
      </w:r>
      <w:r w:rsidRPr="007424E7">
        <w:t>appointment</w:t>
      </w:r>
      <w:bookmarkEnd w:id="15"/>
      <w:bookmarkEnd w:id="16"/>
    </w:p>
    <w:p w:rsidR="00AC030F" w:rsidRDefault="00AC030F" w:rsidP="00AC030F">
      <w:pPr>
        <w:rPr>
          <w:color w:val="000000"/>
        </w:rPr>
      </w:pPr>
      <w:r>
        <w:rPr>
          <w:color w:val="000000"/>
        </w:rPr>
        <w:t>This extrinsic function creates a new appointment.</w:t>
      </w:r>
    </w:p>
    <w:p w:rsidR="00AC030F" w:rsidRDefault="00AC030F" w:rsidP="00AC030F">
      <w:pPr>
        <w:pStyle w:val="Heading5"/>
      </w:pPr>
      <w:r>
        <w:t>Format</w:t>
      </w:r>
    </w:p>
    <w:p w:rsidR="00AC030F" w:rsidRDefault="00AC030F" w:rsidP="00AC030F">
      <w:pPr>
        <w:rPr>
          <w:color w:val="000000"/>
        </w:rPr>
      </w:pPr>
      <w:r>
        <w:rPr>
          <w:color w:val="FF0000"/>
        </w:rPr>
        <w:tab/>
      </w:r>
      <w:r w:rsidRPr="00EB6E7C">
        <w:rPr>
          <w:color w:val="000000"/>
        </w:rPr>
        <w:t>$$</w:t>
      </w:r>
      <w:r>
        <w:rPr>
          <w:color w:val="000000"/>
        </w:rPr>
        <w:t>MAKE^SDMAPI2(.RETURN,DFN,SC,SD,TYPE,STYP,LEN,SRT,OTHR,</w:t>
      </w:r>
      <w:r w:rsidR="00664251">
        <w:rPr>
          <w:color w:val="000000"/>
        </w:rPr>
        <w:t>CIO,LAB,XRAY,EKG,RQXRAY,CONS,</w:t>
      </w:r>
      <w:r>
        <w:rPr>
          <w:color w:val="000000"/>
        </w:rPr>
        <w:t>LVL)</w:t>
      </w:r>
    </w:p>
    <w:p w:rsidR="00AC030F" w:rsidRDefault="00AC030F" w:rsidP="00AC030F">
      <w:pPr>
        <w:pStyle w:val="Heading5"/>
      </w:pPr>
      <w:r>
        <w:t>Input Parameters</w:t>
      </w:r>
    </w:p>
    <w:p w:rsidR="00AC030F" w:rsidRDefault="00816A8A" w:rsidP="00AC030F">
      <w:pPr>
        <w:rPr>
          <w:color w:val="000000"/>
        </w:rPr>
      </w:pPr>
      <w:r>
        <w:rPr>
          <w:color w:val="000000"/>
        </w:rPr>
        <w:t>.RETURN</w:t>
      </w:r>
      <w:r>
        <w:rPr>
          <w:color w:val="000000"/>
        </w:rPr>
        <w:tab/>
        <w:t>[</w:t>
      </w:r>
      <w:proofErr w:type="spellStart"/>
      <w:r>
        <w:rPr>
          <w:color w:val="000000"/>
        </w:rPr>
        <w:t>Required</w:t>
      </w:r>
      <w:proofErr w:type="gramStart"/>
      <w:r w:rsidR="00A16B55">
        <w:rPr>
          <w:color w:val="000000"/>
        </w:rPr>
        <w:t>,Boolean</w:t>
      </w:r>
      <w:proofErr w:type="spellEnd"/>
      <w:proofErr w:type="gramEnd"/>
      <w:r>
        <w:rPr>
          <w:color w:val="000000"/>
        </w:rPr>
        <w:t>]</w:t>
      </w:r>
      <w:r w:rsidR="00AC030F">
        <w:rPr>
          <w:color w:val="000000"/>
        </w:rPr>
        <w:t xml:space="preserve"> Set to 1 if the update succeeded, 0 otherwise</w:t>
      </w:r>
    </w:p>
    <w:p w:rsidR="00AC030F" w:rsidRDefault="00AC030F" w:rsidP="00AC030F">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816A8A">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AC030F" w:rsidRDefault="00816A8A" w:rsidP="00AC030F">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Patient IE</w:t>
      </w:r>
      <w:r w:rsidR="00AC030F">
        <w:rPr>
          <w:color w:val="000000"/>
        </w:rPr>
        <w:t>N</w:t>
      </w:r>
    </w:p>
    <w:p w:rsidR="00AC030F" w:rsidRDefault="00816A8A" w:rsidP="00AC030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BC212C">
        <w:rPr>
          <w:color w:val="000000"/>
        </w:rPr>
        <w:t>,Numeric</w:t>
      </w:r>
      <w:proofErr w:type="spellEnd"/>
      <w:proofErr w:type="gramEnd"/>
      <w:r>
        <w:rPr>
          <w:color w:val="000000"/>
        </w:rPr>
        <w:t>]</w:t>
      </w:r>
      <w:r w:rsidR="00854E4F">
        <w:rPr>
          <w:color w:val="000000"/>
        </w:rPr>
        <w:t xml:space="preserve"> Clinic IE</w:t>
      </w:r>
      <w:r w:rsidR="00AC030F">
        <w:rPr>
          <w:color w:val="000000"/>
        </w:rPr>
        <w:t>N</w:t>
      </w:r>
    </w:p>
    <w:p w:rsidR="00AC030F" w:rsidRDefault="00816A8A" w:rsidP="00AC030F">
      <w:pPr>
        <w:rPr>
          <w:color w:val="000000"/>
        </w:rPr>
      </w:pPr>
      <w:r>
        <w:rPr>
          <w:color w:val="000000"/>
        </w:rPr>
        <w:t>SD</w:t>
      </w:r>
      <w:r>
        <w:rPr>
          <w:color w:val="000000"/>
        </w:rPr>
        <w:tab/>
      </w:r>
      <w:r>
        <w:rPr>
          <w:color w:val="000000"/>
        </w:rPr>
        <w:tab/>
        <w:t>[</w:t>
      </w:r>
      <w:proofErr w:type="spellStart"/>
      <w:r w:rsidR="00AC030F">
        <w:rPr>
          <w:color w:val="000000"/>
        </w:rPr>
        <w:t>Required</w:t>
      </w:r>
      <w:proofErr w:type="gramStart"/>
      <w:r w:rsidR="00BC212C">
        <w:rPr>
          <w:color w:val="000000"/>
        </w:rPr>
        <w:t>,DateTime</w:t>
      </w:r>
      <w:proofErr w:type="spellEnd"/>
      <w:proofErr w:type="gramEnd"/>
      <w:r>
        <w:rPr>
          <w:color w:val="000000"/>
        </w:rPr>
        <w:t>]</w:t>
      </w:r>
      <w:r w:rsidR="00AC030F">
        <w:rPr>
          <w:color w:val="000000"/>
        </w:rPr>
        <w:t xml:space="preserve"> Appointment date</w:t>
      </w:r>
      <w:r w:rsidR="00F248A5">
        <w:rPr>
          <w:color w:val="000000"/>
        </w:rPr>
        <w:t>/time</w:t>
      </w:r>
    </w:p>
    <w:p w:rsidR="00AC030F" w:rsidRDefault="00816A8A" w:rsidP="00AC030F">
      <w:pPr>
        <w:rPr>
          <w:color w:val="000000"/>
        </w:rPr>
      </w:pPr>
      <w:r>
        <w:rPr>
          <w:color w:val="000000"/>
        </w:rPr>
        <w:t>TYPE</w:t>
      </w:r>
      <w:r>
        <w:rPr>
          <w:color w:val="000000"/>
        </w:rPr>
        <w:tab/>
      </w:r>
      <w:r>
        <w:rPr>
          <w:color w:val="000000"/>
        </w:rPr>
        <w:tab/>
        <w:t>[</w:t>
      </w:r>
      <w:proofErr w:type="spellStart"/>
      <w:r w:rsidR="00AC030F">
        <w:rPr>
          <w:color w:val="000000"/>
        </w:rPr>
        <w:t>Required</w:t>
      </w:r>
      <w:proofErr w:type="gramStart"/>
      <w:r w:rsidR="00BC212C">
        <w:rPr>
          <w:color w:val="000000"/>
        </w:rPr>
        <w:t>,Numeric</w:t>
      </w:r>
      <w:proofErr w:type="spellEnd"/>
      <w:proofErr w:type="gramEnd"/>
      <w:r>
        <w:rPr>
          <w:color w:val="000000"/>
        </w:rPr>
        <w:t>]</w:t>
      </w:r>
      <w:r w:rsidR="00AC030F">
        <w:rPr>
          <w:color w:val="000000"/>
        </w:rPr>
        <w:t xml:space="preserve"> Purpose of visit</w:t>
      </w:r>
      <w:r w:rsidR="00BC212C">
        <w:rPr>
          <w:color w:val="000000"/>
        </w:rPr>
        <w:t xml:space="preserve"> (drawn from the Appointment Types list</w:t>
      </w:r>
      <w:r w:rsidR="00DE3E9C">
        <w:rPr>
          <w:color w:val="000000"/>
        </w:rPr>
        <w:t xml:space="preserve"> – see </w:t>
      </w:r>
      <w:r w:rsidR="00DE3E9C">
        <w:rPr>
          <w:color w:val="000000"/>
        </w:rPr>
        <w:tab/>
      </w:r>
      <w:r w:rsidR="00DE3E9C">
        <w:rPr>
          <w:color w:val="000000"/>
        </w:rPr>
        <w:tab/>
      </w:r>
      <w:r w:rsidR="00DE3E9C">
        <w:rPr>
          <w:color w:val="000000"/>
        </w:rPr>
        <w:tab/>
        <w:t>$$LSTAPPT^SDMAPI1</w:t>
      </w:r>
      <w:r w:rsidR="00BC212C">
        <w:rPr>
          <w:color w:val="000000"/>
        </w:rPr>
        <w:t>)</w:t>
      </w:r>
    </w:p>
    <w:p w:rsidR="00AC030F" w:rsidRDefault="00816A8A" w:rsidP="00BD5CE5">
      <w:pPr>
        <w:ind w:left="1440" w:hanging="1440"/>
        <w:rPr>
          <w:color w:val="000000"/>
        </w:rPr>
      </w:pPr>
      <w:r>
        <w:rPr>
          <w:color w:val="000000"/>
        </w:rPr>
        <w:t>STYP</w:t>
      </w:r>
      <w:r>
        <w:rPr>
          <w:color w:val="000000"/>
        </w:rPr>
        <w:tab/>
        <w:t>[</w:t>
      </w:r>
      <w:proofErr w:type="spellStart"/>
      <w:r w:rsidR="00CA5BE3">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r w:rsidR="00E11A60">
        <w:rPr>
          <w:rFonts w:cstheme="minorHAnsi"/>
          <w:color w:val="000000"/>
          <w:shd w:val="clear" w:color="auto" w:fill="FFFFFF"/>
        </w:rPr>
        <w:t>A</w:t>
      </w:r>
      <w:r w:rsidR="00AC030F" w:rsidRPr="00AC030F">
        <w:rPr>
          <w:rFonts w:cstheme="minorHAnsi"/>
          <w:color w:val="000000"/>
          <w:shd w:val="clear" w:color="auto" w:fill="FFFFFF"/>
        </w:rPr>
        <w:t>ppointment</w:t>
      </w:r>
      <w:r w:rsidR="00AA1196">
        <w:rPr>
          <w:rFonts w:cstheme="minorHAnsi"/>
          <w:color w:val="000000"/>
          <w:shd w:val="clear" w:color="auto" w:fill="FFFFFF"/>
        </w:rPr>
        <w:t xml:space="preserve"> </w:t>
      </w:r>
      <w:r w:rsidR="00E11A60">
        <w:rPr>
          <w:rFonts w:cstheme="minorHAnsi"/>
          <w:color w:val="000000"/>
          <w:shd w:val="clear" w:color="auto" w:fill="FFFFFF"/>
        </w:rPr>
        <w:t xml:space="preserve">Type </w:t>
      </w:r>
      <w:r w:rsidR="00E11A60" w:rsidRPr="00AC030F">
        <w:rPr>
          <w:rFonts w:cstheme="minorHAnsi"/>
          <w:color w:val="000000"/>
          <w:shd w:val="clear" w:color="auto" w:fill="FFFFFF"/>
        </w:rPr>
        <w:t>Sub-</w:t>
      </w:r>
      <w:r w:rsidR="00E11A60">
        <w:rPr>
          <w:rFonts w:cstheme="minorHAnsi"/>
          <w:color w:val="000000"/>
          <w:shd w:val="clear" w:color="auto" w:fill="FFFFFF"/>
        </w:rPr>
        <w:t>C</w:t>
      </w:r>
      <w:r w:rsidR="00E11A60" w:rsidRPr="00AC030F">
        <w:rPr>
          <w:rFonts w:cstheme="minorHAnsi"/>
          <w:color w:val="000000"/>
          <w:shd w:val="clear" w:color="auto" w:fill="FFFFFF"/>
        </w:rPr>
        <w:t xml:space="preserve">ategory </w:t>
      </w:r>
      <w:r w:rsidR="00AA1196">
        <w:rPr>
          <w:rFonts w:cstheme="minorHAnsi"/>
          <w:color w:val="000000"/>
          <w:shd w:val="clear" w:color="auto" w:fill="FFFFFF"/>
        </w:rPr>
        <w:t>(</w:t>
      </w:r>
      <w:r w:rsidR="00BD5CE5">
        <w:rPr>
          <w:color w:val="000000"/>
        </w:rPr>
        <w:t xml:space="preserve">one of the active Sharing Agreement Sub-Category returned by </w:t>
      </w:r>
      <w:r w:rsidR="00AA1196">
        <w:rPr>
          <w:rFonts w:cstheme="minorHAnsi"/>
          <w:color w:val="000000"/>
          <w:shd w:val="clear" w:color="auto" w:fill="FFFFFF"/>
        </w:rPr>
        <w:t>LST</w:t>
      </w:r>
      <w:r w:rsidR="000C75FD">
        <w:rPr>
          <w:rFonts w:cstheme="minorHAnsi"/>
          <w:color w:val="000000"/>
          <w:shd w:val="clear" w:color="auto" w:fill="FFFFFF"/>
        </w:rPr>
        <w:t>ASTYP</w:t>
      </w:r>
      <w:r w:rsidR="00AA1196">
        <w:rPr>
          <w:rFonts w:cstheme="minorHAnsi"/>
          <w:color w:val="000000"/>
          <w:shd w:val="clear" w:color="auto" w:fill="FFFFFF"/>
        </w:rPr>
        <w:t>^</w:t>
      </w:r>
      <w:r w:rsidR="000C75FD">
        <w:rPr>
          <w:rFonts w:cstheme="minorHAnsi"/>
          <w:color w:val="000000"/>
          <w:shd w:val="clear" w:color="auto" w:fill="FFFFFF"/>
        </w:rPr>
        <w:t>SDM</w:t>
      </w:r>
      <w:r w:rsidR="00AA1196">
        <w:rPr>
          <w:rFonts w:cstheme="minorHAnsi"/>
          <w:color w:val="000000"/>
          <w:shd w:val="clear" w:color="auto" w:fill="FFFFFF"/>
        </w:rPr>
        <w:t>API</w:t>
      </w:r>
      <w:r w:rsidR="000C75FD">
        <w:rPr>
          <w:rFonts w:cstheme="minorHAnsi"/>
          <w:color w:val="000000"/>
          <w:shd w:val="clear" w:color="auto" w:fill="FFFFFF"/>
        </w:rPr>
        <w:t>5</w:t>
      </w:r>
      <w:r w:rsidR="003E70BF">
        <w:rPr>
          <w:rFonts w:cstheme="minorHAnsi"/>
          <w:color w:val="000000"/>
          <w:shd w:val="clear" w:color="auto" w:fill="FFFFFF"/>
        </w:rPr>
        <w:t>, to add a new Sub-Category use ADDASC^SDMAPI5</w:t>
      </w:r>
      <w:r w:rsidR="00AA1196">
        <w:rPr>
          <w:rFonts w:cstheme="minorHAnsi"/>
          <w:color w:val="000000"/>
          <w:shd w:val="clear" w:color="auto" w:fill="FFFFFF"/>
        </w:rPr>
        <w:t>)</w:t>
      </w:r>
    </w:p>
    <w:p w:rsidR="00AC030F" w:rsidRDefault="00816A8A" w:rsidP="00AC030F">
      <w:pPr>
        <w:rPr>
          <w:color w:val="000000"/>
        </w:rPr>
      </w:pPr>
      <w:r>
        <w:rPr>
          <w:color w:val="000000"/>
        </w:rPr>
        <w:t>LEN</w:t>
      </w:r>
      <w:r>
        <w:rPr>
          <w:color w:val="000000"/>
        </w:rPr>
        <w:tab/>
      </w:r>
      <w:r>
        <w:rPr>
          <w:color w:val="000000"/>
        </w:rPr>
        <w:tab/>
        <w:t>[</w:t>
      </w:r>
      <w:proofErr w:type="spellStart"/>
      <w:r w:rsidR="00AC030F">
        <w:rPr>
          <w:color w:val="000000"/>
        </w:rPr>
        <w:t>Required</w:t>
      </w:r>
      <w:proofErr w:type="gramStart"/>
      <w:r w:rsidR="008D35CB">
        <w:rPr>
          <w:color w:val="000000"/>
        </w:rPr>
        <w:t>,Numeric</w:t>
      </w:r>
      <w:proofErr w:type="spellEnd"/>
      <w:proofErr w:type="gramEnd"/>
      <w:r>
        <w:rPr>
          <w:color w:val="000000"/>
        </w:rPr>
        <w:t>]</w:t>
      </w:r>
      <w:r w:rsidR="00AC030F">
        <w:rPr>
          <w:color w:val="000000"/>
        </w:rPr>
        <w:t xml:space="preserve"> Appointment length</w:t>
      </w:r>
      <w:r w:rsidR="008D35CB">
        <w:rPr>
          <w:color w:val="000000"/>
        </w:rPr>
        <w:t xml:space="preserve"> in minutes.</w:t>
      </w:r>
    </w:p>
    <w:p w:rsidR="00AC030F" w:rsidRDefault="00AC030F" w:rsidP="00AC030F">
      <w:pPr>
        <w:rPr>
          <w:color w:val="000000"/>
        </w:rPr>
      </w:pPr>
      <w:r>
        <w:rPr>
          <w:color w:val="000000"/>
        </w:rPr>
        <w:t>SRT</w:t>
      </w:r>
      <w:r w:rsidR="00816A8A">
        <w:rPr>
          <w:color w:val="000000"/>
        </w:rPr>
        <w:tab/>
      </w:r>
      <w:r w:rsidR="00816A8A">
        <w:rPr>
          <w:color w:val="000000"/>
        </w:rPr>
        <w:tab/>
        <w:t>[</w:t>
      </w:r>
      <w:proofErr w:type="spellStart"/>
      <w:r w:rsidR="0075199E">
        <w:rPr>
          <w:color w:val="000000"/>
        </w:rPr>
        <w:t>Optional</w:t>
      </w:r>
      <w:proofErr w:type="gramStart"/>
      <w:r w:rsidR="00C477E5">
        <w:rPr>
          <w:color w:val="000000"/>
        </w:rPr>
        <w:t>,String</w:t>
      </w:r>
      <w:proofErr w:type="spellEnd"/>
      <w:proofErr w:type="gramEnd"/>
      <w:r w:rsidR="00816A8A">
        <w:rPr>
          <w:color w:val="000000"/>
        </w:rPr>
        <w:t>]</w:t>
      </w:r>
      <w:r>
        <w:rPr>
          <w:color w:val="000000"/>
        </w:rPr>
        <w:t xml:space="preserve"> S</w:t>
      </w:r>
      <w:r w:rsidRPr="00AC030F">
        <w:rPr>
          <w:color w:val="000000"/>
        </w:rPr>
        <w:t>cheduling request type</w:t>
      </w:r>
      <w:r w:rsidR="00C477E5">
        <w:rPr>
          <w:color w:val="000000"/>
        </w:rPr>
        <w:t xml:space="preserve"> (</w:t>
      </w:r>
      <w:r w:rsidR="00816A8A">
        <w:rPr>
          <w:color w:val="000000"/>
        </w:rPr>
        <w:t>one of the codes returned by LSTSRT^SDMAPI1</w:t>
      </w:r>
      <w:r w:rsidR="00211A8A">
        <w:rPr>
          <w:color w:val="000000"/>
        </w:rPr>
        <w:t>)</w:t>
      </w:r>
    </w:p>
    <w:p w:rsidR="00AC030F" w:rsidRDefault="00816A8A" w:rsidP="00AC030F">
      <w:pPr>
        <w:rPr>
          <w:color w:val="000000"/>
        </w:rPr>
      </w:pPr>
      <w:r>
        <w:rPr>
          <w:color w:val="000000"/>
        </w:rPr>
        <w:t>OTHR</w:t>
      </w:r>
      <w:r>
        <w:rPr>
          <w:color w:val="000000"/>
        </w:rPr>
        <w:tab/>
      </w:r>
      <w:r>
        <w:rPr>
          <w:color w:val="000000"/>
        </w:rPr>
        <w:tab/>
        <w:t>[</w:t>
      </w:r>
      <w:proofErr w:type="spellStart"/>
      <w:r w:rsidR="00AC030F">
        <w:rPr>
          <w:color w:val="000000"/>
        </w:rPr>
        <w:t>Optional</w:t>
      </w:r>
      <w:proofErr w:type="gramStart"/>
      <w:r w:rsidR="00211A8A">
        <w:rPr>
          <w:color w:val="000000"/>
        </w:rPr>
        <w:t>,String</w:t>
      </w:r>
      <w:proofErr w:type="spellEnd"/>
      <w:proofErr w:type="gramEnd"/>
      <w:r>
        <w:rPr>
          <w:color w:val="000000"/>
        </w:rPr>
        <w:t>]</w:t>
      </w:r>
      <w:r w:rsidR="00AC030F">
        <w:rPr>
          <w:color w:val="000000"/>
        </w:rPr>
        <w:t xml:space="preserve">  </w:t>
      </w:r>
      <w:r w:rsidR="00AC030F" w:rsidRPr="00AC030F">
        <w:rPr>
          <w:color w:val="000000"/>
        </w:rPr>
        <w:t>Any other test</w:t>
      </w:r>
      <w:r w:rsidR="00F80082">
        <w:rPr>
          <w:color w:val="000000"/>
        </w:rPr>
        <w:t>s ordered in association with the</w:t>
      </w:r>
      <w:r w:rsidR="00AC030F" w:rsidRPr="00AC030F">
        <w:rPr>
          <w:color w:val="000000"/>
        </w:rPr>
        <w:t xml:space="preserve"> appointment</w:t>
      </w:r>
    </w:p>
    <w:p w:rsidR="00664251" w:rsidRDefault="00664251" w:rsidP="00AC030F">
      <w:pPr>
        <w:rPr>
          <w:color w:val="000000"/>
        </w:rPr>
      </w:pPr>
      <w:r>
        <w:rPr>
          <w:color w:val="000000"/>
        </w:rPr>
        <w:t>CIO</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,String</w:t>
      </w:r>
      <w:proofErr w:type="spellEnd"/>
      <w:proofErr w:type="gramEnd"/>
      <w:r w:rsidR="00816A8A">
        <w:rPr>
          <w:color w:val="000000"/>
        </w:rPr>
        <w:t>]</w:t>
      </w:r>
      <w:r w:rsidR="00140971">
        <w:rPr>
          <w:color w:val="000000"/>
        </w:rPr>
        <w:t xml:space="preserve"> If set to “CI” the appointment will be checked-in. </w:t>
      </w:r>
    </w:p>
    <w:p w:rsidR="00664251" w:rsidRDefault="00664251" w:rsidP="00AC030F">
      <w:pPr>
        <w:rPr>
          <w:color w:val="000000"/>
        </w:rPr>
      </w:pPr>
      <w:r>
        <w:rPr>
          <w:color w:val="000000"/>
        </w:rPr>
        <w:t>LAB</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 xml:space="preserve">If this patient is scheduled for laboratory tests in conjunction with this </w:t>
      </w:r>
      <w:r w:rsidR="00140971">
        <w:rPr>
          <w:color w:val="000000"/>
        </w:rPr>
        <w:tab/>
      </w:r>
      <w:r w:rsidR="00140971">
        <w:rPr>
          <w:color w:val="000000"/>
        </w:rPr>
        <w:tab/>
        <w:t>appointment, set LAB to</w:t>
      </w:r>
      <w:r w:rsidR="00140971" w:rsidRPr="00140971">
        <w:rPr>
          <w:color w:val="000000"/>
        </w:rPr>
        <w:t xml:space="preserve"> the date/time the patient should r</w:t>
      </w:r>
      <w:r w:rsidR="001A7B9E">
        <w:rPr>
          <w:color w:val="000000"/>
        </w:rPr>
        <w:t>eport</w:t>
      </w:r>
      <w:r w:rsidR="00140971">
        <w:rPr>
          <w:color w:val="000000"/>
        </w:rPr>
        <w:t>.</w:t>
      </w:r>
    </w:p>
    <w:p w:rsidR="00664251" w:rsidRDefault="00664251" w:rsidP="00AC030F">
      <w:pPr>
        <w:rPr>
          <w:color w:val="000000"/>
        </w:rPr>
      </w:pPr>
      <w:r>
        <w:rPr>
          <w:color w:val="000000"/>
        </w:rPr>
        <w:t>XRAY</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w:t>
      </w:r>
      <w:r w:rsidR="001A7B9E">
        <w:rPr>
          <w:color w:val="000000"/>
        </w:rPr>
        <w:t xml:space="preserve">ient is scheduled for x-ray </w:t>
      </w:r>
      <w:r w:rsidR="00140971" w:rsidRPr="00140971">
        <w:rPr>
          <w:color w:val="000000"/>
        </w:rPr>
        <w:t xml:space="preserve">in conjunction with this </w:t>
      </w:r>
      <w:r w:rsidR="00140971">
        <w:rPr>
          <w:color w:val="000000"/>
        </w:rPr>
        <w:tab/>
      </w:r>
      <w:r w:rsidR="00140971">
        <w:rPr>
          <w:color w:val="000000"/>
        </w:rPr>
        <w:tab/>
      </w:r>
      <w:r w:rsidR="001A7B9E">
        <w:rPr>
          <w:color w:val="000000"/>
        </w:rPr>
        <w:tab/>
        <w:t>appointment, set XRAY</w:t>
      </w:r>
      <w:r w:rsidR="00140971">
        <w:rPr>
          <w:color w:val="000000"/>
        </w:rPr>
        <w:t xml:space="preserve"> to</w:t>
      </w:r>
      <w:r w:rsidR="00140971" w:rsidRPr="00140971">
        <w:rPr>
          <w:color w:val="000000"/>
        </w:rPr>
        <w:t xml:space="preserve"> the date/time the patient should repor</w:t>
      </w:r>
      <w:r w:rsidR="001A7B9E">
        <w:rPr>
          <w:color w:val="000000"/>
        </w:rPr>
        <w:t>t</w:t>
      </w:r>
      <w:r w:rsidR="00140971">
        <w:rPr>
          <w:color w:val="000000"/>
        </w:rPr>
        <w:t>.</w:t>
      </w:r>
    </w:p>
    <w:p w:rsidR="00140971" w:rsidRDefault="00664251" w:rsidP="00140971">
      <w:pPr>
        <w:rPr>
          <w:color w:val="000000"/>
        </w:rPr>
      </w:pPr>
      <w:r>
        <w:rPr>
          <w:color w:val="000000"/>
        </w:rPr>
        <w:t>EKG</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,DateTime</w:t>
      </w:r>
      <w:proofErr w:type="spellEnd"/>
      <w:proofErr w:type="gramEnd"/>
      <w:r w:rsidR="00816A8A">
        <w:rPr>
          <w:color w:val="000000"/>
        </w:rPr>
        <w:t>]</w:t>
      </w:r>
      <w:r w:rsidR="00140971" w:rsidRPr="00140971">
        <w:rPr>
          <w:rFonts w:ascii="Tahoma" w:hAnsi="Tahoma" w:cs="Tahoma"/>
          <w:color w:val="000000"/>
          <w:shd w:val="clear" w:color="auto" w:fill="FFFFFF"/>
        </w:rPr>
        <w:t xml:space="preserve"> </w:t>
      </w:r>
      <w:r w:rsidR="00140971" w:rsidRPr="00140971">
        <w:rPr>
          <w:color w:val="000000"/>
        </w:rPr>
        <w:t>If this patient i</w:t>
      </w:r>
      <w:r w:rsidR="001A7B9E">
        <w:rPr>
          <w:color w:val="000000"/>
        </w:rPr>
        <w:t>s scheduled for EKG</w:t>
      </w:r>
      <w:r w:rsidR="00140971" w:rsidRPr="00140971">
        <w:rPr>
          <w:color w:val="000000"/>
        </w:rPr>
        <w:t xml:space="preserve"> in conjunction with this </w:t>
      </w:r>
      <w:r w:rsidR="00140971">
        <w:rPr>
          <w:color w:val="000000"/>
        </w:rPr>
        <w:tab/>
      </w:r>
      <w:r w:rsidR="00140971">
        <w:rPr>
          <w:color w:val="000000"/>
        </w:rPr>
        <w:tab/>
      </w:r>
      <w:r w:rsidR="001A7B9E">
        <w:rPr>
          <w:color w:val="000000"/>
        </w:rPr>
        <w:tab/>
      </w:r>
      <w:r w:rsidR="001A7B9E">
        <w:rPr>
          <w:color w:val="000000"/>
        </w:rPr>
        <w:tab/>
        <w:t>appointment, set EKG</w:t>
      </w:r>
      <w:r w:rsidR="00140971">
        <w:rPr>
          <w:color w:val="000000"/>
        </w:rPr>
        <w:t xml:space="preserve"> to</w:t>
      </w:r>
      <w:r w:rsidR="00140971" w:rsidRPr="00140971">
        <w:rPr>
          <w:color w:val="000000"/>
        </w:rPr>
        <w:t xml:space="preserve"> th</w:t>
      </w:r>
      <w:r w:rsidR="001A7B9E">
        <w:rPr>
          <w:color w:val="000000"/>
        </w:rPr>
        <w:t>e date/time the patient should</w:t>
      </w:r>
      <w:r w:rsidR="00140971">
        <w:rPr>
          <w:color w:val="000000"/>
        </w:rPr>
        <w:t>.</w:t>
      </w:r>
    </w:p>
    <w:p w:rsidR="00664251" w:rsidRDefault="00664251" w:rsidP="00140971">
      <w:pPr>
        <w:rPr>
          <w:color w:val="000000"/>
        </w:rPr>
      </w:pPr>
      <w:r>
        <w:rPr>
          <w:color w:val="000000"/>
        </w:rPr>
        <w:t>RQXRAY</w:t>
      </w:r>
      <w:r w:rsidR="00140971">
        <w:rPr>
          <w:color w:val="000000"/>
        </w:rPr>
        <w:tab/>
      </w:r>
      <w:r w:rsidR="00816A8A">
        <w:rPr>
          <w:color w:val="000000"/>
        </w:rPr>
        <w:t>[</w:t>
      </w:r>
      <w:proofErr w:type="spellStart"/>
      <w:r w:rsidR="00140971">
        <w:rPr>
          <w:color w:val="000000"/>
        </w:rPr>
        <w:t>Optio</w:t>
      </w:r>
      <w:r w:rsidR="00816A8A">
        <w:rPr>
          <w:color w:val="000000"/>
        </w:rPr>
        <w:t>nal</w:t>
      </w:r>
      <w:proofErr w:type="gramStart"/>
      <w:r w:rsidR="00816A8A">
        <w:rPr>
          <w:color w:val="000000"/>
        </w:rPr>
        <w:t>,Boolean</w:t>
      </w:r>
      <w:proofErr w:type="spellEnd"/>
      <w:proofErr w:type="gramEnd"/>
      <w:r w:rsidR="00816A8A">
        <w:rPr>
          <w:color w:val="000000"/>
        </w:rPr>
        <w:t>]</w:t>
      </w:r>
      <w:r w:rsidR="00140971">
        <w:rPr>
          <w:color w:val="000000"/>
        </w:rPr>
        <w:t xml:space="preserve"> Set to 1 if x-ray films are required for this appointment.</w:t>
      </w:r>
    </w:p>
    <w:p w:rsidR="00664251" w:rsidRDefault="00664251" w:rsidP="00AC030F">
      <w:pPr>
        <w:rPr>
          <w:color w:val="000000"/>
        </w:rPr>
      </w:pPr>
      <w:r>
        <w:rPr>
          <w:color w:val="000000"/>
        </w:rPr>
        <w:lastRenderedPageBreak/>
        <w:t>CONS</w:t>
      </w:r>
      <w:r w:rsidR="00140971">
        <w:rPr>
          <w:color w:val="000000"/>
        </w:rPr>
        <w:tab/>
      </w:r>
      <w:r w:rsidR="00140971">
        <w:rPr>
          <w:color w:val="000000"/>
        </w:rPr>
        <w:tab/>
      </w:r>
      <w:r w:rsidR="00816A8A">
        <w:rPr>
          <w:color w:val="000000"/>
        </w:rPr>
        <w:t>[</w:t>
      </w:r>
      <w:proofErr w:type="spellStart"/>
      <w:r w:rsidR="00140971">
        <w:rPr>
          <w:color w:val="000000"/>
        </w:rPr>
        <w:t>Optional</w:t>
      </w:r>
      <w:proofErr w:type="gramStart"/>
      <w:r w:rsidR="00140971">
        <w:rPr>
          <w:color w:val="000000"/>
        </w:rPr>
        <w:t>,Numeric</w:t>
      </w:r>
      <w:proofErr w:type="spellEnd"/>
      <w:proofErr w:type="gramEnd"/>
      <w:r w:rsidR="00816A8A">
        <w:rPr>
          <w:color w:val="000000"/>
        </w:rPr>
        <w:t>]</w:t>
      </w:r>
      <w:r w:rsidR="00140971">
        <w:rPr>
          <w:color w:val="000000"/>
        </w:rPr>
        <w:t xml:space="preserve"> </w:t>
      </w:r>
      <w:r w:rsidR="00BC212C">
        <w:rPr>
          <w:color w:val="000000"/>
        </w:rPr>
        <w:t xml:space="preserve">Consult associated with this appointment (pointer to </w:t>
      </w:r>
      <w:r w:rsidR="00BC212C">
        <w:rPr>
          <w:color w:val="000000"/>
        </w:rPr>
        <w:tab/>
      </w:r>
      <w:r w:rsidR="00BC212C">
        <w:rPr>
          <w:color w:val="000000"/>
        </w:rPr>
        <w:tab/>
      </w:r>
      <w:r w:rsidR="00BC212C">
        <w:rPr>
          <w:color w:val="000000"/>
        </w:rPr>
        <w:tab/>
      </w:r>
      <w:r w:rsidR="00BC212C">
        <w:rPr>
          <w:color w:val="000000"/>
        </w:rPr>
        <w:tab/>
        <w:t>Request/Consultation file).</w:t>
      </w:r>
    </w:p>
    <w:p w:rsidR="00513DE7" w:rsidRDefault="00816A8A" w:rsidP="00AC030F">
      <w:pPr>
        <w:ind w:left="1440" w:hanging="1440"/>
        <w:rPr>
          <w:color w:val="000000"/>
        </w:rPr>
      </w:pPr>
      <w:r>
        <w:rPr>
          <w:color w:val="000000"/>
        </w:rPr>
        <w:t>LVL</w:t>
      </w:r>
      <w:r>
        <w:rPr>
          <w:color w:val="000000"/>
        </w:rPr>
        <w:tab/>
        <w:t>[</w:t>
      </w:r>
      <w:proofErr w:type="spellStart"/>
      <w:r w:rsidR="00AC030F">
        <w:rPr>
          <w:color w:val="000000"/>
        </w:rPr>
        <w:t>Optional</w:t>
      </w:r>
      <w:proofErr w:type="gramStart"/>
      <w:r w:rsidR="00BC212C">
        <w:rPr>
          <w:color w:val="000000"/>
        </w:rPr>
        <w:t>,Numeric</w:t>
      </w:r>
      <w:proofErr w:type="spellEnd"/>
      <w:proofErr w:type="gramEnd"/>
      <w:r>
        <w:rPr>
          <w:color w:val="000000"/>
        </w:rPr>
        <w:t>]</w:t>
      </w:r>
      <w:r w:rsidR="00AC030F">
        <w:rPr>
          <w:color w:val="000000"/>
        </w:rPr>
        <w:t xml:space="preserve"> </w:t>
      </w:r>
    </w:p>
    <w:p w:rsidR="00513DE7" w:rsidRDefault="00AC030F" w:rsidP="00513DE7">
      <w:pPr>
        <w:pStyle w:val="ListParagraph"/>
        <w:numPr>
          <w:ilvl w:val="0"/>
          <w:numId w:val="26"/>
        </w:numPr>
        <w:rPr>
          <w:color w:val="000000"/>
        </w:rPr>
      </w:pPr>
      <w:r w:rsidRPr="00513DE7">
        <w:rPr>
          <w:color w:val="000000"/>
        </w:rPr>
        <w:t>Forces appointment creation if it is set to 1</w:t>
      </w:r>
      <w:r w:rsidR="00513DE7" w:rsidRPr="00513DE7">
        <w:rPr>
          <w:color w:val="000000"/>
        </w:rPr>
        <w:t xml:space="preserve"> </w:t>
      </w:r>
      <w:r w:rsidR="00E60B57">
        <w:rPr>
          <w:color w:val="000000"/>
        </w:rPr>
        <w:t xml:space="preserve">and user has SDOB security key </w:t>
      </w:r>
      <w:r w:rsidR="00513DE7" w:rsidRPr="00513DE7">
        <w:rPr>
          <w:color w:val="000000"/>
        </w:rPr>
        <w:t>(ignores all warnings described below)</w:t>
      </w:r>
    </w:p>
    <w:p w:rsidR="00E60B57" w:rsidRPr="00513DE7" w:rsidRDefault="00E60B57" w:rsidP="00513DE7">
      <w:pPr>
        <w:pStyle w:val="ListParagraph"/>
        <w:numPr>
          <w:ilvl w:val="0"/>
          <w:numId w:val="26"/>
        </w:numPr>
        <w:rPr>
          <w:color w:val="000000"/>
        </w:rPr>
      </w:pPr>
      <w:r>
        <w:rPr>
          <w:color w:val="000000"/>
        </w:rPr>
        <w:t xml:space="preserve">If set to 1 will return an error if </w:t>
      </w:r>
      <w:r w:rsidRPr="00513DE7">
        <w:rPr>
          <w:color w:val="000000"/>
        </w:rPr>
        <w:t>there are no open slots</w:t>
      </w:r>
      <w:r>
        <w:rPr>
          <w:color w:val="000000"/>
        </w:rPr>
        <w:t xml:space="preserve"> and user do not have SDOB security key</w:t>
      </w:r>
    </w:p>
    <w:p w:rsidR="00513DE7" w:rsidRPr="00513DE7" w:rsidRDefault="00513DE7" w:rsidP="00513DE7">
      <w:pPr>
        <w:pStyle w:val="ListParagraph"/>
        <w:numPr>
          <w:ilvl w:val="0"/>
          <w:numId w:val="26"/>
        </w:numPr>
        <w:rPr>
          <w:color w:val="000000"/>
        </w:rPr>
      </w:pPr>
      <w:r w:rsidRPr="00513DE7">
        <w:rPr>
          <w:color w:val="000000"/>
        </w:rPr>
        <w:t>If set to 2 will return an error if there are no open slots</w:t>
      </w:r>
    </w:p>
    <w:p w:rsidR="00AC030F" w:rsidRPr="00513DE7" w:rsidRDefault="00513DE7" w:rsidP="00513DE7">
      <w:pPr>
        <w:pStyle w:val="ListParagraph"/>
        <w:numPr>
          <w:ilvl w:val="0"/>
          <w:numId w:val="26"/>
        </w:numPr>
        <w:rPr>
          <w:color w:val="000000"/>
        </w:rPr>
      </w:pPr>
      <w:r w:rsidRPr="00513DE7">
        <w:rPr>
          <w:color w:val="000000"/>
        </w:rPr>
        <w:t xml:space="preserve">If set to anything </w:t>
      </w:r>
      <w:r>
        <w:rPr>
          <w:color w:val="000000"/>
        </w:rPr>
        <w:t>higher</w:t>
      </w:r>
      <w:r w:rsidRPr="00513DE7">
        <w:rPr>
          <w:color w:val="000000"/>
        </w:rPr>
        <w:t xml:space="preserve"> that 2</w:t>
      </w:r>
      <w:r>
        <w:rPr>
          <w:color w:val="000000"/>
        </w:rPr>
        <w:t xml:space="preserve"> or left undefined,</w:t>
      </w:r>
      <w:r w:rsidR="00AC030F" w:rsidRPr="00513DE7">
        <w:rPr>
          <w:color w:val="000000"/>
        </w:rPr>
        <w:t xml:space="preserve"> </w:t>
      </w:r>
      <w:r w:rsidRPr="00513DE7">
        <w:rPr>
          <w:color w:val="000000"/>
        </w:rPr>
        <w:t xml:space="preserve">will return an </w:t>
      </w:r>
      <w:r w:rsidR="00AC030F" w:rsidRPr="00513DE7">
        <w:rPr>
          <w:color w:val="000000"/>
        </w:rPr>
        <w:t xml:space="preserve">error if the patient has an active appointment on same time, or on same day, or a canceled appointment on same time, or </w:t>
      </w:r>
      <w:r>
        <w:rPr>
          <w:color w:val="000000"/>
        </w:rPr>
        <w:t xml:space="preserve">if </w:t>
      </w:r>
      <w:r w:rsidR="00AC030F" w:rsidRPr="00513DE7">
        <w:rPr>
          <w:color w:val="000000"/>
        </w:rPr>
        <w:t>there are no open slots.</w:t>
      </w:r>
    </w:p>
    <w:p w:rsidR="00513DE7" w:rsidRDefault="00513DE7" w:rsidP="00AC030F">
      <w:pPr>
        <w:ind w:left="1440" w:hanging="1440"/>
        <w:rPr>
          <w:color w:val="000000"/>
        </w:rPr>
      </w:pPr>
      <w:r>
        <w:rPr>
          <w:color w:val="000000"/>
        </w:rPr>
        <w:tab/>
        <w:t xml:space="preserve"> </w:t>
      </w:r>
    </w:p>
    <w:p w:rsidR="00AC030F" w:rsidRDefault="00AC030F" w:rsidP="00AC030F">
      <w:pPr>
        <w:pStyle w:val="Heading5"/>
      </w:pPr>
      <w:r>
        <w:t>Output</w:t>
      </w:r>
    </w:p>
    <w:p w:rsidR="00AC030F" w:rsidRDefault="00AC030F" w:rsidP="00AC030F">
      <w:pPr>
        <w:rPr>
          <w:color w:val="000000"/>
        </w:rPr>
      </w:pPr>
      <w:proofErr w:type="gramStart"/>
      <w:r>
        <w:rPr>
          <w:color w:val="000000"/>
        </w:rPr>
        <w:t>A Boolean value signaling if the call was successful or not.</w:t>
      </w:r>
      <w:proofErr w:type="gramEnd"/>
    </w:p>
    <w:p w:rsidR="00AC030F" w:rsidRDefault="00AC030F" w:rsidP="00AC030F">
      <w:pPr>
        <w:pStyle w:val="Heading5"/>
      </w:pPr>
      <w:r>
        <w:t>Error Codes Returned</w:t>
      </w:r>
    </w:p>
    <w:p w:rsidR="009B7965" w:rsidRDefault="009B7965" w:rsidP="009B7965">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420E64" w:rsidRDefault="00420E64" w:rsidP="00420E64">
      <w:pPr>
        <w:rPr>
          <w:color w:val="000000" w:themeColor="text1"/>
        </w:rPr>
      </w:pPr>
      <w:r w:rsidRPr="002242B3">
        <w:rPr>
          <w:color w:val="000000" w:themeColor="text1"/>
        </w:rPr>
        <w:t>APTCBCP </w:t>
      </w:r>
      <w:r>
        <w:rPr>
          <w:color w:val="000000" w:themeColor="text1"/>
        </w:rPr>
        <w:tab/>
      </w:r>
      <w:r w:rsidRPr="002242B3">
        <w:rPr>
          <w:color w:val="000000" w:themeColor="text1"/>
        </w:rPr>
        <w:t>CAN'T BOOK WITHIN A CANCELLED TIME PERIOD</w:t>
      </w:r>
    </w:p>
    <w:p w:rsidR="00AC030F" w:rsidRDefault="00AC030F" w:rsidP="00AC030F">
      <w:pPr>
        <w:rPr>
          <w:color w:val="000000"/>
        </w:rPr>
      </w:pPr>
      <w:r w:rsidRPr="00F5607F">
        <w:rPr>
          <w:color w:val="000000"/>
        </w:rPr>
        <w:t>APTCLUV</w:t>
      </w:r>
      <w:r>
        <w:rPr>
          <w:color w:val="000000"/>
        </w:rPr>
        <w:tab/>
      </w:r>
      <w:r w:rsidRPr="00F5607F">
        <w:rPr>
          <w:color w:val="000000"/>
        </w:rPr>
        <w:t>There is no availab</w:t>
      </w:r>
      <w:r>
        <w:rPr>
          <w:color w:val="000000"/>
        </w:rPr>
        <w:t>le slot for this date/time.</w:t>
      </w:r>
    </w:p>
    <w:p w:rsidR="00AC030F" w:rsidRDefault="00AC030F" w:rsidP="00AC030F">
      <w:pPr>
        <w:rPr>
          <w:color w:val="000000" w:themeColor="text1"/>
        </w:rPr>
      </w:pPr>
      <w:r w:rsidRPr="00C11E89">
        <w:rPr>
          <w:color w:val="000000" w:themeColor="text1"/>
        </w:rPr>
        <w:t>APTEXCD</w:t>
      </w:r>
      <w:r>
        <w:rPr>
          <w:color w:val="FF0000"/>
        </w:rPr>
        <w:t> </w:t>
      </w:r>
      <w:r>
        <w:rPr>
          <w:color w:val="FF0000"/>
        </w:rPr>
        <w:tab/>
      </w:r>
      <w:r w:rsidRPr="00C11E89">
        <w:rPr>
          <w:color w:val="000000" w:themeColor="text1"/>
        </w:rPr>
        <w:t>EXCEEDS MAXIMUM DAYS FOR FUTURE APPOINTMENT!!</w:t>
      </w:r>
    </w:p>
    <w:p w:rsidR="00F750B6" w:rsidRDefault="00F750B6" w:rsidP="00AC030F">
      <w:pPr>
        <w:rPr>
          <w:color w:val="000000" w:themeColor="text1"/>
        </w:rPr>
      </w:pPr>
      <w:r>
        <w:rPr>
          <w:color w:val="000000" w:themeColor="text1"/>
        </w:rPr>
        <w:t>APTEXOB</w:t>
      </w:r>
      <w:r>
        <w:rPr>
          <w:color w:val="000000" w:themeColor="text1"/>
        </w:rPr>
        <w:tab/>
      </w:r>
      <w:r w:rsidRPr="00F750B6">
        <w:rPr>
          <w:color w:val="000000" w:themeColor="text1"/>
        </w:rPr>
        <w:t>WILL EXCEED MAXIMUM ALLOWABLE OVERBOOKS,</w:t>
      </w:r>
    </w:p>
    <w:p w:rsidR="00F750B6" w:rsidRDefault="00F750B6" w:rsidP="00AC030F">
      <w:pPr>
        <w:rPr>
          <w:color w:val="000000" w:themeColor="text1"/>
        </w:rPr>
      </w:pPr>
      <w:r>
        <w:rPr>
          <w:color w:val="000000" w:themeColor="text1"/>
        </w:rPr>
        <w:t>APTNOST</w:t>
      </w:r>
      <w:r>
        <w:rPr>
          <w:color w:val="000000" w:themeColor="text1"/>
        </w:rPr>
        <w:tab/>
      </w:r>
      <w:r w:rsidRPr="00F750B6">
        <w:rPr>
          <w:color w:val="000000" w:themeColor="text1"/>
        </w:rPr>
        <w:t>NO OPEN SLOTS THEN</w:t>
      </w:r>
    </w:p>
    <w:p w:rsidR="00F750B6" w:rsidRDefault="00F750B6" w:rsidP="00AC030F">
      <w:pPr>
        <w:rPr>
          <w:color w:val="000000" w:themeColor="text1"/>
        </w:rPr>
      </w:pPr>
      <w:r>
        <w:rPr>
          <w:color w:val="000000" w:themeColor="text1"/>
        </w:rPr>
        <w:t>APTOAPD</w:t>
      </w:r>
      <w:r w:rsidR="007B4E63">
        <w:rPr>
          <w:color w:val="000000" w:themeColor="text1"/>
        </w:rPr>
        <w:tab/>
        <w:t>ONLY … OVERBOOKS</w:t>
      </w:r>
      <w:r w:rsidR="007B4E63" w:rsidRPr="007B4E63">
        <w:rPr>
          <w:color w:val="000000" w:themeColor="text1"/>
        </w:rPr>
        <w:t xml:space="preserve"> PER DAY!!</w:t>
      </w:r>
    </w:p>
    <w:p w:rsidR="00F750B6" w:rsidRDefault="00F750B6" w:rsidP="00F750B6">
      <w:pPr>
        <w:rPr>
          <w:color w:val="000000" w:themeColor="text1"/>
        </w:rPr>
      </w:pPr>
      <w:r>
        <w:rPr>
          <w:color w:val="000000" w:themeColor="text1"/>
        </w:rPr>
        <w:t>APTOVBK</w:t>
      </w:r>
      <w:r>
        <w:rPr>
          <w:color w:val="000000" w:themeColor="text1"/>
        </w:rPr>
        <w:tab/>
        <w:t>OVERBOOK!</w:t>
      </w:r>
    </w:p>
    <w:p w:rsidR="00F750B6" w:rsidRDefault="00F750B6" w:rsidP="00F750B6">
      <w:pPr>
        <w:rPr>
          <w:color w:val="000000" w:themeColor="text1"/>
        </w:rPr>
      </w:pPr>
      <w:r w:rsidRPr="002242B3">
        <w:rPr>
          <w:color w:val="000000" w:themeColor="text1"/>
        </w:rPr>
        <w:t>APTOVOS </w:t>
      </w:r>
      <w:r>
        <w:rPr>
          <w:color w:val="000000" w:themeColor="text1"/>
        </w:rPr>
        <w:tab/>
      </w:r>
      <w:r w:rsidRPr="002242B3">
        <w:rPr>
          <w:color w:val="000000" w:themeColor="text1"/>
        </w:rPr>
        <w:t xml:space="preserve">THAT TIME IS NOT WITHIN SCHEDULED PERIOD! </w:t>
      </w:r>
    </w:p>
    <w:p w:rsidR="00F750B6" w:rsidRDefault="00F750B6" w:rsidP="00F750B6">
      <w:pPr>
        <w:rPr>
          <w:color w:val="000000" w:themeColor="text1"/>
        </w:rPr>
      </w:pPr>
      <w:r w:rsidRPr="002242B3">
        <w:rPr>
          <w:color w:val="000000" w:themeColor="text1"/>
        </w:rPr>
        <w:t>APTOAPD </w:t>
      </w:r>
      <w:r>
        <w:rPr>
          <w:color w:val="000000" w:themeColor="text1"/>
        </w:rPr>
        <w:tab/>
      </w:r>
      <w:r w:rsidRPr="002242B3">
        <w:rPr>
          <w:color w:val="000000" w:themeColor="text1"/>
        </w:rPr>
        <w:t xml:space="preserve">ONLY </w:t>
      </w:r>
      <w:r>
        <w:rPr>
          <w:color w:val="000000" w:themeColor="text1"/>
        </w:rPr>
        <w:t>…</w:t>
      </w:r>
      <w:r w:rsidRPr="002242B3">
        <w:rPr>
          <w:color w:val="000000" w:themeColor="text1"/>
        </w:rPr>
        <w:t xml:space="preserve"> OVERBOOK PER DAY!! </w:t>
      </w:r>
    </w:p>
    <w:p w:rsidR="00AC030F" w:rsidRDefault="00AC030F" w:rsidP="00AC030F">
      <w:pPr>
        <w:rPr>
          <w:color w:val="000000" w:themeColor="text1"/>
        </w:rPr>
      </w:pPr>
      <w:r w:rsidRPr="00C11E89">
        <w:rPr>
          <w:color w:val="000000" w:themeColor="text1"/>
        </w:rPr>
        <w:t>APTPAHA </w:t>
      </w:r>
      <w:r>
        <w:rPr>
          <w:color w:val="000000" w:themeColor="text1"/>
        </w:rPr>
        <w:tab/>
      </w:r>
      <w:r w:rsidRPr="00C11E89">
        <w:rPr>
          <w:color w:val="000000" w:themeColor="text1"/>
        </w:rPr>
        <w:t xml:space="preserve">PATIENT ALREADY HAS APPOINTMENT </w:t>
      </w:r>
      <w:r>
        <w:rPr>
          <w:color w:val="000000" w:themeColor="text1"/>
        </w:rPr>
        <w:t>…</w:t>
      </w:r>
      <w:r w:rsidRPr="00C11E89">
        <w:rPr>
          <w:color w:val="000000" w:themeColor="text1"/>
        </w:rPr>
        <w:t xml:space="preserve"> THEN. </w:t>
      </w:r>
    </w:p>
    <w:p w:rsidR="00420E64" w:rsidRDefault="00420E64" w:rsidP="009B7965">
      <w:r>
        <w:t>APTPAHCO</w:t>
      </w:r>
      <w:r>
        <w:tab/>
      </w:r>
      <w:r w:rsidRPr="00420E64">
        <w:t xml:space="preserve">PATIENT ALREADY HAS APPOINTMENT </w:t>
      </w:r>
      <w:r>
        <w:t>…</w:t>
      </w:r>
      <w:r w:rsidRPr="00420E64">
        <w:t xml:space="preserve"> THEN.</w:t>
      </w:r>
    </w:p>
    <w:p w:rsidR="009B7965" w:rsidRDefault="009B7965" w:rsidP="009B7965">
      <w:r>
        <w:t>APTPAHU</w:t>
      </w:r>
      <w:r>
        <w:tab/>
      </w:r>
      <w:r w:rsidRPr="00222610">
        <w:t>Patient already has an appt on</w:t>
      </w:r>
      <w:r>
        <w:t xml:space="preserve"> …</w:t>
      </w:r>
    </w:p>
    <w:p w:rsidR="00420E64" w:rsidRDefault="00420E64" w:rsidP="00420E64">
      <w:pPr>
        <w:rPr>
          <w:color w:val="000000"/>
        </w:rPr>
      </w:pPr>
      <w:r w:rsidRPr="00F5607F">
        <w:rPr>
          <w:color w:val="000000"/>
        </w:rPr>
        <w:t xml:space="preserve">APTPCLA </w:t>
      </w:r>
      <w:r>
        <w:rPr>
          <w:color w:val="000000"/>
        </w:rPr>
        <w:tab/>
        <w:t>Appointment</w:t>
      </w:r>
      <w:r w:rsidRPr="00F5607F">
        <w:rPr>
          <w:color w:val="000000"/>
        </w:rPr>
        <w:t xml:space="preserve"> date is prior to the clinic's availability date.</w:t>
      </w:r>
    </w:p>
    <w:p w:rsidR="00AC030F" w:rsidRDefault="00AC030F" w:rsidP="00AC030F">
      <w:pPr>
        <w:rPr>
          <w:color w:val="000000" w:themeColor="text1"/>
        </w:rPr>
      </w:pPr>
      <w:r w:rsidRPr="00C11E89">
        <w:rPr>
          <w:color w:val="000000" w:themeColor="text1"/>
        </w:rPr>
        <w:t>APTPHSD </w:t>
      </w:r>
      <w:r>
        <w:rPr>
          <w:color w:val="000000" w:themeColor="text1"/>
        </w:rPr>
        <w:tab/>
      </w:r>
      <w:r w:rsidRPr="00C11E89">
        <w:rPr>
          <w:color w:val="000000" w:themeColor="text1"/>
        </w:rPr>
        <w:t xml:space="preserve">PATIENT ALREADY HAS APPOINTMENT ON THE SAME DAY </w:t>
      </w:r>
      <w:r>
        <w:rPr>
          <w:color w:val="000000" w:themeColor="text1"/>
        </w:rPr>
        <w:t>…</w:t>
      </w:r>
    </w:p>
    <w:p w:rsidR="00420E64" w:rsidRDefault="00420E64" w:rsidP="00420E64">
      <w:pPr>
        <w:rPr>
          <w:color w:val="000000"/>
        </w:rPr>
      </w:pPr>
      <w:r>
        <w:rPr>
          <w:color w:val="000000"/>
        </w:rPr>
        <w:t xml:space="preserve">APTPPAB </w:t>
      </w:r>
      <w:r>
        <w:rPr>
          <w:color w:val="000000"/>
        </w:rPr>
        <w:tab/>
        <w:t>Appointment</w:t>
      </w:r>
      <w:r w:rsidRPr="00F5607F">
        <w:rPr>
          <w:color w:val="000000"/>
        </w:rPr>
        <w:t xml:space="preserve"> date is prior to the patient's date of birth.</w:t>
      </w:r>
    </w:p>
    <w:p w:rsidR="00AC030F" w:rsidRDefault="00AC030F" w:rsidP="00AC030F">
      <w:pPr>
        <w:rPr>
          <w:color w:val="000000" w:themeColor="text1"/>
        </w:rPr>
      </w:pPr>
      <w:r w:rsidRPr="00C11E89">
        <w:rPr>
          <w:color w:val="000000" w:themeColor="text1"/>
        </w:rPr>
        <w:lastRenderedPageBreak/>
        <w:t>APTPPCP</w:t>
      </w:r>
      <w:r>
        <w:rPr>
          <w:color w:val="000000" w:themeColor="text1"/>
        </w:rPr>
        <w:tab/>
      </w:r>
      <w:r w:rsidRPr="00C11E89">
        <w:rPr>
          <w:color w:val="000000" w:themeColor="text1"/>
        </w:rPr>
        <w:t>THIS TIME WAS PREVIOUSLY CANCELLED BY THE PATIENT</w:t>
      </w:r>
      <w:r>
        <w:rPr>
          <w:color w:val="000000" w:themeColor="text1"/>
        </w:rPr>
        <w:t xml:space="preserve"> …</w:t>
      </w:r>
    </w:p>
    <w:p w:rsidR="00420E64" w:rsidRDefault="00420E64" w:rsidP="00420E64">
      <w:pPr>
        <w:rPr>
          <w:color w:val="000000" w:themeColor="text1"/>
        </w:rPr>
      </w:pPr>
      <w:proofErr w:type="gramStart"/>
      <w:r w:rsidRPr="00C11E89">
        <w:rPr>
          <w:color w:val="000000" w:themeColor="text1"/>
        </w:rPr>
        <w:t>APTSHOL</w:t>
      </w:r>
      <w:r>
        <w:rPr>
          <w:color w:val="000000" w:themeColor="text1"/>
        </w:rPr>
        <w:tab/>
        <w:t>HOLIDAY</w:t>
      </w:r>
      <w:r w:rsidRPr="00C11E89">
        <w:rPr>
          <w:color w:val="000000" w:themeColor="text1"/>
        </w:rPr>
        <w:t>??</w:t>
      </w:r>
      <w:proofErr w:type="gramEnd"/>
      <w:r w:rsidRPr="00C11E89">
        <w:rPr>
          <w:color w:val="000000" w:themeColor="text1"/>
        </w:rPr>
        <w:t xml:space="preserve"> </w:t>
      </w:r>
    </w:p>
    <w:p w:rsidR="00AC030F" w:rsidRDefault="00AC030F" w:rsidP="00AC030F">
      <w:pPr>
        <w:rPr>
          <w:color w:val="000000" w:themeColor="text1"/>
        </w:rPr>
      </w:pPr>
      <w:r w:rsidRPr="002242B3">
        <w:rPr>
          <w:color w:val="000000" w:themeColor="text1"/>
        </w:rPr>
        <w:t>APTNOST </w:t>
      </w:r>
      <w:r>
        <w:rPr>
          <w:color w:val="000000" w:themeColor="text1"/>
        </w:rPr>
        <w:tab/>
      </w:r>
      <w:r w:rsidRPr="002242B3">
        <w:rPr>
          <w:color w:val="000000" w:themeColor="text1"/>
        </w:rPr>
        <w:t>NO OPEN SLOTS THEN</w:t>
      </w:r>
    </w:p>
    <w:p w:rsidR="00907284" w:rsidRDefault="00907284" w:rsidP="00AC030F">
      <w:pPr>
        <w:rPr>
          <w:color w:val="000000" w:themeColor="text1"/>
        </w:rPr>
      </w:pPr>
      <w:r>
        <w:rPr>
          <w:color w:val="000000" w:themeColor="text1"/>
        </w:rPr>
        <w:t>APTWHEN</w:t>
      </w:r>
      <w:r>
        <w:rPr>
          <w:color w:val="000000" w:themeColor="text1"/>
        </w:rPr>
        <w:tab/>
      </w:r>
      <w:r w:rsidRPr="00907284">
        <w:rPr>
          <w:color w:val="000000" w:themeColor="text1"/>
        </w:rPr>
        <w:t>WHEN??</w:t>
      </w:r>
    </w:p>
    <w:p w:rsidR="00E93F07" w:rsidRDefault="00E93F07" w:rsidP="00E93F07">
      <w:r>
        <w:t>CLNNFND</w:t>
      </w:r>
      <w:r>
        <w:tab/>
      </w:r>
      <w:r w:rsidRPr="00007C35">
        <w:t>Clinic not found.</w:t>
      </w:r>
    </w:p>
    <w:p w:rsidR="009B7965" w:rsidRDefault="009B7965" w:rsidP="00E93F07">
      <w:r>
        <w:t>CLNURGT</w:t>
      </w:r>
      <w:r>
        <w:tab/>
      </w:r>
      <w:r w:rsidRPr="009B7965">
        <w:t xml:space="preserve">Access to </w:t>
      </w:r>
      <w:r>
        <w:t>…</w:t>
      </w:r>
      <w:r w:rsidRPr="009B7965">
        <w:t xml:space="preserve"> </w:t>
      </w:r>
      <w:proofErr w:type="gramStart"/>
      <w:r w:rsidRPr="009B7965">
        <w:t>is</w:t>
      </w:r>
      <w:proofErr w:type="gramEnd"/>
      <w:r w:rsidRPr="009B7965">
        <w:t xml:space="preserve"> prohibited! Only users with a special code may access this clinic.</w:t>
      </w:r>
    </w:p>
    <w:p w:rsidR="00E93F07" w:rsidRDefault="00E93F07" w:rsidP="00E93F07">
      <w:r>
        <w:t>INVPARAM</w:t>
      </w:r>
      <w:r>
        <w:tab/>
      </w:r>
      <w:r w:rsidRPr="00007C35">
        <w:t>Invalid parameter value</w:t>
      </w:r>
    </w:p>
    <w:p w:rsidR="00E93F07" w:rsidRDefault="00E93F07" w:rsidP="00E93F07">
      <w:pPr>
        <w:rPr>
          <w:color w:val="000000"/>
        </w:rPr>
      </w:pPr>
      <w:r>
        <w:rPr>
          <w:color w:val="000000"/>
        </w:rPr>
        <w:t xml:space="preserve">PATDIED </w:t>
      </w:r>
      <w:r>
        <w:rPr>
          <w:color w:val="000000"/>
        </w:rPr>
        <w:tab/>
      </w:r>
      <w:r w:rsidRPr="00F5607F">
        <w:rPr>
          <w:color w:val="000000"/>
        </w:rPr>
        <w:t>PATIENT HAS DIED.</w:t>
      </w:r>
    </w:p>
    <w:p w:rsidR="00E93F07" w:rsidRDefault="00E93F07" w:rsidP="00E93F07">
      <w:r>
        <w:t>PATNFND</w:t>
      </w:r>
      <w:r>
        <w:tab/>
      </w:r>
      <w:r w:rsidRPr="00007C35">
        <w:t>Patient not found.</w:t>
      </w:r>
    </w:p>
    <w:p w:rsidR="00E93F07" w:rsidRDefault="00E93F07" w:rsidP="00E93F07">
      <w:r>
        <w:t>STYPNFND</w:t>
      </w:r>
      <w:r>
        <w:tab/>
      </w:r>
      <w:r w:rsidRPr="00222610">
        <w:t>Appointment subtype not found or inactive.</w:t>
      </w:r>
    </w:p>
    <w:p w:rsidR="00E93F07" w:rsidRDefault="00E93F07" w:rsidP="00E93F07">
      <w:r>
        <w:t>TYPINVD</w:t>
      </w:r>
      <w:r>
        <w:tab/>
      </w:r>
      <w:r w:rsidRPr="00222610">
        <w:t xml:space="preserve">Patient must have the eligibility code EMPLOYEE, COLLATERAL or SHARING AGREEMENT to </w:t>
      </w:r>
      <w:r>
        <w:tab/>
      </w:r>
      <w:r>
        <w:tab/>
      </w:r>
      <w:r w:rsidRPr="00222610">
        <w:t>choose those types of appointments.</w:t>
      </w:r>
    </w:p>
    <w:p w:rsidR="00E93F07" w:rsidRDefault="00E93F07" w:rsidP="00E93F07">
      <w:r>
        <w:t>TYPINVSC</w:t>
      </w:r>
      <w:r>
        <w:tab/>
      </w:r>
      <w:r w:rsidRPr="00222610">
        <w:t xml:space="preserve">The 'SC </w:t>
      </w:r>
      <w:proofErr w:type="spellStart"/>
      <w:r w:rsidRPr="00222610">
        <w:t>Percent','Service</w:t>
      </w:r>
      <w:proofErr w:type="spellEnd"/>
      <w:r w:rsidRPr="00222610">
        <w:t xml:space="preserve"> Connected' and 'Primary Eligibility Codes' are OUT OF SYNC, </w:t>
      </w:r>
      <w:r>
        <w:tab/>
      </w:r>
      <w:r>
        <w:tab/>
      </w:r>
      <w:r>
        <w:tab/>
      </w:r>
      <w:r w:rsidRPr="00222610">
        <w:t>Please CORRECT the problem.</w:t>
      </w:r>
    </w:p>
    <w:p w:rsidR="00E93F07" w:rsidRPr="009E2DD6" w:rsidRDefault="00E93F07" w:rsidP="00E93F07">
      <w:r>
        <w:t>TYPNFND</w:t>
      </w:r>
      <w:r>
        <w:tab/>
      </w:r>
      <w:r w:rsidRPr="00222610">
        <w:t>Appointment type not found.</w:t>
      </w:r>
    </w:p>
    <w:p w:rsidR="006A6476" w:rsidRDefault="006A6476" w:rsidP="006A6476">
      <w:pPr>
        <w:pStyle w:val="Heading2"/>
      </w:pPr>
      <w:r w:rsidRPr="004D38E6">
        <w:rPr>
          <w:color w:val="FF0000"/>
        </w:rPr>
        <w:t>$$MAKE</w:t>
      </w:r>
      <w:r>
        <w:rPr>
          <w:color w:val="FF0000"/>
        </w:rPr>
        <w:t>US</w:t>
      </w:r>
      <w:r>
        <w:t>^</w:t>
      </w:r>
      <w:proofErr w:type="gramStart"/>
      <w:r>
        <w:t>SDMAPI2(</w:t>
      </w:r>
      <w:proofErr w:type="gramEnd"/>
      <w:r>
        <w:t xml:space="preserve">) – Make unscheduled </w:t>
      </w:r>
      <w:r w:rsidRPr="007424E7">
        <w:t>appointment</w:t>
      </w:r>
    </w:p>
    <w:p w:rsidR="006A6476" w:rsidRDefault="006A6476" w:rsidP="006A6476">
      <w:pPr>
        <w:rPr>
          <w:color w:val="000000"/>
        </w:rPr>
      </w:pPr>
      <w:r>
        <w:rPr>
          <w:color w:val="000000"/>
        </w:rPr>
        <w:t>This extrinsic function creates a new unscheduled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MAKEUS^</w:t>
      </w:r>
      <w:proofErr w:type="gramStart"/>
      <w:r>
        <w:rPr>
          <w:color w:val="000000"/>
        </w:rPr>
        <w:t>SDMAPI2(</w:t>
      </w:r>
      <w:proofErr w:type="gramEnd"/>
      <w:r>
        <w:rPr>
          <w:color w:val="000000"/>
        </w:rPr>
        <w:t>.RETURN,DFN,SC,SD,TYP,STYP</w:t>
      </w:r>
      <w:r w:rsidR="00F248A5">
        <w:rPr>
          <w:color w:val="000000"/>
        </w:rPr>
        <w:t>,CIO</w:t>
      </w:r>
      <w:r>
        <w:rPr>
          <w:color w:val="000000"/>
        </w:rPr>
        <w:t>)</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B35290">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Patient IE</w:t>
      </w:r>
      <w:r w:rsidR="006A6476">
        <w:rPr>
          <w:color w:val="000000"/>
        </w:rPr>
        <w:t>N</w:t>
      </w:r>
      <w:r w:rsidR="006C3294">
        <w:rPr>
          <w:color w:val="000000"/>
        </w:rPr>
        <w:t xml:space="preserve"> (pointer to File 2)</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001CF1">
        <w:rPr>
          <w:color w:val="000000"/>
        </w:rPr>
        <w:t>,Numeric</w:t>
      </w:r>
      <w:proofErr w:type="spellEnd"/>
      <w:proofErr w:type="gramEnd"/>
      <w:r>
        <w:rPr>
          <w:color w:val="000000"/>
        </w:rPr>
        <w:t>]</w:t>
      </w:r>
      <w:r w:rsidR="00854E4F">
        <w:rPr>
          <w:color w:val="000000"/>
        </w:rPr>
        <w:t xml:space="preserve"> Clinic IE</w:t>
      </w:r>
      <w:r w:rsidR="006A6476">
        <w:rPr>
          <w:color w:val="000000"/>
        </w:rPr>
        <w:t>N</w:t>
      </w:r>
      <w:r w:rsidR="006C3294">
        <w:rPr>
          <w:color w:val="000000"/>
        </w:rPr>
        <w:t xml:space="preserve"> (pointer to File 44)</w:t>
      </w:r>
    </w:p>
    <w:p w:rsidR="006A6476" w:rsidRDefault="00816A8A" w:rsidP="006A6476">
      <w:pPr>
        <w:rPr>
          <w:color w:val="000000"/>
        </w:rPr>
      </w:pPr>
      <w:r>
        <w:rPr>
          <w:color w:val="000000"/>
        </w:rPr>
        <w:t>SD</w:t>
      </w:r>
      <w:r>
        <w:rPr>
          <w:color w:val="000000"/>
        </w:rPr>
        <w:tab/>
      </w:r>
      <w:r>
        <w:rPr>
          <w:color w:val="000000"/>
        </w:rPr>
        <w:tab/>
        <w:t>[</w:t>
      </w:r>
      <w:proofErr w:type="spellStart"/>
      <w:r w:rsidR="00AD06A0">
        <w:rPr>
          <w:color w:val="000000"/>
        </w:rPr>
        <w:t>Optional</w:t>
      </w:r>
      <w:proofErr w:type="gramStart"/>
      <w:r w:rsidR="00001CF1">
        <w:rPr>
          <w:color w:val="000000"/>
        </w:rPr>
        <w:t>,DateTime</w:t>
      </w:r>
      <w:proofErr w:type="spellEnd"/>
      <w:proofErr w:type="gramEnd"/>
      <w:r>
        <w:rPr>
          <w:color w:val="000000"/>
        </w:rPr>
        <w:t>]</w:t>
      </w:r>
      <w:r w:rsidR="006A6476">
        <w:rPr>
          <w:color w:val="000000"/>
        </w:rPr>
        <w:t xml:space="preserve"> Appointment date</w:t>
      </w:r>
      <w:r w:rsidR="0073081C">
        <w:rPr>
          <w:color w:val="000000"/>
        </w:rPr>
        <w:t>/time</w:t>
      </w:r>
      <w:r w:rsidR="00AD06A0">
        <w:rPr>
          <w:color w:val="000000"/>
        </w:rPr>
        <w:t xml:space="preserve">.  </w:t>
      </w:r>
      <w:proofErr w:type="gramStart"/>
      <w:r w:rsidR="00AD06A0">
        <w:rPr>
          <w:color w:val="000000"/>
        </w:rPr>
        <w:t>Defaults to now.</w:t>
      </w:r>
      <w:proofErr w:type="gramEnd"/>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001CF1">
        <w:rPr>
          <w:color w:val="000000"/>
        </w:rPr>
        <w:t>,Numeric</w:t>
      </w:r>
      <w:proofErr w:type="spellEnd"/>
      <w:proofErr w:type="gramEnd"/>
      <w:r>
        <w:rPr>
          <w:color w:val="000000"/>
        </w:rPr>
        <w:t>]</w:t>
      </w:r>
      <w:r w:rsidR="006A6476">
        <w:rPr>
          <w:color w:val="000000"/>
        </w:rPr>
        <w:t xml:space="preserve"> Purpose of visit</w:t>
      </w:r>
      <w:r w:rsidR="0073081C" w:rsidRPr="0073081C">
        <w:rPr>
          <w:color w:val="000000"/>
        </w:rPr>
        <w:t xml:space="preserve"> </w:t>
      </w:r>
      <w:proofErr w:type="spellStart"/>
      <w:r w:rsidR="0073081C">
        <w:rPr>
          <w:color w:val="000000"/>
        </w:rPr>
        <w:t>visit</w:t>
      </w:r>
      <w:proofErr w:type="spellEnd"/>
      <w:r w:rsidR="0073081C">
        <w:rPr>
          <w:color w:val="000000"/>
        </w:rPr>
        <w:t xml:space="preserve"> (drawn from the Appointment Types list – see </w:t>
      </w:r>
      <w:r w:rsidR="0073081C">
        <w:rPr>
          <w:color w:val="000000"/>
        </w:rPr>
        <w:tab/>
      </w:r>
      <w:r w:rsidR="0073081C">
        <w:rPr>
          <w:color w:val="000000"/>
        </w:rPr>
        <w:tab/>
      </w:r>
      <w:r w:rsidR="0073081C">
        <w:rPr>
          <w:color w:val="000000"/>
        </w:rPr>
        <w:tab/>
        <w:t>$$LSTAPPT^SDMAPI1)</w:t>
      </w:r>
    </w:p>
    <w:p w:rsidR="006A6476" w:rsidRDefault="00816A8A" w:rsidP="001946F4">
      <w:pPr>
        <w:ind w:left="1440" w:hanging="1440"/>
        <w:rPr>
          <w:rFonts w:cstheme="minorHAnsi"/>
          <w:color w:val="000000"/>
          <w:shd w:val="clear" w:color="auto" w:fill="FFFFFF"/>
        </w:rPr>
      </w:pPr>
      <w:r>
        <w:rPr>
          <w:color w:val="000000"/>
        </w:rPr>
        <w:t>STYP</w:t>
      </w:r>
      <w:r>
        <w:rPr>
          <w:color w:val="000000"/>
        </w:rPr>
        <w:tab/>
        <w:t>[</w:t>
      </w:r>
      <w:proofErr w:type="spellStart"/>
      <w:r w:rsidR="005018F0">
        <w:rPr>
          <w:color w:val="000000"/>
        </w:rPr>
        <w:t>Optional</w:t>
      </w:r>
      <w:proofErr w:type="gramStart"/>
      <w:r w:rsidR="00001CF1">
        <w:rPr>
          <w:color w:val="000000"/>
        </w:rPr>
        <w:t>,Numeric</w:t>
      </w:r>
      <w:proofErr w:type="spellEnd"/>
      <w:proofErr w:type="gramEnd"/>
      <w:r>
        <w:rPr>
          <w:color w:val="000000"/>
        </w:rPr>
        <w:t>]</w:t>
      </w:r>
      <w:r w:rsidR="006A6476">
        <w:rPr>
          <w:color w:val="000000"/>
        </w:rPr>
        <w:t xml:space="preserve"> </w:t>
      </w:r>
      <w:r w:rsidR="00D569C8">
        <w:rPr>
          <w:color w:val="000000"/>
        </w:rPr>
        <w:t xml:space="preserve">Appointment Type </w:t>
      </w:r>
      <w:r w:rsidR="006A6476" w:rsidRPr="00AC030F">
        <w:rPr>
          <w:rFonts w:cstheme="minorHAnsi"/>
          <w:color w:val="000000"/>
          <w:shd w:val="clear" w:color="auto" w:fill="FFFFFF"/>
        </w:rPr>
        <w:t>Sub-</w:t>
      </w:r>
      <w:r w:rsidR="00D569C8">
        <w:rPr>
          <w:rFonts w:cstheme="minorHAnsi"/>
          <w:color w:val="000000"/>
          <w:shd w:val="clear" w:color="auto" w:fill="FFFFFF"/>
        </w:rPr>
        <w:t>C</w:t>
      </w:r>
      <w:r w:rsidR="006A6476" w:rsidRPr="00AC030F">
        <w:rPr>
          <w:rFonts w:cstheme="minorHAnsi"/>
          <w:color w:val="000000"/>
          <w:shd w:val="clear" w:color="auto" w:fill="FFFFFF"/>
        </w:rPr>
        <w:t xml:space="preserve">ategory </w:t>
      </w:r>
      <w:r w:rsidR="00BD1893">
        <w:rPr>
          <w:rFonts w:cstheme="minorHAnsi"/>
          <w:color w:val="000000"/>
          <w:shd w:val="clear" w:color="auto" w:fill="FFFFFF"/>
        </w:rPr>
        <w:t>(</w:t>
      </w:r>
      <w:r w:rsidR="001946F4">
        <w:rPr>
          <w:color w:val="000000"/>
        </w:rPr>
        <w:t xml:space="preserve">one of the active Sharing Agreement Sub-Category returned by </w:t>
      </w:r>
      <w:r w:rsidR="00BD1893">
        <w:rPr>
          <w:rFonts w:cstheme="minorHAnsi"/>
          <w:color w:val="000000"/>
          <w:shd w:val="clear" w:color="auto" w:fill="FFFFFF"/>
        </w:rPr>
        <w:t>LST</w:t>
      </w:r>
      <w:r w:rsidR="000C75FD">
        <w:rPr>
          <w:rFonts w:cstheme="minorHAnsi"/>
          <w:color w:val="000000"/>
          <w:shd w:val="clear" w:color="auto" w:fill="FFFFFF"/>
        </w:rPr>
        <w:t>ASTYP</w:t>
      </w:r>
      <w:r w:rsidR="00BD1893">
        <w:rPr>
          <w:rFonts w:cstheme="minorHAnsi"/>
          <w:color w:val="000000"/>
          <w:shd w:val="clear" w:color="auto" w:fill="FFFFFF"/>
        </w:rPr>
        <w:t>^</w:t>
      </w:r>
      <w:r w:rsidR="000C75FD">
        <w:rPr>
          <w:rFonts w:cstheme="minorHAnsi"/>
          <w:color w:val="000000"/>
          <w:shd w:val="clear" w:color="auto" w:fill="FFFFFF"/>
        </w:rPr>
        <w:t>SDMAPI5</w:t>
      </w:r>
      <w:r w:rsidR="003E70BF">
        <w:rPr>
          <w:rFonts w:cstheme="minorHAnsi"/>
          <w:color w:val="000000"/>
          <w:shd w:val="clear" w:color="auto" w:fill="FFFFFF"/>
        </w:rPr>
        <w:t>, to add a new Sub-Category use ADDASC^SDMAPI5</w:t>
      </w:r>
      <w:r w:rsidR="00BD1893">
        <w:rPr>
          <w:rFonts w:cstheme="minorHAnsi"/>
          <w:color w:val="000000"/>
          <w:shd w:val="clear" w:color="auto" w:fill="FFFFFF"/>
        </w:rPr>
        <w:t>)</w:t>
      </w:r>
    </w:p>
    <w:p w:rsidR="00F248A5" w:rsidRDefault="00F248A5" w:rsidP="006A6476">
      <w:pPr>
        <w:rPr>
          <w:color w:val="000000"/>
        </w:rPr>
      </w:pPr>
      <w:r>
        <w:rPr>
          <w:rFonts w:cstheme="minorHAnsi"/>
          <w:color w:val="000000"/>
          <w:shd w:val="clear" w:color="auto" w:fill="FFFFFF"/>
        </w:rPr>
        <w:lastRenderedPageBreak/>
        <w:t>CIO</w:t>
      </w:r>
      <w:r>
        <w:rPr>
          <w:rFonts w:cstheme="minorHAnsi"/>
          <w:color w:val="000000"/>
          <w:shd w:val="clear" w:color="auto" w:fill="FFFFFF"/>
        </w:rPr>
        <w:tab/>
      </w:r>
      <w:r>
        <w:rPr>
          <w:rFonts w:cstheme="minorHAnsi"/>
          <w:color w:val="000000"/>
          <w:shd w:val="clear" w:color="auto" w:fill="FFFFFF"/>
        </w:rPr>
        <w:tab/>
        <w:t>[</w:t>
      </w:r>
      <w:proofErr w:type="spellStart"/>
      <w:r>
        <w:rPr>
          <w:rFonts w:cstheme="minorHAnsi"/>
          <w:color w:val="000000"/>
          <w:shd w:val="clear" w:color="auto" w:fill="FFFFFF"/>
        </w:rPr>
        <w:t>Optional</w:t>
      </w:r>
      <w:proofErr w:type="gramStart"/>
      <w:r>
        <w:rPr>
          <w:rFonts w:cstheme="minorHAnsi"/>
          <w:color w:val="000000"/>
          <w:shd w:val="clear" w:color="auto" w:fill="FFFFFF"/>
        </w:rPr>
        <w:t>,String</w:t>
      </w:r>
      <w:proofErr w:type="spellEnd"/>
      <w:proofErr w:type="gramEnd"/>
      <w:r>
        <w:rPr>
          <w:rFonts w:cstheme="minorHAnsi"/>
          <w:color w:val="000000"/>
          <w:shd w:val="clear" w:color="auto" w:fill="FFFFFF"/>
        </w:rPr>
        <w:t>] ‘CI’=check-in appointment, ‘CO’=check-out appointment</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AC030F">
      <w:pPr>
        <w:rPr>
          <w:color w:val="000000" w:themeColor="text1"/>
        </w:rPr>
      </w:pPr>
      <w:r>
        <w:rPr>
          <w:color w:val="000000" w:themeColor="text1"/>
        </w:rPr>
        <w:t>APTCINV</w:t>
      </w:r>
      <w:r>
        <w:rPr>
          <w:color w:val="000000" w:themeColor="text1"/>
        </w:rPr>
        <w:tab/>
      </w:r>
      <w:r w:rsidRPr="006A6476">
        <w:rPr>
          <w:color w:val="000000" w:themeColor="text1"/>
        </w:rPr>
        <w:t xml:space="preserve">Clinic is scheduled to be inactivated on </w:t>
      </w:r>
      <w:r>
        <w:rPr>
          <w:color w:val="000000" w:themeColor="text1"/>
        </w:rPr>
        <w:t>…</w:t>
      </w:r>
    </w:p>
    <w:p w:rsidR="00222610" w:rsidRDefault="00222610" w:rsidP="00222610">
      <w:pPr>
        <w:rPr>
          <w:color w:val="000000"/>
        </w:rPr>
      </w:pPr>
      <w:r>
        <w:rPr>
          <w:color w:val="000000"/>
        </w:rPr>
        <w:t xml:space="preserve">APTCIPE </w:t>
      </w:r>
      <w:r>
        <w:rPr>
          <w:color w:val="000000"/>
        </w:rPr>
        <w:tab/>
      </w:r>
      <w:r w:rsidRPr="00812745">
        <w:rPr>
          <w:color w:val="000000"/>
        </w:rPr>
        <w:t>You cannot check in this appointment.</w:t>
      </w:r>
    </w:p>
    <w:p w:rsidR="00222610" w:rsidRDefault="00222610" w:rsidP="00222610">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222610" w:rsidRPr="00007C35" w:rsidRDefault="00222610" w:rsidP="00222610">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222610" w:rsidRPr="00D7075C" w:rsidRDefault="00222610" w:rsidP="00222610">
      <w:r w:rsidRPr="00D7075C">
        <w:t>APTCOTS</w:t>
      </w:r>
      <w:r>
        <w:rPr>
          <w:b/>
          <w:bCs/>
        </w:rPr>
        <w:tab/>
      </w:r>
      <w:r w:rsidRPr="00D7075C">
        <w:t>It is too soon to check out this appointment.</w:t>
      </w:r>
    </w:p>
    <w:p w:rsidR="00222610" w:rsidRPr="00D7075C" w:rsidRDefault="00222610" w:rsidP="00222610">
      <w:r w:rsidRPr="00D7075C">
        <w:t xml:space="preserve">APTCOCN </w:t>
      </w:r>
      <w:r>
        <w:rPr>
          <w:b/>
          <w:bCs/>
        </w:rPr>
        <w:tab/>
      </w:r>
      <w:r w:rsidRPr="00D7075C">
        <w:t>You cannot check out this appointment.</w:t>
      </w:r>
    </w:p>
    <w:p w:rsidR="00222610" w:rsidRDefault="00222610" w:rsidP="00222610">
      <w:r w:rsidRPr="00D7075C">
        <w:t xml:space="preserve">APTCOAC </w:t>
      </w:r>
      <w:r>
        <w:rPr>
          <w:b/>
          <w:bCs/>
        </w:rPr>
        <w:tab/>
      </w:r>
      <w:r w:rsidRPr="00D7075C">
        <w:t>Appointment already checked out</w:t>
      </w:r>
    </w:p>
    <w:p w:rsidR="00222610" w:rsidRDefault="00222610" w:rsidP="00222610">
      <w:r>
        <w:t>APTCONW</w:t>
      </w:r>
      <w:r>
        <w:tab/>
      </w:r>
      <w:r w:rsidRPr="00007C35">
        <w:t>Appointment new encounter</w:t>
      </w:r>
    </w:p>
    <w:p w:rsidR="009E2DD6" w:rsidRDefault="009E2DD6" w:rsidP="00AC030F">
      <w:pPr>
        <w:rPr>
          <w:color w:val="000000" w:themeColor="text1"/>
        </w:rPr>
      </w:pPr>
      <w:r>
        <w:rPr>
          <w:color w:val="000000" w:themeColor="text1"/>
        </w:rPr>
        <w:t>APTLOCK</w:t>
      </w:r>
      <w:r w:rsidR="00222610">
        <w:rPr>
          <w:color w:val="000000" w:themeColor="text1"/>
        </w:rPr>
        <w:tab/>
      </w:r>
      <w:r w:rsidR="00222610" w:rsidRPr="00222610">
        <w:rPr>
          <w:color w:val="000000" w:themeColor="text1"/>
        </w:rPr>
        <w:t xml:space="preserve">Another user is editing this record. </w:t>
      </w:r>
      <w:proofErr w:type="gramStart"/>
      <w:r w:rsidR="00222610" w:rsidRPr="00222610">
        <w:rPr>
          <w:color w:val="000000" w:themeColor="text1"/>
        </w:rPr>
        <w:t>Trying again.</w:t>
      </w:r>
      <w:proofErr w:type="gramEnd"/>
    </w:p>
    <w:p w:rsidR="00222610" w:rsidRDefault="00222610" w:rsidP="009E2DD6">
      <w:r>
        <w:t>APTPAHU</w:t>
      </w:r>
      <w:r>
        <w:tab/>
      </w:r>
      <w:r w:rsidRPr="00222610">
        <w:t>Patient already has an appt on</w:t>
      </w:r>
      <w:r>
        <w:t xml:space="preserve"> …</w:t>
      </w:r>
    </w:p>
    <w:p w:rsidR="00222610" w:rsidRDefault="00222610" w:rsidP="009E2DD6">
      <w:proofErr w:type="gramStart"/>
      <w:r>
        <w:t>CLNINV</w:t>
      </w:r>
      <w:r>
        <w:tab/>
      </w:r>
      <w:r>
        <w:tab/>
      </w:r>
      <w:r w:rsidRPr="00222610">
        <w:t>Invalid Clinic.</w:t>
      </w:r>
      <w:proofErr w:type="gramEnd"/>
    </w:p>
    <w:p w:rsidR="00222610" w:rsidRDefault="00222610" w:rsidP="009E2DD6">
      <w:r>
        <w:t>CLNSCIN</w:t>
      </w:r>
      <w:r>
        <w:tab/>
      </w:r>
      <w:r w:rsidRPr="00222610">
        <w:t>Invalid Clinic Stop Code</w:t>
      </w:r>
      <w:r>
        <w:t xml:space="preserve"> …</w:t>
      </w:r>
    </w:p>
    <w:p w:rsidR="00222610" w:rsidRDefault="00222610" w:rsidP="009E2DD6">
      <w:r>
        <w:t>CLNSCNR</w:t>
      </w:r>
      <w:r>
        <w:tab/>
      </w:r>
      <w:r w:rsidRPr="00222610">
        <w:t xml:space="preserve">Clinic's Stop Code </w:t>
      </w:r>
      <w:r>
        <w:t xml:space="preserve">… has no restriction </w:t>
      </w:r>
      <w:proofErr w:type="gramStart"/>
      <w:r>
        <w:t>type ..</w:t>
      </w:r>
      <w:r w:rsidRPr="00222610">
        <w:t>.</w:t>
      </w:r>
      <w:proofErr w:type="gramEnd"/>
    </w:p>
    <w:p w:rsidR="00222610" w:rsidRDefault="00222610" w:rsidP="009E2DD6">
      <w:r>
        <w:t>CLNSCPS</w:t>
      </w:r>
      <w:r>
        <w:tab/>
      </w:r>
      <w:r w:rsidRPr="00222610">
        <w:t>Clinic's Stop</w:t>
      </w:r>
      <w:r>
        <w:t xml:space="preserve"> Code … cannot be …</w:t>
      </w:r>
    </w:p>
    <w:p w:rsidR="00222610" w:rsidRDefault="00222610" w:rsidP="009E2DD6">
      <w:r>
        <w:t>CLNSCRD</w:t>
      </w:r>
      <w:r>
        <w:tab/>
        <w:t>Clinic's Stop Code …</w:t>
      </w:r>
      <w:r w:rsidRPr="00222610">
        <w:t xml:space="preserve"> cannot be used. Restriction date is</w:t>
      </w:r>
      <w:r>
        <w:t xml:space="preserve"> …</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222610" w:rsidRDefault="00222610" w:rsidP="00222610">
      <w:pPr>
        <w:rPr>
          <w:color w:val="000000"/>
        </w:rPr>
      </w:pPr>
      <w:r>
        <w:rPr>
          <w:color w:val="000000"/>
        </w:rPr>
        <w:t xml:space="preserve">PATDIED </w:t>
      </w:r>
      <w:r>
        <w:rPr>
          <w:color w:val="000000"/>
        </w:rPr>
        <w:tab/>
      </w:r>
      <w:r w:rsidRPr="00F5607F">
        <w:rPr>
          <w:color w:val="000000"/>
        </w:rPr>
        <w:t>PATIENT HAS DIED.</w:t>
      </w:r>
    </w:p>
    <w:p w:rsidR="009E2DD6" w:rsidRDefault="009E2DD6" w:rsidP="00AC030F">
      <w:r>
        <w:t>PATNFND</w:t>
      </w:r>
      <w:r>
        <w:tab/>
      </w:r>
      <w:r w:rsidRPr="00007C35">
        <w:t>Patient not found.</w:t>
      </w:r>
    </w:p>
    <w:p w:rsidR="009E2DD6" w:rsidRDefault="009E2DD6" w:rsidP="00AC030F">
      <w:r>
        <w:t>STYPNFND</w:t>
      </w:r>
      <w:r w:rsidR="00222610">
        <w:tab/>
      </w:r>
      <w:r w:rsidR="00222610" w:rsidRPr="00222610">
        <w:t>Appointment subtype not found or inactive.</w:t>
      </w:r>
    </w:p>
    <w:p w:rsidR="009E2DD6" w:rsidRDefault="009E2DD6" w:rsidP="00AC030F">
      <w:r>
        <w:t>TYPINVD</w:t>
      </w:r>
      <w:r w:rsidR="00222610">
        <w:tab/>
      </w:r>
      <w:r w:rsidR="00222610" w:rsidRPr="00222610">
        <w:t xml:space="preserve">Patient must have the eligibility code EMPLOYEE, COLLATERAL or SHARING AGREEMENT to </w:t>
      </w:r>
      <w:r w:rsidR="00222610">
        <w:tab/>
      </w:r>
      <w:r w:rsidR="00222610">
        <w:tab/>
      </w:r>
      <w:r w:rsidR="00222610" w:rsidRPr="00222610">
        <w:t>choose those types of appointments.</w:t>
      </w:r>
    </w:p>
    <w:p w:rsidR="009E2DD6" w:rsidRDefault="009E2DD6" w:rsidP="00AC030F">
      <w:r>
        <w:t>TYPINVSC</w:t>
      </w:r>
      <w:r w:rsidR="00222610">
        <w:tab/>
      </w:r>
      <w:r w:rsidR="00222610" w:rsidRPr="00222610">
        <w:t xml:space="preserve">The 'SC </w:t>
      </w:r>
      <w:proofErr w:type="spellStart"/>
      <w:r w:rsidR="00222610" w:rsidRPr="00222610">
        <w:t>Percent','Service</w:t>
      </w:r>
      <w:proofErr w:type="spellEnd"/>
      <w:r w:rsidR="00222610" w:rsidRPr="00222610">
        <w:t xml:space="preserve"> Connected' and 'Primary Eligibility Codes' are OUT OF SYNC, </w:t>
      </w:r>
      <w:r w:rsidR="00222610">
        <w:tab/>
      </w:r>
      <w:r w:rsidR="00222610">
        <w:tab/>
      </w:r>
      <w:r w:rsidR="00222610">
        <w:tab/>
      </w:r>
      <w:r w:rsidR="00222610" w:rsidRPr="00222610">
        <w:t>Please CORRECT the problem.</w:t>
      </w:r>
    </w:p>
    <w:p w:rsidR="009E2DD6" w:rsidRPr="009E2DD6" w:rsidRDefault="00222610" w:rsidP="00AC030F">
      <w:r>
        <w:t>TYPNFND</w:t>
      </w:r>
      <w:r>
        <w:tab/>
      </w:r>
      <w:r w:rsidRPr="00222610">
        <w:t>Appointment type not found.</w:t>
      </w:r>
    </w:p>
    <w:p w:rsidR="006A6476" w:rsidRDefault="006A6476" w:rsidP="006A6476">
      <w:pPr>
        <w:pStyle w:val="Heading2"/>
      </w:pPr>
      <w:bookmarkStart w:id="17" w:name="_Toc203621469"/>
      <w:bookmarkStart w:id="18" w:name="_Toc203712960"/>
      <w:r w:rsidRPr="004D38E6">
        <w:rPr>
          <w:color w:val="FF0000"/>
        </w:rPr>
        <w:lastRenderedPageBreak/>
        <w:t>$$</w:t>
      </w:r>
      <w:r>
        <w:rPr>
          <w:color w:val="FF0000"/>
        </w:rPr>
        <w:t>CANCEL</w:t>
      </w:r>
      <w:r>
        <w:t>^</w:t>
      </w:r>
      <w:proofErr w:type="gramStart"/>
      <w:r>
        <w:t>SDMAPI2(</w:t>
      </w:r>
      <w:proofErr w:type="gramEnd"/>
      <w:r>
        <w:t xml:space="preserve">) - </w:t>
      </w:r>
      <w:r w:rsidRPr="007424E7">
        <w:t>Cancel</w:t>
      </w:r>
      <w:r>
        <w:t xml:space="preserve"> appointment</w:t>
      </w:r>
      <w:bookmarkEnd w:id="17"/>
      <w:bookmarkEnd w:id="18"/>
    </w:p>
    <w:p w:rsidR="006A6476" w:rsidRDefault="006A6476" w:rsidP="006A6476">
      <w:pPr>
        <w:rPr>
          <w:color w:val="000000"/>
        </w:rPr>
      </w:pPr>
      <w:r>
        <w:rPr>
          <w:color w:val="000000"/>
        </w:rPr>
        <w:t>This extrinsic function cancels an existing appointment.</w:t>
      </w:r>
    </w:p>
    <w:p w:rsidR="006A6476" w:rsidRDefault="006A6476" w:rsidP="006A6476">
      <w:pPr>
        <w:pStyle w:val="Heading5"/>
      </w:pPr>
      <w:r>
        <w:t>Format</w:t>
      </w:r>
    </w:p>
    <w:p w:rsidR="006A6476" w:rsidRDefault="006A6476" w:rsidP="006A6476">
      <w:pPr>
        <w:rPr>
          <w:color w:val="000000"/>
        </w:rPr>
      </w:pPr>
      <w:r>
        <w:rPr>
          <w:color w:val="FF0000"/>
        </w:rPr>
        <w:tab/>
      </w:r>
      <w:r w:rsidRPr="00EB6E7C">
        <w:rPr>
          <w:color w:val="000000"/>
        </w:rPr>
        <w:t>$$</w:t>
      </w:r>
      <w:r>
        <w:rPr>
          <w:color w:val="000000"/>
        </w:rPr>
        <w:t>CANCEL^</w:t>
      </w:r>
      <w:proofErr w:type="gramStart"/>
      <w:r>
        <w:rPr>
          <w:color w:val="000000"/>
        </w:rPr>
        <w:t>SDMAPI2(</w:t>
      </w:r>
      <w:proofErr w:type="gramEnd"/>
      <w:r>
        <w:rPr>
          <w:color w:val="000000"/>
        </w:rPr>
        <w:t>.RETURN,DFN,SC,SD,TYP,RSN,RMK)</w:t>
      </w:r>
    </w:p>
    <w:p w:rsidR="006A6476" w:rsidRDefault="006A6476" w:rsidP="006A6476">
      <w:pPr>
        <w:pStyle w:val="Heading5"/>
      </w:pPr>
      <w:r>
        <w:t>Input Parameters</w:t>
      </w:r>
    </w:p>
    <w:p w:rsidR="006A6476" w:rsidRDefault="00816A8A" w:rsidP="006A6476">
      <w:pPr>
        <w:rPr>
          <w:color w:val="000000"/>
        </w:rPr>
      </w:pPr>
      <w:r>
        <w:rPr>
          <w:color w:val="000000"/>
        </w:rPr>
        <w:t>.RETURN</w:t>
      </w:r>
      <w:r>
        <w:rPr>
          <w:color w:val="000000"/>
        </w:rPr>
        <w:tab/>
        <w:t>[</w:t>
      </w:r>
      <w:proofErr w:type="spellStart"/>
      <w:r>
        <w:rPr>
          <w:color w:val="000000"/>
        </w:rPr>
        <w:t>Required</w:t>
      </w:r>
      <w:proofErr w:type="gramStart"/>
      <w:r w:rsidR="00636E95">
        <w:rPr>
          <w:color w:val="000000"/>
        </w:rPr>
        <w:t>,Boolean</w:t>
      </w:r>
      <w:proofErr w:type="spellEnd"/>
      <w:proofErr w:type="gramEnd"/>
      <w:r>
        <w:rPr>
          <w:color w:val="000000"/>
        </w:rPr>
        <w:t>]</w:t>
      </w:r>
      <w:r w:rsidR="006A6476">
        <w:rPr>
          <w:color w:val="000000"/>
        </w:rPr>
        <w:t xml:space="preserve"> Set to 1 if the update succeeded, 0 otherwise</w:t>
      </w:r>
    </w:p>
    <w:p w:rsidR="006A6476" w:rsidRDefault="006A6476" w:rsidP="006A6476">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6A6476" w:rsidRDefault="00816A8A" w:rsidP="006A6476">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Patient IE</w:t>
      </w:r>
      <w:r w:rsidR="006A6476">
        <w:rPr>
          <w:color w:val="000000"/>
        </w:rPr>
        <w:t>N</w:t>
      </w:r>
    </w:p>
    <w:p w:rsidR="006A6476" w:rsidRDefault="00816A8A" w:rsidP="006A6476">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3713D4">
        <w:rPr>
          <w:color w:val="000000"/>
        </w:rPr>
        <w:t>,Numeric</w:t>
      </w:r>
      <w:proofErr w:type="spellEnd"/>
      <w:proofErr w:type="gramEnd"/>
      <w:r>
        <w:rPr>
          <w:color w:val="000000"/>
        </w:rPr>
        <w:t>]</w:t>
      </w:r>
      <w:r w:rsidR="00854E4F">
        <w:rPr>
          <w:color w:val="000000"/>
        </w:rPr>
        <w:t xml:space="preserve"> Clinic IE</w:t>
      </w:r>
      <w:r w:rsidR="006A6476">
        <w:rPr>
          <w:color w:val="000000"/>
        </w:rPr>
        <w:t>N</w:t>
      </w:r>
    </w:p>
    <w:p w:rsidR="006A6476" w:rsidRDefault="00816A8A" w:rsidP="006A6476">
      <w:pPr>
        <w:rPr>
          <w:color w:val="000000"/>
        </w:rPr>
      </w:pPr>
      <w:r>
        <w:rPr>
          <w:color w:val="000000"/>
        </w:rPr>
        <w:t>SD</w:t>
      </w:r>
      <w:r>
        <w:rPr>
          <w:color w:val="000000"/>
        </w:rPr>
        <w:tab/>
      </w:r>
      <w:r>
        <w:rPr>
          <w:color w:val="000000"/>
        </w:rPr>
        <w:tab/>
        <w:t>[</w:t>
      </w:r>
      <w:proofErr w:type="spellStart"/>
      <w:r w:rsidR="006A6476">
        <w:rPr>
          <w:color w:val="000000"/>
        </w:rPr>
        <w:t>Required</w:t>
      </w:r>
      <w:proofErr w:type="gramStart"/>
      <w:r w:rsidR="003713D4">
        <w:rPr>
          <w:color w:val="000000"/>
        </w:rPr>
        <w:t>,DateTime</w:t>
      </w:r>
      <w:proofErr w:type="spellEnd"/>
      <w:proofErr w:type="gramEnd"/>
      <w:r>
        <w:rPr>
          <w:color w:val="000000"/>
        </w:rPr>
        <w:t>]</w:t>
      </w:r>
      <w:r w:rsidR="006A6476">
        <w:rPr>
          <w:color w:val="000000"/>
        </w:rPr>
        <w:t xml:space="preserve"> Appointment date</w:t>
      </w:r>
    </w:p>
    <w:p w:rsidR="006A6476" w:rsidRDefault="00816A8A" w:rsidP="006A6476">
      <w:pPr>
        <w:rPr>
          <w:color w:val="000000"/>
        </w:rPr>
      </w:pPr>
      <w:r>
        <w:rPr>
          <w:color w:val="000000"/>
        </w:rPr>
        <w:t>TYP</w:t>
      </w:r>
      <w:r>
        <w:rPr>
          <w:color w:val="000000"/>
        </w:rPr>
        <w:tab/>
      </w:r>
      <w:r>
        <w:rPr>
          <w:color w:val="000000"/>
        </w:rPr>
        <w:tab/>
        <w:t>[</w:t>
      </w:r>
      <w:proofErr w:type="spellStart"/>
      <w:r w:rsidR="006A6476">
        <w:rPr>
          <w:color w:val="000000"/>
        </w:rPr>
        <w:t>Required</w:t>
      </w:r>
      <w:proofErr w:type="gramStart"/>
      <w:r w:rsidR="003713D4">
        <w:rPr>
          <w:color w:val="000000"/>
        </w:rPr>
        <w:t>,String</w:t>
      </w:r>
      <w:proofErr w:type="spellEnd"/>
      <w:proofErr w:type="gramEnd"/>
      <w:r>
        <w:rPr>
          <w:color w:val="000000"/>
        </w:rPr>
        <w:t>]</w:t>
      </w:r>
      <w:r w:rsidR="006A6476">
        <w:rPr>
          <w:color w:val="000000"/>
        </w:rPr>
        <w:t xml:space="preserve"> Status (</w:t>
      </w:r>
      <w:r w:rsidR="00571D64">
        <w:rPr>
          <w:rFonts w:cstheme="minorHAnsi"/>
          <w:color w:val="000000"/>
          <w:shd w:val="clear" w:color="auto" w:fill="FFFFFF"/>
        </w:rPr>
        <w:t>one of the codes returned by LSTAPPST^SDMAPI1</w:t>
      </w:r>
      <w:r w:rsidR="006A6476">
        <w:rPr>
          <w:color w:val="000000"/>
        </w:rPr>
        <w:t>)</w:t>
      </w:r>
    </w:p>
    <w:p w:rsidR="006A6476" w:rsidRDefault="00816A8A" w:rsidP="006A6476">
      <w:pPr>
        <w:rPr>
          <w:color w:val="000000"/>
        </w:rPr>
      </w:pPr>
      <w:r>
        <w:rPr>
          <w:color w:val="000000"/>
        </w:rPr>
        <w:t>RSN</w:t>
      </w:r>
      <w:r>
        <w:rPr>
          <w:color w:val="000000"/>
        </w:rPr>
        <w:tab/>
      </w:r>
      <w:r>
        <w:rPr>
          <w:color w:val="000000"/>
        </w:rPr>
        <w:tab/>
        <w:t>[</w:t>
      </w:r>
      <w:proofErr w:type="spellStart"/>
      <w:r w:rsidR="006A6476">
        <w:rPr>
          <w:color w:val="000000"/>
        </w:rPr>
        <w:t>Required</w:t>
      </w:r>
      <w:proofErr w:type="gramStart"/>
      <w:r w:rsidR="003713D4">
        <w:rPr>
          <w:color w:val="000000"/>
        </w:rPr>
        <w:t>,</w:t>
      </w:r>
      <w:r w:rsidR="006804E0">
        <w:rPr>
          <w:color w:val="000000"/>
        </w:rPr>
        <w:t>Numeric</w:t>
      </w:r>
      <w:proofErr w:type="spellEnd"/>
      <w:proofErr w:type="gramEnd"/>
      <w:r>
        <w:rPr>
          <w:color w:val="000000"/>
        </w:rPr>
        <w:t>]</w:t>
      </w:r>
      <w:r w:rsidR="006A6476">
        <w:rPr>
          <w:color w:val="000000"/>
        </w:rPr>
        <w:t xml:space="preserve"> Cancellation reason (</w:t>
      </w:r>
      <w:r w:rsidR="0048447C">
        <w:rPr>
          <w:rFonts w:cstheme="minorHAnsi"/>
          <w:color w:val="000000"/>
          <w:shd w:val="clear" w:color="auto" w:fill="FFFFFF"/>
        </w:rPr>
        <w:t xml:space="preserve">one of the codes returned by </w:t>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r>
      <w:r w:rsidR="0048447C">
        <w:rPr>
          <w:rFonts w:cstheme="minorHAnsi"/>
          <w:color w:val="000000"/>
          <w:shd w:val="clear" w:color="auto" w:fill="FFFFFF"/>
        </w:rPr>
        <w:tab/>
        <w:t>LSTCRSNS^SDMAPI1</w:t>
      </w:r>
      <w:r w:rsidR="006A6476">
        <w:rPr>
          <w:color w:val="000000"/>
        </w:rPr>
        <w:t>)</w:t>
      </w:r>
    </w:p>
    <w:p w:rsidR="006A6476" w:rsidRDefault="00816A8A" w:rsidP="006A6476">
      <w:pPr>
        <w:rPr>
          <w:color w:val="000000"/>
        </w:rPr>
      </w:pPr>
      <w:r>
        <w:rPr>
          <w:color w:val="000000"/>
        </w:rPr>
        <w:t>RMK</w:t>
      </w:r>
      <w:r>
        <w:rPr>
          <w:color w:val="000000"/>
        </w:rPr>
        <w:tab/>
      </w:r>
      <w:r>
        <w:rPr>
          <w:color w:val="000000"/>
        </w:rPr>
        <w:tab/>
        <w:t>[</w:t>
      </w:r>
      <w:proofErr w:type="spellStart"/>
      <w:r w:rsidR="006A6476">
        <w:rPr>
          <w:color w:val="000000"/>
        </w:rPr>
        <w:t>Optional</w:t>
      </w:r>
      <w:proofErr w:type="gramStart"/>
      <w:r w:rsidR="003713D4">
        <w:rPr>
          <w:color w:val="000000"/>
        </w:rPr>
        <w:t>,String</w:t>
      </w:r>
      <w:proofErr w:type="spellEnd"/>
      <w:proofErr w:type="gramEnd"/>
      <w:r>
        <w:rPr>
          <w:color w:val="000000"/>
        </w:rPr>
        <w:t>]</w:t>
      </w:r>
      <w:r w:rsidR="006A6476">
        <w:rPr>
          <w:color w:val="000000"/>
        </w:rPr>
        <w:t xml:space="preserve"> Remarks</w:t>
      </w:r>
    </w:p>
    <w:p w:rsidR="006A6476" w:rsidRDefault="006A6476" w:rsidP="006A6476">
      <w:pPr>
        <w:pStyle w:val="Heading5"/>
      </w:pPr>
      <w:r>
        <w:t>Output</w:t>
      </w:r>
    </w:p>
    <w:p w:rsidR="006A6476" w:rsidRDefault="006A6476" w:rsidP="006A6476">
      <w:pPr>
        <w:rPr>
          <w:color w:val="000000"/>
        </w:rPr>
      </w:pPr>
      <w:proofErr w:type="gramStart"/>
      <w:r>
        <w:rPr>
          <w:color w:val="000000"/>
        </w:rPr>
        <w:t>A Boolean value signaling if the call was successful or not.</w:t>
      </w:r>
      <w:proofErr w:type="gramEnd"/>
    </w:p>
    <w:p w:rsidR="006A6476" w:rsidRDefault="006A6476" w:rsidP="006A6476">
      <w:pPr>
        <w:pStyle w:val="Heading5"/>
      </w:pPr>
      <w:r>
        <w:t>Error Codes Returned</w:t>
      </w:r>
    </w:p>
    <w:p w:rsidR="006A6476" w:rsidRDefault="006A6476" w:rsidP="006A6476">
      <w:pPr>
        <w:rPr>
          <w:color w:val="000000"/>
        </w:rPr>
      </w:pPr>
      <w:r>
        <w:rPr>
          <w:color w:val="000000"/>
        </w:rPr>
        <w:t xml:space="preserve">APTCAND </w:t>
      </w:r>
      <w:r>
        <w:rPr>
          <w:color w:val="000000"/>
        </w:rPr>
        <w:tab/>
      </w:r>
      <w:r w:rsidRPr="00B34229">
        <w:rPr>
          <w:color w:val="000000"/>
        </w:rPr>
        <w:t>Appointment already cancelled</w:t>
      </w:r>
    </w:p>
    <w:p w:rsidR="006A6476" w:rsidRDefault="006A6476" w:rsidP="006A6476">
      <w:pPr>
        <w:rPr>
          <w:color w:val="000000"/>
        </w:rPr>
      </w:pPr>
      <w:r>
        <w:rPr>
          <w:color w:val="000000"/>
        </w:rPr>
        <w:t>APTCCHO</w:t>
      </w:r>
      <w:r>
        <w:rPr>
          <w:color w:val="000000"/>
        </w:rPr>
        <w:tab/>
      </w:r>
      <w:r w:rsidRPr="00B34229">
        <w:rPr>
          <w:color w:val="000000"/>
        </w:rPr>
        <w:t>Appointment has a check out date and cannot be cancelled.</w:t>
      </w:r>
    </w:p>
    <w:p w:rsidR="006A6476" w:rsidRDefault="006A6476" w:rsidP="006A6476">
      <w:pPr>
        <w:rPr>
          <w:color w:val="000000"/>
        </w:rPr>
      </w:pPr>
      <w:r>
        <w:rPr>
          <w:color w:val="000000"/>
        </w:rPr>
        <w:t>APTCRGT</w:t>
      </w:r>
      <w:r>
        <w:rPr>
          <w:color w:val="000000"/>
        </w:rPr>
        <w:tab/>
      </w:r>
      <w:r w:rsidRPr="00B34229">
        <w:rPr>
          <w:color w:val="000000"/>
        </w:rPr>
        <w:t xml:space="preserve">Appt. </w:t>
      </w:r>
      <w:r>
        <w:rPr>
          <w:color w:val="000000"/>
        </w:rPr>
        <w:t>…</w:t>
      </w:r>
      <w:r w:rsidRPr="00B34229">
        <w:rPr>
          <w:color w:val="000000"/>
        </w:rPr>
        <w:t xml:space="preserve"> NOT CANCELLED</w:t>
      </w:r>
      <w:r>
        <w:rPr>
          <w:color w:val="000000"/>
        </w:rPr>
        <w:t xml:space="preserve">. </w:t>
      </w:r>
      <w:r w:rsidRPr="00B34229">
        <w:rPr>
          <w:color w:val="000000"/>
        </w:rPr>
        <w:t>Access to this clinic is restricted to only privileged users!</w:t>
      </w:r>
    </w:p>
    <w:p w:rsidR="006A6476" w:rsidRDefault="006A6476" w:rsidP="006A6476">
      <w:pPr>
        <w:rPr>
          <w:color w:val="000000"/>
        </w:rPr>
      </w:pPr>
      <w:r>
        <w:rPr>
          <w:color w:val="000000"/>
        </w:rPr>
        <w:t>APTCNPE</w:t>
      </w:r>
      <w:r>
        <w:rPr>
          <w:color w:val="000000"/>
        </w:rPr>
        <w:tab/>
      </w:r>
      <w:r w:rsidRPr="00B34229">
        <w:rPr>
          <w:color w:val="000000"/>
        </w:rPr>
        <w:t>You cannot cancel this appointment.</w:t>
      </w:r>
    </w:p>
    <w:p w:rsidR="009E2DD6" w:rsidRDefault="009E2DD6" w:rsidP="009E2DD6">
      <w:r>
        <w:t>CLNNFND</w:t>
      </w:r>
      <w:r>
        <w:tab/>
      </w:r>
      <w:r w:rsidRPr="00007C35">
        <w:t>Clinic not found.</w:t>
      </w:r>
    </w:p>
    <w:p w:rsidR="009E2DD6" w:rsidRDefault="009E2DD6" w:rsidP="009E2DD6">
      <w:r>
        <w:t>INVPARAM</w:t>
      </w:r>
      <w:r>
        <w:tab/>
      </w:r>
      <w:r w:rsidRPr="00007C35">
        <w:t>Invalid parameter value</w:t>
      </w:r>
    </w:p>
    <w:p w:rsidR="009E2DD6" w:rsidRDefault="009E2DD6" w:rsidP="006A6476">
      <w:r>
        <w:t>PATNFND</w:t>
      </w:r>
      <w:r>
        <w:tab/>
      </w:r>
      <w:r w:rsidRPr="00007C35">
        <w:t>Patient not found.</w:t>
      </w:r>
    </w:p>
    <w:p w:rsidR="009E2DD6" w:rsidRPr="009E2DD6" w:rsidRDefault="009E2DD6" w:rsidP="006A6476">
      <w:pPr>
        <w:rPr>
          <w:b/>
          <w:bCs/>
        </w:rPr>
      </w:pPr>
      <w:r>
        <w:t>RSNNFND</w:t>
      </w:r>
      <w:r>
        <w:tab/>
      </w:r>
      <w:r w:rsidRPr="009E2DD6">
        <w:t>Cancellation reason not found.</w:t>
      </w:r>
    </w:p>
    <w:p w:rsidR="00712E8F" w:rsidRDefault="00712E8F" w:rsidP="00712E8F">
      <w:pPr>
        <w:pStyle w:val="Heading2"/>
      </w:pPr>
      <w:r w:rsidRPr="004D38E6">
        <w:rPr>
          <w:color w:val="FF0000"/>
        </w:rPr>
        <w:t>$$</w:t>
      </w:r>
      <w:r>
        <w:rPr>
          <w:color w:val="FF0000"/>
        </w:rPr>
        <w:t>NOSHOW</w:t>
      </w:r>
      <w:r>
        <w:t>^</w:t>
      </w:r>
      <w:proofErr w:type="gramStart"/>
      <w:r>
        <w:t>SDMAPI2(</w:t>
      </w:r>
      <w:proofErr w:type="gramEnd"/>
      <w:r>
        <w:t>) - Mark appointment as no-show</w:t>
      </w:r>
    </w:p>
    <w:p w:rsidR="00712E8F" w:rsidRDefault="00712E8F" w:rsidP="00712E8F">
      <w:pPr>
        <w:rPr>
          <w:color w:val="000000"/>
        </w:rPr>
      </w:pPr>
      <w:r>
        <w:rPr>
          <w:color w:val="000000"/>
        </w:rPr>
        <w:t>This extrinsic function marks an existing appointment as no-show.</w:t>
      </w:r>
    </w:p>
    <w:p w:rsidR="00712E8F" w:rsidRDefault="00712E8F" w:rsidP="00712E8F">
      <w:pPr>
        <w:pStyle w:val="Heading5"/>
      </w:pPr>
      <w:r>
        <w:t>Format</w:t>
      </w:r>
    </w:p>
    <w:p w:rsidR="00712E8F" w:rsidRDefault="00712E8F" w:rsidP="00712E8F">
      <w:pPr>
        <w:rPr>
          <w:color w:val="000000"/>
        </w:rPr>
      </w:pPr>
      <w:r>
        <w:rPr>
          <w:color w:val="FF0000"/>
        </w:rPr>
        <w:tab/>
      </w:r>
      <w:r w:rsidRPr="00EB6E7C">
        <w:rPr>
          <w:color w:val="000000"/>
        </w:rPr>
        <w:t>$$</w:t>
      </w:r>
      <w:r>
        <w:rPr>
          <w:color w:val="000000"/>
        </w:rPr>
        <w:t>NOSHOW^</w:t>
      </w:r>
      <w:proofErr w:type="gramStart"/>
      <w:r>
        <w:rPr>
          <w:color w:val="000000"/>
        </w:rPr>
        <w:t>SDMAPI2(</w:t>
      </w:r>
      <w:proofErr w:type="gramEnd"/>
      <w:r>
        <w:rPr>
          <w:color w:val="000000"/>
        </w:rPr>
        <w:t>.RETURN,DFN,SC,SD,LVL)</w:t>
      </w:r>
    </w:p>
    <w:p w:rsidR="00712E8F" w:rsidRDefault="00712E8F" w:rsidP="00712E8F">
      <w:pPr>
        <w:pStyle w:val="Heading5"/>
      </w:pPr>
      <w:r>
        <w:t>Input Parameters</w:t>
      </w:r>
    </w:p>
    <w:p w:rsidR="00712E8F" w:rsidRDefault="00816A8A" w:rsidP="00712E8F">
      <w:pPr>
        <w:rPr>
          <w:color w:val="000000"/>
        </w:rPr>
      </w:pPr>
      <w:r>
        <w:rPr>
          <w:color w:val="000000"/>
        </w:rPr>
        <w:t>.RETURN</w:t>
      </w:r>
      <w:r>
        <w:rPr>
          <w:color w:val="000000"/>
        </w:rPr>
        <w:tab/>
        <w:t>[</w:t>
      </w:r>
      <w:proofErr w:type="spellStart"/>
      <w:r>
        <w:rPr>
          <w:color w:val="000000"/>
        </w:rPr>
        <w:t>Required</w:t>
      </w:r>
      <w:proofErr w:type="gramStart"/>
      <w:r w:rsidR="00477284">
        <w:rPr>
          <w:color w:val="000000"/>
        </w:rPr>
        <w:t>,Boolean</w:t>
      </w:r>
      <w:proofErr w:type="spellEnd"/>
      <w:proofErr w:type="gramEnd"/>
      <w:r>
        <w:rPr>
          <w:color w:val="000000"/>
        </w:rPr>
        <w:t>]</w:t>
      </w:r>
      <w:r w:rsidR="00712E8F">
        <w:rPr>
          <w:color w:val="000000"/>
        </w:rPr>
        <w:t xml:space="preserve"> Set to 1 if the update succeeded, 0 otherwise</w:t>
      </w:r>
    </w:p>
    <w:p w:rsidR="00712E8F" w:rsidRDefault="00816A8A" w:rsidP="00712E8F">
      <w:pPr>
        <w:rPr>
          <w:color w:val="000000"/>
        </w:rPr>
      </w:pPr>
      <w:r>
        <w:rPr>
          <w:color w:val="000000"/>
        </w:rPr>
        <w:lastRenderedPageBreak/>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712E8F">
        <w:rPr>
          <w:color w:val="000000"/>
        </w:rPr>
        <w:t>N</w:t>
      </w:r>
      <w:r w:rsidR="0003798A">
        <w:rPr>
          <w:color w:val="000000"/>
        </w:rPr>
        <w:t xml:space="preserve"> (pointer to File 2)</w:t>
      </w:r>
    </w:p>
    <w:p w:rsidR="00712E8F" w:rsidRDefault="00816A8A" w:rsidP="00712E8F">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712E8F">
        <w:rPr>
          <w:color w:val="000000"/>
        </w:rPr>
        <w:t>N</w:t>
      </w:r>
      <w:r w:rsidR="0003798A">
        <w:rPr>
          <w:color w:val="000000"/>
        </w:rPr>
        <w:t xml:space="preserve"> (pointer to File 44)</w:t>
      </w:r>
    </w:p>
    <w:p w:rsidR="00D919AB" w:rsidRDefault="00816A8A" w:rsidP="00D919AB">
      <w:pPr>
        <w:rPr>
          <w:color w:val="000000"/>
        </w:rPr>
      </w:pPr>
      <w:r>
        <w:rPr>
          <w:color w:val="000000"/>
        </w:rPr>
        <w:t>SD</w:t>
      </w:r>
      <w:r>
        <w:rPr>
          <w:color w:val="000000"/>
        </w:rPr>
        <w:tab/>
      </w:r>
      <w:r>
        <w:rPr>
          <w:color w:val="000000"/>
        </w:rPr>
        <w:tab/>
        <w:t>[</w:t>
      </w:r>
      <w:proofErr w:type="spellStart"/>
      <w:r w:rsidR="00712E8F">
        <w:rPr>
          <w:color w:val="000000"/>
        </w:rPr>
        <w:t>Required</w:t>
      </w:r>
      <w:proofErr w:type="gramStart"/>
      <w:r w:rsidR="00A44D6E">
        <w:rPr>
          <w:color w:val="000000"/>
        </w:rPr>
        <w:t>,DateTime</w:t>
      </w:r>
      <w:proofErr w:type="spellEnd"/>
      <w:proofErr w:type="gramEnd"/>
      <w:r>
        <w:rPr>
          <w:color w:val="000000"/>
        </w:rPr>
        <w:t>]</w:t>
      </w:r>
      <w:r w:rsidR="00712E8F">
        <w:rPr>
          <w:color w:val="000000"/>
        </w:rPr>
        <w:t xml:space="preserve"> Appointment date</w:t>
      </w:r>
      <w:r w:rsidR="00FF5C0A">
        <w:rPr>
          <w:color w:val="000000"/>
        </w:rPr>
        <w:t>/time</w:t>
      </w:r>
    </w:p>
    <w:p w:rsidR="0082637C" w:rsidRDefault="00712E8F" w:rsidP="00D919AB">
      <w:pPr>
        <w:rPr>
          <w:color w:val="000000"/>
        </w:rPr>
      </w:pPr>
      <w:r w:rsidRPr="00712E8F">
        <w:rPr>
          <w:color w:val="000000"/>
        </w:rPr>
        <w:t>LVL</w:t>
      </w:r>
      <w:r w:rsidRPr="00712E8F">
        <w:rPr>
          <w:color w:val="000000"/>
        </w:rPr>
        <w:tab/>
      </w:r>
      <w:r>
        <w:rPr>
          <w:color w:val="000000"/>
        </w:rPr>
        <w:tab/>
      </w:r>
      <w:r w:rsidR="00816A8A">
        <w:rPr>
          <w:color w:val="000000"/>
        </w:rPr>
        <w:t>[</w:t>
      </w:r>
      <w:proofErr w:type="spellStart"/>
      <w:r w:rsidRPr="00712E8F">
        <w:rPr>
          <w:color w:val="000000"/>
        </w:rPr>
        <w:t>Optional</w:t>
      </w:r>
      <w:proofErr w:type="gramStart"/>
      <w:r w:rsidR="00A44D6E">
        <w:rPr>
          <w:color w:val="000000"/>
        </w:rPr>
        <w:t>,</w:t>
      </w:r>
      <w:r w:rsidR="0051315A">
        <w:rPr>
          <w:color w:val="000000"/>
        </w:rPr>
        <w:t>Numeric</w:t>
      </w:r>
      <w:proofErr w:type="spellEnd"/>
      <w:proofErr w:type="gramEnd"/>
      <w:r w:rsidR="00816A8A">
        <w:rPr>
          <w:color w:val="000000"/>
        </w:rPr>
        <w:t>]</w:t>
      </w:r>
    </w:p>
    <w:p w:rsidR="0082637C" w:rsidRPr="0082637C" w:rsidRDefault="0082637C" w:rsidP="0082637C">
      <w:pPr>
        <w:pStyle w:val="ListParagraph"/>
        <w:numPr>
          <w:ilvl w:val="0"/>
          <w:numId w:val="26"/>
        </w:numPr>
        <w:rPr>
          <w:color w:val="000000"/>
        </w:rPr>
      </w:pPr>
      <w:r w:rsidRPr="0082637C">
        <w:rPr>
          <w:color w:val="000000"/>
        </w:rPr>
        <w:t xml:space="preserve">If set to 1, unconditionally marks the </w:t>
      </w:r>
      <w:r w:rsidR="00712E8F" w:rsidRPr="0082637C">
        <w:rPr>
          <w:color w:val="000000"/>
        </w:rPr>
        <w:t xml:space="preserve">appointment </w:t>
      </w:r>
      <w:r w:rsidRPr="0082637C">
        <w:rPr>
          <w:color w:val="000000"/>
        </w:rPr>
        <w:t>as no show</w:t>
      </w:r>
    </w:p>
    <w:p w:rsidR="00712E8F" w:rsidRPr="0082637C" w:rsidRDefault="0082637C" w:rsidP="0082637C">
      <w:pPr>
        <w:pStyle w:val="ListParagraph"/>
        <w:numPr>
          <w:ilvl w:val="0"/>
          <w:numId w:val="26"/>
        </w:numPr>
        <w:rPr>
          <w:color w:val="000000"/>
        </w:rPr>
      </w:pPr>
      <w:r>
        <w:rPr>
          <w:color w:val="000000"/>
        </w:rPr>
        <w:t xml:space="preserve">If set to anything else than 1 or left undefined </w:t>
      </w:r>
      <w:r w:rsidR="00712E8F" w:rsidRPr="0082637C">
        <w:rPr>
          <w:color w:val="000000"/>
        </w:rPr>
        <w:t xml:space="preserve">will </w:t>
      </w:r>
      <w:r>
        <w:rPr>
          <w:color w:val="000000"/>
        </w:rPr>
        <w:t>return</w:t>
      </w:r>
      <w:r w:rsidR="00712E8F" w:rsidRPr="0082637C">
        <w:rPr>
          <w:color w:val="000000"/>
        </w:rPr>
        <w:t xml:space="preserve"> an</w:t>
      </w:r>
      <w:r>
        <w:rPr>
          <w:color w:val="000000"/>
        </w:rPr>
        <w:t xml:space="preserve"> </w:t>
      </w:r>
      <w:r w:rsidR="00712E8F" w:rsidRPr="0082637C">
        <w:rPr>
          <w:color w:val="000000"/>
        </w:rPr>
        <w:t>error if any</w:t>
      </w:r>
      <w:r w:rsidR="00A44D6E" w:rsidRPr="0082637C">
        <w:rPr>
          <w:color w:val="000000"/>
        </w:rPr>
        <w:t xml:space="preserve"> </w:t>
      </w:r>
      <w:r w:rsidR="00712E8F" w:rsidRPr="0082637C">
        <w:rPr>
          <w:color w:val="000000"/>
        </w:rPr>
        <w:t xml:space="preserve">of the checks failed </w:t>
      </w:r>
      <w:r>
        <w:rPr>
          <w:color w:val="000000"/>
        </w:rPr>
        <w:t>(for instance if the appointment was already marked as no show).</w:t>
      </w:r>
    </w:p>
    <w:p w:rsidR="00712E8F" w:rsidRDefault="00712E8F" w:rsidP="00712E8F">
      <w:pPr>
        <w:pStyle w:val="Heading5"/>
      </w:pPr>
      <w:r>
        <w:t>Output</w:t>
      </w:r>
    </w:p>
    <w:p w:rsidR="00712E8F" w:rsidRDefault="00712E8F" w:rsidP="00712E8F">
      <w:pPr>
        <w:rPr>
          <w:color w:val="000000"/>
        </w:rPr>
      </w:pPr>
      <w:proofErr w:type="gramStart"/>
      <w:r>
        <w:rPr>
          <w:color w:val="000000"/>
        </w:rPr>
        <w:t>A Boolean value signaling if the call was successful or not.</w:t>
      </w:r>
      <w:proofErr w:type="gramEnd"/>
    </w:p>
    <w:p w:rsidR="00F04282" w:rsidRDefault="00712E8F" w:rsidP="00712E8F">
      <w:pPr>
        <w:pStyle w:val="Heading5"/>
      </w:pPr>
      <w:r>
        <w:t>Error Codes Returned</w:t>
      </w:r>
    </w:p>
    <w:p w:rsidR="0000002F" w:rsidRDefault="0000002F" w:rsidP="0000002F">
      <w:r>
        <w:t>APTNSAL</w:t>
      </w:r>
      <w:r>
        <w:tab/>
      </w:r>
      <w:r w:rsidRPr="0000002F">
        <w:t>ALREADY RECORDED AS NO-SHOW... WANT TO ERASE</w:t>
      </w:r>
    </w:p>
    <w:p w:rsidR="0000002F" w:rsidRDefault="0000002F" w:rsidP="0000002F">
      <w:r>
        <w:t>APTNSAR</w:t>
      </w:r>
      <w:r>
        <w:tab/>
      </w:r>
      <w:r w:rsidRPr="0000002F">
        <w:t xml:space="preserve">THIS APPOINTMENT ALREADY A NO-SHOW AND REBOOKED... ARE YOU SURE YOU WANT </w:t>
      </w:r>
      <w:r>
        <w:tab/>
      </w:r>
      <w:r>
        <w:tab/>
      </w:r>
      <w:r w:rsidRPr="0000002F">
        <w:t>TO ERASE</w:t>
      </w:r>
    </w:p>
    <w:p w:rsidR="0000002F" w:rsidRDefault="0000002F" w:rsidP="0000002F">
      <w:r>
        <w:t>APTNSCE</w:t>
      </w:r>
      <w:r>
        <w:tab/>
      </w:r>
      <w:r w:rsidRPr="0000002F">
        <w:t>You cannot execute no-show processing for this appointment.</w:t>
      </w:r>
    </w:p>
    <w:p w:rsidR="0000002F" w:rsidRDefault="0000002F" w:rsidP="0000002F">
      <w:r>
        <w:t>APTNSIA</w:t>
      </w:r>
      <w:r>
        <w:tab/>
      </w:r>
      <w:r w:rsidRPr="0000002F">
        <w:t>Inpatient Appointments cannot reflect No-Show status!</w:t>
      </w:r>
    </w:p>
    <w:p w:rsidR="0000002F" w:rsidRDefault="0000002F" w:rsidP="0000002F">
      <w:r>
        <w:t>CLNNFND</w:t>
      </w:r>
      <w:r>
        <w:tab/>
      </w:r>
      <w:r w:rsidRPr="00007C35">
        <w:t>Clinic not found.</w:t>
      </w:r>
    </w:p>
    <w:p w:rsidR="0000002F" w:rsidRDefault="0000002F" w:rsidP="0000002F">
      <w:r>
        <w:t>INVPARAM</w:t>
      </w:r>
      <w:r>
        <w:tab/>
      </w:r>
      <w:r w:rsidRPr="00007C35">
        <w:t>Invalid parameter value</w:t>
      </w:r>
    </w:p>
    <w:p w:rsidR="0000002F" w:rsidRDefault="0000002F" w:rsidP="0000002F">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HECKIN</w:t>
      </w:r>
      <w:r>
        <w:t>^</w:t>
      </w:r>
      <w:proofErr w:type="gramStart"/>
      <w:r>
        <w:t>SDMAPI2(</w:t>
      </w:r>
      <w:proofErr w:type="gramEnd"/>
      <w:r>
        <w:t>) - Check in appointment</w:t>
      </w:r>
    </w:p>
    <w:p w:rsidR="00D7075C" w:rsidRDefault="00D7075C" w:rsidP="00D7075C">
      <w:pPr>
        <w:rPr>
          <w:color w:val="000000"/>
        </w:rPr>
      </w:pPr>
      <w:r>
        <w:rPr>
          <w:color w:val="000000"/>
        </w:rPr>
        <w:t>This extrinsic function checks in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CHECKIN^</w:t>
      </w:r>
      <w:proofErr w:type="gramStart"/>
      <w:r>
        <w:rPr>
          <w:color w:val="000000"/>
        </w:rPr>
        <w:t>SDMAPI2(</w:t>
      </w:r>
      <w:proofErr w:type="gramEnd"/>
      <w:r>
        <w:rPr>
          <w:color w:val="000000"/>
        </w:rPr>
        <w:t>.RETURN,DFN,SD,SC</w:t>
      </w:r>
      <w:r w:rsidR="00593DA1">
        <w:rPr>
          <w:color w:val="000000"/>
        </w:rPr>
        <w:t>,CIDT</w:t>
      </w:r>
      <w:r>
        <w:rPr>
          <w:color w:val="000000"/>
        </w:rPr>
        <w:t>)</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40FCB">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Patient IE</w:t>
      </w:r>
      <w:r w:rsidR="00D7075C">
        <w:rPr>
          <w:color w:val="000000"/>
        </w:rPr>
        <w:t>N</w:t>
      </w:r>
      <w:r w:rsidR="007976E0">
        <w:rPr>
          <w:color w:val="000000"/>
        </w:rPr>
        <w:t xml:space="preserve"> (pointer to File 2)</w:t>
      </w:r>
    </w:p>
    <w:p w:rsidR="00D7075C" w:rsidRDefault="00D7075C" w:rsidP="00D7075C">
      <w:pPr>
        <w:rPr>
          <w:color w:val="000000"/>
        </w:rPr>
      </w:pPr>
      <w:r>
        <w:rPr>
          <w:color w:val="000000"/>
        </w:rPr>
        <w:t>S</w:t>
      </w:r>
      <w:r w:rsidR="00816A8A">
        <w:rPr>
          <w:color w:val="000000"/>
        </w:rPr>
        <w:t>D</w:t>
      </w:r>
      <w:r w:rsidR="00816A8A">
        <w:rPr>
          <w:color w:val="000000"/>
        </w:rPr>
        <w:tab/>
      </w:r>
      <w:r w:rsidR="00816A8A">
        <w:rPr>
          <w:color w:val="000000"/>
        </w:rPr>
        <w:tab/>
        <w:t>[</w:t>
      </w:r>
      <w:proofErr w:type="spellStart"/>
      <w:r>
        <w:rPr>
          <w:color w:val="000000"/>
        </w:rPr>
        <w:t>Required</w:t>
      </w:r>
      <w:proofErr w:type="gramStart"/>
      <w:r w:rsidR="00593DA1">
        <w:rPr>
          <w:color w:val="000000"/>
        </w:rPr>
        <w:t>,DateTime</w:t>
      </w:r>
      <w:proofErr w:type="spellEnd"/>
      <w:proofErr w:type="gramEnd"/>
      <w:r w:rsidR="00816A8A">
        <w:rPr>
          <w:color w:val="000000"/>
        </w:rPr>
        <w:t>]</w:t>
      </w:r>
      <w:r>
        <w:rPr>
          <w:color w:val="000000"/>
        </w:rPr>
        <w:t xml:space="preserve"> Appointment date</w:t>
      </w:r>
      <w:r w:rsidR="00011C08">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593DA1">
        <w:rPr>
          <w:color w:val="000000"/>
        </w:rPr>
        <w:t>,Numeric</w:t>
      </w:r>
      <w:proofErr w:type="spellEnd"/>
      <w:proofErr w:type="gramEnd"/>
      <w:r>
        <w:rPr>
          <w:color w:val="000000"/>
        </w:rPr>
        <w:t>]</w:t>
      </w:r>
      <w:r w:rsidR="00854E4F">
        <w:rPr>
          <w:color w:val="000000"/>
        </w:rPr>
        <w:t xml:space="preserve"> Clinic IE</w:t>
      </w:r>
      <w:r w:rsidR="00D7075C">
        <w:rPr>
          <w:color w:val="000000"/>
        </w:rPr>
        <w:t>N</w:t>
      </w:r>
      <w:r w:rsidR="007976E0">
        <w:rPr>
          <w:color w:val="000000"/>
        </w:rPr>
        <w:t xml:space="preserve"> (poin</w:t>
      </w:r>
      <w:r w:rsidR="003A2669">
        <w:rPr>
          <w:color w:val="000000"/>
        </w:rPr>
        <w:t>t</w:t>
      </w:r>
      <w:r w:rsidR="007976E0">
        <w:rPr>
          <w:color w:val="000000"/>
        </w:rPr>
        <w:t>er to File 44)</w:t>
      </w:r>
    </w:p>
    <w:p w:rsidR="00593DA1" w:rsidRDefault="00816A8A" w:rsidP="00D7075C">
      <w:pPr>
        <w:rPr>
          <w:color w:val="000000"/>
        </w:rPr>
      </w:pPr>
      <w:r>
        <w:rPr>
          <w:color w:val="000000"/>
        </w:rPr>
        <w:t>CIDT</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00593DA1">
        <w:rPr>
          <w:color w:val="000000"/>
        </w:rPr>
        <w:t xml:space="preserve"> D</w:t>
      </w:r>
      <w:r w:rsidR="00593DA1" w:rsidRPr="00593DA1">
        <w:rPr>
          <w:color w:val="000000"/>
        </w:rPr>
        <w:t>ate and time the patient was checked in for the appointment</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lastRenderedPageBreak/>
        <w:t>Error Codes Returned</w:t>
      </w:r>
    </w:p>
    <w:p w:rsidR="00D7075C" w:rsidRDefault="00D7075C" w:rsidP="00D7075C">
      <w:pPr>
        <w:rPr>
          <w:color w:val="000000"/>
        </w:rPr>
      </w:pPr>
      <w:r>
        <w:rPr>
          <w:color w:val="000000"/>
        </w:rPr>
        <w:t xml:space="preserve">APTCIPE </w:t>
      </w:r>
      <w:r>
        <w:rPr>
          <w:color w:val="000000"/>
        </w:rPr>
        <w:tab/>
      </w:r>
      <w:r w:rsidRPr="00812745">
        <w:rPr>
          <w:color w:val="000000"/>
        </w:rPr>
        <w:t>You cannot check in this appointment.</w:t>
      </w:r>
    </w:p>
    <w:p w:rsidR="00D7075C" w:rsidRDefault="00D7075C" w:rsidP="00D7075C">
      <w:pPr>
        <w:rPr>
          <w:color w:val="000000" w:themeColor="text1"/>
        </w:rPr>
      </w:pPr>
      <w:r w:rsidRPr="00B3291B">
        <w:rPr>
          <w:color w:val="000000" w:themeColor="text1"/>
        </w:rPr>
        <w:t>APTCITS </w:t>
      </w:r>
      <w:r>
        <w:rPr>
          <w:color w:val="000000" w:themeColor="text1"/>
        </w:rPr>
        <w:tab/>
      </w:r>
      <w:r w:rsidRPr="00B3291B">
        <w:rPr>
          <w:color w:val="000000" w:themeColor="text1"/>
        </w:rPr>
        <w:t>It is too soon to check in this appointment.</w:t>
      </w:r>
    </w:p>
    <w:p w:rsidR="00773EBB" w:rsidRDefault="00773EBB" w:rsidP="00773EBB">
      <w:r>
        <w:t>CLNNFND</w:t>
      </w:r>
      <w:r>
        <w:tab/>
      </w:r>
      <w:r w:rsidRPr="00007C35">
        <w:t>Clinic not found.</w:t>
      </w:r>
    </w:p>
    <w:p w:rsidR="00773EBB" w:rsidRDefault="00773EBB" w:rsidP="00773EBB">
      <w:r>
        <w:t>INVPARAM</w:t>
      </w:r>
      <w:r>
        <w:tab/>
      </w:r>
      <w:r w:rsidRPr="00007C35">
        <w:t>Invalid parameter value</w:t>
      </w:r>
    </w:p>
    <w:p w:rsidR="00773EBB" w:rsidRDefault="00773EBB" w:rsidP="00773EBB">
      <w:pPr>
        <w:rPr>
          <w:b/>
          <w:bCs/>
        </w:rPr>
      </w:pPr>
      <w:r>
        <w:t>PATNFND</w:t>
      </w:r>
      <w:r>
        <w:tab/>
      </w:r>
      <w:r w:rsidRPr="00007C35">
        <w:t>Patient not found.</w:t>
      </w:r>
    </w:p>
    <w:p w:rsidR="00D7075C" w:rsidRDefault="00D7075C" w:rsidP="00D7075C">
      <w:pPr>
        <w:pStyle w:val="Heading2"/>
      </w:pPr>
      <w:r w:rsidRPr="004D38E6">
        <w:rPr>
          <w:color w:val="FF0000"/>
        </w:rPr>
        <w:t>$$C</w:t>
      </w:r>
      <w:r>
        <w:rPr>
          <w:color w:val="FF0000"/>
        </w:rPr>
        <w:t>HECKO</w:t>
      </w:r>
      <w:r>
        <w:t>^</w:t>
      </w:r>
      <w:proofErr w:type="gramStart"/>
      <w:r>
        <w:t>SDMAPI4(</w:t>
      </w:r>
      <w:proofErr w:type="gramEnd"/>
      <w:r>
        <w:t>) - Check out appointment</w:t>
      </w:r>
    </w:p>
    <w:p w:rsidR="00D7075C" w:rsidRDefault="00D7075C" w:rsidP="00D7075C">
      <w:pPr>
        <w:rPr>
          <w:color w:val="000000"/>
        </w:rPr>
      </w:pPr>
      <w:r>
        <w:rPr>
          <w:color w:val="000000"/>
        </w:rPr>
        <w:t>This extrinsic function checks out an existing appointment.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CHECKO^</w:t>
      </w:r>
      <w:proofErr w:type="gramStart"/>
      <w:r>
        <w:rPr>
          <w:color w:val="000000"/>
        </w:rPr>
        <w:t>SDMAPI2(</w:t>
      </w:r>
      <w:proofErr w:type="gramEnd"/>
      <w:r>
        <w:rPr>
          <w:color w:val="000000"/>
        </w:rPr>
        <w:t>.RETURN,DFN,SD,SC)</w:t>
      </w:r>
    </w:p>
    <w:p w:rsidR="00D7075C" w:rsidRDefault="00D7075C" w:rsidP="00D7075C">
      <w:pPr>
        <w:pStyle w:val="Heading5"/>
      </w:pPr>
      <w:r>
        <w:t>Input Parameters</w:t>
      </w:r>
    </w:p>
    <w:p w:rsidR="00D7075C" w:rsidRDefault="00816A8A" w:rsidP="00D7075C">
      <w:pPr>
        <w:rPr>
          <w:color w:val="000000"/>
        </w:rPr>
      </w:pPr>
      <w:r>
        <w:rPr>
          <w:color w:val="000000"/>
        </w:rPr>
        <w:t>.RETURN</w:t>
      </w:r>
      <w:r>
        <w:rPr>
          <w:color w:val="000000"/>
        </w:rPr>
        <w:tab/>
        <w:t>[</w:t>
      </w:r>
      <w:proofErr w:type="spellStart"/>
      <w:r>
        <w:rPr>
          <w:color w:val="000000"/>
        </w:rPr>
        <w:t>Required</w:t>
      </w:r>
      <w:proofErr w:type="gramStart"/>
      <w:r w:rsidR="002C3474">
        <w:rPr>
          <w:color w:val="000000"/>
        </w:rPr>
        <w:t>,Boolean</w:t>
      </w:r>
      <w:proofErr w:type="spellEnd"/>
      <w:proofErr w:type="gramEnd"/>
      <w:r>
        <w:rPr>
          <w:color w:val="000000"/>
        </w:rPr>
        <w:t>] Set to 1 if the check-</w:t>
      </w:r>
      <w:r w:rsidR="00D7075C">
        <w:rPr>
          <w:color w:val="000000"/>
        </w:rPr>
        <w:t>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0) –</w:t>
      </w:r>
      <w:r w:rsidR="00816A8A">
        <w:rPr>
          <w:color w:val="000000"/>
        </w:rPr>
        <w:t xml:space="preserve"> [String]</w:t>
      </w:r>
      <w:r>
        <w:rPr>
          <w:color w:val="000000"/>
        </w:rPr>
        <w:t xml:space="preserve"> Error </w:t>
      </w:r>
      <w:proofErr w:type="spellStart"/>
      <w:r>
        <w:rPr>
          <w:color w:val="000000"/>
        </w:rPr>
        <w:t>code^Text^Level</w:t>
      </w:r>
      <w:proofErr w:type="spellEnd"/>
      <w:r>
        <w:rPr>
          <w:color w:val="000000"/>
        </w:rPr>
        <w:t xml:space="preserve"> (1 for error, 2 for warning, 3 for warning)</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“COD”) – [</w:t>
      </w:r>
      <w:proofErr w:type="spellStart"/>
      <w:r w:rsidR="00FC58AC">
        <w:rPr>
          <w:color w:val="000000"/>
        </w:rPr>
        <w:t>DateTime</w:t>
      </w:r>
      <w:proofErr w:type="spellEnd"/>
      <w:r>
        <w:rPr>
          <w:color w:val="000000"/>
        </w:rPr>
        <w:t xml:space="preserve">] </w:t>
      </w:r>
      <w:r w:rsidR="00FC58AC">
        <w:rPr>
          <w:color w:val="000000"/>
        </w:rPr>
        <w:t>Checked out date/time</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“COVISIT”) – [</w:t>
      </w:r>
      <w:r w:rsidR="00107F39">
        <w:rPr>
          <w:color w:val="000000"/>
        </w:rPr>
        <w:t>Boolean</w:t>
      </w:r>
      <w:r>
        <w:rPr>
          <w:color w:val="000000"/>
        </w:rPr>
        <w:t xml:space="preserve">] </w:t>
      </w:r>
      <w:r w:rsidR="00107F39">
        <w:rPr>
          <w:color w:val="000000"/>
        </w:rPr>
        <w:t xml:space="preserve">Collateral visit (1=this patient has been seen as a collateral </w:t>
      </w:r>
      <w:r w:rsidR="00107F39">
        <w:rPr>
          <w:color w:val="000000"/>
        </w:rPr>
        <w:tab/>
      </w:r>
      <w:r w:rsidR="00107F39">
        <w:rPr>
          <w:color w:val="000000"/>
        </w:rPr>
        <w:tab/>
      </w:r>
      <w:r w:rsidR="00107F39">
        <w:rPr>
          <w:color w:val="000000"/>
        </w:rPr>
        <w:tab/>
      </w:r>
      <w:r w:rsidR="00107F39">
        <w:rPr>
          <w:color w:val="000000"/>
        </w:rPr>
        <w:tab/>
      </w:r>
      <w:r w:rsidR="00107F39">
        <w:rPr>
          <w:color w:val="000000"/>
        </w:rPr>
        <w:tab/>
        <w:t>for another patient)</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“LOCATION”) – [</w:t>
      </w:r>
      <w:r w:rsidR="00FC58AC">
        <w:rPr>
          <w:color w:val="000000"/>
        </w:rPr>
        <w:t>Numeric</w:t>
      </w:r>
      <w:r>
        <w:rPr>
          <w:color w:val="000000"/>
        </w:rPr>
        <w:t xml:space="preserve">] </w:t>
      </w:r>
      <w:r w:rsidR="00FC58AC">
        <w:rPr>
          <w:color w:val="000000"/>
        </w:rPr>
        <w:t>Encounter location (pointer to file 44)</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“SDOE”) – [</w:t>
      </w:r>
      <w:r w:rsidR="00FC58AC">
        <w:rPr>
          <w:color w:val="000000"/>
        </w:rPr>
        <w:t>Numeric</w:t>
      </w:r>
      <w:r>
        <w:rPr>
          <w:color w:val="000000"/>
        </w:rPr>
        <w:t xml:space="preserve">] </w:t>
      </w:r>
      <w:r w:rsidR="00FC58AC">
        <w:rPr>
          <w:color w:val="000000"/>
        </w:rPr>
        <w:t xml:space="preserve">Pointer to the corresponding outpatient encounter (file </w:t>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r>
      <w:r w:rsidR="00FC58AC">
        <w:rPr>
          <w:color w:val="000000"/>
        </w:rPr>
        <w:tab/>
        <w:t>409.68)</w:t>
      </w:r>
    </w:p>
    <w:p w:rsidR="00C47F89" w:rsidRDefault="00C47F89" w:rsidP="00C47F89">
      <w:pPr>
        <w:rPr>
          <w:color w:val="000000"/>
        </w:rPr>
      </w:pPr>
      <w:r>
        <w:rPr>
          <w:color w:val="000000"/>
        </w:rPr>
        <w:tab/>
      </w:r>
      <w:r>
        <w:rPr>
          <w:color w:val="000000"/>
        </w:rPr>
        <w:tab/>
      </w:r>
      <w:proofErr w:type="gramStart"/>
      <w:r>
        <w:rPr>
          <w:color w:val="000000"/>
        </w:rPr>
        <w:t>RETURN(</w:t>
      </w:r>
      <w:proofErr w:type="gramEnd"/>
      <w:r>
        <w:rPr>
          <w:color w:val="000000"/>
        </w:rPr>
        <w:t xml:space="preserve">“VISIT”) – [Numeric] </w:t>
      </w:r>
      <w:r w:rsidR="00FC58AC">
        <w:rPr>
          <w:color w:val="000000"/>
        </w:rPr>
        <w:t>Visit file entry (pointer to file 9000010)</w:t>
      </w:r>
    </w:p>
    <w:p w:rsidR="00D7075C" w:rsidRDefault="00816A8A"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816A8A"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A44D6E">
        <w:rPr>
          <w:color w:val="000000"/>
        </w:rPr>
        <w:t>,DateTime</w:t>
      </w:r>
      <w:proofErr w:type="spellEnd"/>
      <w:proofErr w:type="gramEnd"/>
      <w:r>
        <w:rPr>
          <w:color w:val="000000"/>
        </w:rPr>
        <w:t>]</w:t>
      </w:r>
      <w:r w:rsidR="00D7075C">
        <w:rPr>
          <w:color w:val="000000"/>
        </w:rPr>
        <w:t xml:space="preserve"> Appointment date</w:t>
      </w:r>
      <w:r w:rsidR="00534E97">
        <w:rPr>
          <w:color w:val="000000"/>
        </w:rPr>
        <w:t>/time</w:t>
      </w:r>
    </w:p>
    <w:p w:rsidR="00D7075C" w:rsidRDefault="00816A8A" w:rsidP="00D7075C">
      <w:pPr>
        <w:rPr>
          <w:color w:val="000000"/>
        </w:rPr>
      </w:pPr>
      <w:r>
        <w:rPr>
          <w:color w:val="000000"/>
        </w:rPr>
        <w:t>SC</w:t>
      </w:r>
      <w:r>
        <w:rPr>
          <w:color w:val="000000"/>
        </w:rPr>
        <w:tab/>
      </w:r>
      <w:r>
        <w:rPr>
          <w:color w:val="000000"/>
        </w:rPr>
        <w:tab/>
        <w:t>[</w:t>
      </w:r>
      <w:proofErr w:type="spellStart"/>
      <w:r w:rsidR="00854E4F">
        <w:rPr>
          <w:color w:val="000000"/>
        </w:rPr>
        <w:t>Required</w:t>
      </w:r>
      <w:proofErr w:type="gramStart"/>
      <w:r w:rsidR="00A44D6E">
        <w:rPr>
          <w:color w:val="000000"/>
        </w:rPr>
        <w:t>,Numeric</w:t>
      </w:r>
      <w:proofErr w:type="spellEnd"/>
      <w:proofErr w:type="gramEnd"/>
      <w:r>
        <w:rPr>
          <w:color w:val="000000"/>
        </w:rPr>
        <w:t>]</w:t>
      </w:r>
      <w:r w:rsidR="00854E4F">
        <w:rPr>
          <w:color w:val="000000"/>
        </w:rPr>
        <w:t xml:space="preserve"> Clinic IE</w:t>
      </w:r>
      <w:r w:rsidR="00D7075C">
        <w:rPr>
          <w:color w:val="000000"/>
        </w:rPr>
        <w:t>N</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D7075C" w:rsidRDefault="00D7075C" w:rsidP="00D7075C">
      <w:pPr>
        <w:pStyle w:val="Heading5"/>
      </w:pPr>
      <w:r>
        <w:t>Error Codes Returned</w:t>
      </w:r>
    </w:p>
    <w:p w:rsidR="00007C35" w:rsidRPr="00007C35" w:rsidRDefault="00007C35" w:rsidP="00007C35">
      <w:r>
        <w:t>APTCOCE</w:t>
      </w:r>
      <w:r>
        <w:tab/>
      </w:r>
      <w:r w:rsidRPr="00007C35">
        <w:t xml:space="preserve">&gt;&gt;&gt; </w:t>
      </w:r>
      <w:proofErr w:type="gramStart"/>
      <w:r w:rsidRPr="00007C35">
        <w:t>You</w:t>
      </w:r>
      <w:proofErr w:type="gramEnd"/>
      <w:r w:rsidRPr="00007C35">
        <w:t xml:space="preserve"> </w:t>
      </w:r>
      <w:proofErr w:type="spellStart"/>
      <w:r w:rsidRPr="00007C35">
        <w:t>can not</w:t>
      </w:r>
      <w:proofErr w:type="spellEnd"/>
      <w:r w:rsidRPr="00007C35">
        <w:t xml:space="preserve"> check out this appointment.</w:t>
      </w:r>
    </w:p>
    <w:p w:rsidR="00D7075C" w:rsidRPr="00D7075C" w:rsidRDefault="00D7075C" w:rsidP="008451CA">
      <w:r w:rsidRPr="00D7075C">
        <w:t>APTCOTS</w:t>
      </w:r>
      <w:r>
        <w:rPr>
          <w:b/>
          <w:bCs/>
        </w:rPr>
        <w:tab/>
      </w:r>
      <w:r w:rsidRPr="00D7075C">
        <w:t>It is too soon to check out this appointment.</w:t>
      </w:r>
    </w:p>
    <w:p w:rsidR="00D7075C" w:rsidRPr="00D7075C" w:rsidRDefault="00D7075C" w:rsidP="008451CA">
      <w:r w:rsidRPr="00D7075C">
        <w:t xml:space="preserve">APTCOCN </w:t>
      </w:r>
      <w:r>
        <w:rPr>
          <w:b/>
          <w:bCs/>
        </w:rPr>
        <w:tab/>
      </w:r>
      <w:r w:rsidRPr="00D7075C">
        <w:t>You cannot check out this appointment.</w:t>
      </w:r>
    </w:p>
    <w:p w:rsidR="00D7075C" w:rsidRDefault="00D7075C" w:rsidP="008451CA">
      <w:r w:rsidRPr="00D7075C">
        <w:t xml:space="preserve">APTCOAC </w:t>
      </w:r>
      <w:r>
        <w:rPr>
          <w:b/>
          <w:bCs/>
        </w:rPr>
        <w:tab/>
      </w:r>
      <w:r w:rsidRPr="00D7075C">
        <w:t>Appointment already checked out</w:t>
      </w:r>
    </w:p>
    <w:p w:rsidR="00007C35" w:rsidRDefault="00007C35" w:rsidP="008451CA">
      <w:r>
        <w:lastRenderedPageBreak/>
        <w:t>APTCONW</w:t>
      </w:r>
      <w:r>
        <w:tab/>
      </w:r>
      <w:r w:rsidRPr="00007C35">
        <w:t>Appointment new encounter</w:t>
      </w:r>
    </w:p>
    <w:p w:rsidR="00007C35" w:rsidRDefault="00007C35" w:rsidP="008451CA">
      <w:r>
        <w:t>CLNNFND</w:t>
      </w:r>
      <w:r>
        <w:tab/>
      </w:r>
      <w:r w:rsidRPr="00007C35">
        <w:t>Clinic not found.</w:t>
      </w:r>
    </w:p>
    <w:p w:rsidR="00007C35" w:rsidRDefault="00007C35" w:rsidP="008451CA">
      <w:r>
        <w:t>INVPARAM</w:t>
      </w:r>
      <w:r>
        <w:tab/>
      </w:r>
      <w:r w:rsidRPr="00007C35">
        <w:t>Invalid parameter value</w:t>
      </w:r>
    </w:p>
    <w:p w:rsidR="00007C35" w:rsidRDefault="00007C35" w:rsidP="008451CA">
      <w:pPr>
        <w:rPr>
          <w:b/>
          <w:bCs/>
        </w:rPr>
      </w:pPr>
      <w:r>
        <w:t>PATNFND</w:t>
      </w:r>
      <w:r>
        <w:tab/>
      </w:r>
      <w:r w:rsidRPr="00007C35">
        <w:t>Patient not found.</w:t>
      </w:r>
    </w:p>
    <w:p w:rsidR="00D7075C" w:rsidRDefault="00D7075C" w:rsidP="00D7075C">
      <w:pPr>
        <w:pStyle w:val="Heading2"/>
      </w:pPr>
      <w:r w:rsidRPr="004D38E6">
        <w:rPr>
          <w:color w:val="FF0000"/>
        </w:rPr>
        <w:t>$$</w:t>
      </w:r>
      <w:r>
        <w:rPr>
          <w:color w:val="FF0000"/>
        </w:rPr>
        <w:t>DELCO</w:t>
      </w:r>
      <w:r w:rsidR="00173D90">
        <w:rPr>
          <w:color w:val="FF0000"/>
        </w:rPr>
        <w:t>SD</w:t>
      </w:r>
      <w:r>
        <w:t>^</w:t>
      </w:r>
      <w:proofErr w:type="gramStart"/>
      <w:r>
        <w:t>SDMAPI4(</w:t>
      </w:r>
      <w:proofErr w:type="gramEnd"/>
      <w:r>
        <w:t>) - Delete check out</w:t>
      </w:r>
      <w:r w:rsidR="00212D06">
        <w:t xml:space="preserve"> (scheduling)</w:t>
      </w:r>
    </w:p>
    <w:p w:rsidR="00D7075C" w:rsidRDefault="00D7075C" w:rsidP="00D7075C">
      <w:pPr>
        <w:rPr>
          <w:color w:val="000000"/>
        </w:rPr>
      </w:pPr>
      <w:r>
        <w:rPr>
          <w:color w:val="000000"/>
        </w:rPr>
        <w:t>This extrinsic function deletes an existing appointment check out.</w:t>
      </w:r>
    </w:p>
    <w:p w:rsidR="00D7075C" w:rsidRDefault="00D7075C" w:rsidP="00D7075C">
      <w:pPr>
        <w:pStyle w:val="Heading5"/>
      </w:pPr>
      <w:r>
        <w:t>Format</w:t>
      </w:r>
    </w:p>
    <w:p w:rsidR="00D7075C" w:rsidRDefault="00D7075C" w:rsidP="00D7075C">
      <w:pPr>
        <w:rPr>
          <w:color w:val="000000"/>
        </w:rPr>
      </w:pPr>
      <w:r>
        <w:rPr>
          <w:color w:val="FF0000"/>
        </w:rPr>
        <w:tab/>
      </w:r>
      <w:r w:rsidRPr="00EB6E7C">
        <w:rPr>
          <w:color w:val="000000"/>
        </w:rPr>
        <w:t>$$</w:t>
      </w:r>
      <w:r>
        <w:rPr>
          <w:color w:val="000000"/>
        </w:rPr>
        <w:t>DELCO</w:t>
      </w:r>
      <w:r w:rsidR="00173D90">
        <w:rPr>
          <w:color w:val="000000"/>
        </w:rPr>
        <w:t>SD</w:t>
      </w:r>
      <w:r>
        <w:rPr>
          <w:color w:val="000000"/>
        </w:rPr>
        <w:t>^</w:t>
      </w:r>
      <w:proofErr w:type="gramStart"/>
      <w:r>
        <w:rPr>
          <w:color w:val="000000"/>
        </w:rPr>
        <w:t>SDMAPI4(</w:t>
      </w:r>
      <w:proofErr w:type="gramEnd"/>
      <w:r>
        <w:rPr>
          <w:color w:val="000000"/>
        </w:rPr>
        <w:t>.RETURN,DFN,SD)</w:t>
      </w:r>
    </w:p>
    <w:p w:rsidR="00D7075C" w:rsidRDefault="00D7075C" w:rsidP="00D7075C">
      <w:pPr>
        <w:pStyle w:val="Heading5"/>
      </w:pPr>
      <w:r>
        <w:t>Input Parameters</w:t>
      </w:r>
    </w:p>
    <w:p w:rsidR="00D7075C" w:rsidRDefault="00A841FC" w:rsidP="00D7075C">
      <w:pPr>
        <w:rPr>
          <w:color w:val="000000"/>
        </w:rPr>
      </w:pPr>
      <w:r>
        <w:rPr>
          <w:color w:val="000000"/>
        </w:rPr>
        <w:t>.RETURN</w:t>
      </w:r>
      <w:r>
        <w:rPr>
          <w:color w:val="000000"/>
        </w:rPr>
        <w:tab/>
        <w:t>[</w:t>
      </w:r>
      <w:proofErr w:type="spellStart"/>
      <w:r>
        <w:rPr>
          <w:color w:val="000000"/>
        </w:rPr>
        <w:t>Required</w:t>
      </w:r>
      <w:proofErr w:type="gramStart"/>
      <w:r w:rsidR="00F728EC">
        <w:rPr>
          <w:color w:val="000000"/>
        </w:rPr>
        <w:t>,Boolean</w:t>
      </w:r>
      <w:proofErr w:type="spellEnd"/>
      <w:proofErr w:type="gramEnd"/>
      <w:r>
        <w:rPr>
          <w:color w:val="000000"/>
        </w:rPr>
        <w:t>]</w:t>
      </w:r>
      <w:r w:rsidR="00D7075C">
        <w:rPr>
          <w:color w:val="000000"/>
        </w:rPr>
        <w:t xml:space="preserve"> Set to 1 if the check in succeeded, 0 otherwise</w:t>
      </w:r>
    </w:p>
    <w:p w:rsidR="00D7075C" w:rsidRDefault="00D7075C" w:rsidP="00D7075C">
      <w:pPr>
        <w:rPr>
          <w:color w:val="000000"/>
        </w:rPr>
      </w:pPr>
      <w:r>
        <w:rPr>
          <w:color w:val="000000"/>
        </w:rPr>
        <w:tab/>
      </w:r>
      <w:r>
        <w:rPr>
          <w:color w:val="000000"/>
        </w:rPr>
        <w:tab/>
      </w:r>
      <w:proofErr w:type="gramStart"/>
      <w:r>
        <w:rPr>
          <w:color w:val="000000"/>
        </w:rPr>
        <w:t>RETURN(</w:t>
      </w:r>
      <w:proofErr w:type="gramEnd"/>
      <w:r>
        <w:rPr>
          <w:color w:val="000000"/>
        </w:rPr>
        <w:t xml:space="preserve">0) – </w:t>
      </w:r>
      <w:r w:rsidR="00A841FC">
        <w:rPr>
          <w:color w:val="000000"/>
        </w:rPr>
        <w:t xml:space="preserve">[String] </w:t>
      </w:r>
      <w:r>
        <w:rPr>
          <w:color w:val="000000"/>
        </w:rPr>
        <w:t xml:space="preserve">Error </w:t>
      </w:r>
      <w:proofErr w:type="spellStart"/>
      <w:r>
        <w:rPr>
          <w:color w:val="000000"/>
        </w:rPr>
        <w:t>code^Text^Level</w:t>
      </w:r>
      <w:proofErr w:type="spellEnd"/>
      <w:r>
        <w:rPr>
          <w:color w:val="000000"/>
        </w:rPr>
        <w:t xml:space="preserve"> (1 for error, 2 for warning, 3 for warning)</w:t>
      </w:r>
    </w:p>
    <w:p w:rsidR="00B6647A" w:rsidRDefault="00B6647A" w:rsidP="00D7075C">
      <w:pPr>
        <w:rPr>
          <w:color w:val="000000"/>
        </w:rPr>
      </w:pPr>
      <w:r>
        <w:rPr>
          <w:color w:val="000000"/>
        </w:rPr>
        <w:tab/>
      </w:r>
      <w:r>
        <w:rPr>
          <w:color w:val="000000"/>
        </w:rPr>
        <w:tab/>
      </w:r>
      <w:proofErr w:type="gramStart"/>
      <w:r>
        <w:rPr>
          <w:color w:val="000000"/>
        </w:rPr>
        <w:t>RETURN(</w:t>
      </w:r>
      <w:proofErr w:type="gramEnd"/>
      <w:r>
        <w:rPr>
          <w:color w:val="000000"/>
        </w:rPr>
        <w:t>“OE”) [Numeric]Pointer to the corresponding outpatient encounter (file 409.68)</w:t>
      </w:r>
    </w:p>
    <w:p w:rsidR="00D7075C" w:rsidRDefault="00A841FC" w:rsidP="00D7075C">
      <w:pPr>
        <w:rPr>
          <w:color w:val="000000"/>
        </w:rPr>
      </w:pPr>
      <w:r>
        <w:rPr>
          <w:color w:val="000000"/>
        </w:rPr>
        <w:t>DFN</w:t>
      </w:r>
      <w:r>
        <w:rPr>
          <w:color w:val="000000"/>
        </w:rPr>
        <w:tab/>
      </w:r>
      <w:r>
        <w:rPr>
          <w:color w:val="000000"/>
        </w:rPr>
        <w:tab/>
        <w:t>[</w:t>
      </w:r>
      <w:proofErr w:type="spellStart"/>
      <w:r w:rsidR="00854E4F">
        <w:rPr>
          <w:color w:val="000000"/>
        </w:rPr>
        <w:t>Required</w:t>
      </w:r>
      <w:proofErr w:type="gramStart"/>
      <w:r w:rsidR="005D6A11">
        <w:rPr>
          <w:color w:val="000000"/>
        </w:rPr>
        <w:t>,Numeric</w:t>
      </w:r>
      <w:proofErr w:type="spellEnd"/>
      <w:proofErr w:type="gramEnd"/>
      <w:r>
        <w:rPr>
          <w:color w:val="000000"/>
        </w:rPr>
        <w:t>]</w:t>
      </w:r>
      <w:r w:rsidR="00854E4F">
        <w:rPr>
          <w:color w:val="000000"/>
        </w:rPr>
        <w:t xml:space="preserve"> Patient IE</w:t>
      </w:r>
      <w:r w:rsidR="00D7075C">
        <w:rPr>
          <w:color w:val="000000"/>
        </w:rPr>
        <w:t>N</w:t>
      </w:r>
    </w:p>
    <w:p w:rsidR="00D7075C" w:rsidRDefault="00A841FC" w:rsidP="00D7075C">
      <w:pPr>
        <w:rPr>
          <w:color w:val="000000"/>
        </w:rPr>
      </w:pPr>
      <w:r>
        <w:rPr>
          <w:color w:val="000000"/>
        </w:rPr>
        <w:t>SD</w:t>
      </w:r>
      <w:r>
        <w:rPr>
          <w:color w:val="000000"/>
        </w:rPr>
        <w:tab/>
      </w:r>
      <w:r>
        <w:rPr>
          <w:color w:val="000000"/>
        </w:rPr>
        <w:tab/>
        <w:t>[</w:t>
      </w:r>
      <w:proofErr w:type="spellStart"/>
      <w:r w:rsidR="00D7075C">
        <w:rPr>
          <w:color w:val="000000"/>
        </w:rPr>
        <w:t>Required</w:t>
      </w:r>
      <w:proofErr w:type="gramStart"/>
      <w:r w:rsidR="005D6A11">
        <w:rPr>
          <w:color w:val="000000"/>
        </w:rPr>
        <w:t>,DateTime</w:t>
      </w:r>
      <w:proofErr w:type="spellEnd"/>
      <w:proofErr w:type="gramEnd"/>
      <w:r>
        <w:rPr>
          <w:color w:val="000000"/>
        </w:rPr>
        <w:t>]</w:t>
      </w:r>
      <w:r w:rsidR="00D7075C">
        <w:rPr>
          <w:color w:val="000000"/>
        </w:rPr>
        <w:t xml:space="preserve"> Appointment date</w:t>
      </w:r>
    </w:p>
    <w:p w:rsidR="00D7075C" w:rsidRDefault="00D7075C" w:rsidP="00D7075C">
      <w:pPr>
        <w:pStyle w:val="Heading5"/>
      </w:pPr>
      <w:r>
        <w:t>Output</w:t>
      </w:r>
    </w:p>
    <w:p w:rsidR="00D7075C" w:rsidRDefault="00D7075C" w:rsidP="00D7075C">
      <w:pPr>
        <w:rPr>
          <w:color w:val="000000"/>
        </w:rPr>
      </w:pPr>
      <w:proofErr w:type="gramStart"/>
      <w:r>
        <w:rPr>
          <w:color w:val="000000"/>
        </w:rPr>
        <w:t>A Boolean value signaling if the call was successful or not.</w:t>
      </w:r>
      <w:proofErr w:type="gramEnd"/>
    </w:p>
    <w:p w:rsidR="008451CA" w:rsidRDefault="00D7075C" w:rsidP="008451CA">
      <w:pPr>
        <w:pStyle w:val="Heading5"/>
      </w:pPr>
      <w:r>
        <w:t>Error Codes Returned</w:t>
      </w:r>
    </w:p>
    <w:p w:rsidR="00FF48EA" w:rsidRDefault="00FF48EA" w:rsidP="008451CA">
      <w:pPr>
        <w:rPr>
          <w:bCs/>
        </w:rPr>
      </w:pPr>
      <w:r>
        <w:rPr>
          <w:bCs/>
        </w:rPr>
        <w:t>APTCOSU</w:t>
      </w:r>
      <w:r w:rsidR="00B71ABE">
        <w:rPr>
          <w:bCs/>
        </w:rPr>
        <w:tab/>
      </w:r>
      <w:r w:rsidR="00B71ABE" w:rsidRPr="00B71ABE">
        <w:rPr>
          <w:bCs/>
        </w:rPr>
        <w:t>You must have the 'SD SUPERVISOR' key to delete an appointment check out.</w:t>
      </w:r>
    </w:p>
    <w:p w:rsidR="00D7075C" w:rsidRDefault="00D7075C" w:rsidP="008451CA">
      <w:r w:rsidRPr="008451CA">
        <w:rPr>
          <w:bCs/>
        </w:rPr>
        <w:t>APTDCOD</w:t>
      </w:r>
      <w:r>
        <w:rPr>
          <w:b/>
          <w:bCs/>
        </w:rPr>
        <w:tab/>
      </w:r>
      <w:r w:rsidRPr="00D7075C">
        <w:t>The appointment must have a check out date/time to delete.</w:t>
      </w:r>
    </w:p>
    <w:p w:rsidR="00FF48EA" w:rsidRDefault="00FF48EA" w:rsidP="008451CA">
      <w:proofErr w:type="gramStart"/>
      <w:r>
        <w:t>APTDCOO</w:t>
      </w:r>
      <w:r w:rsidR="00B71ABE">
        <w:tab/>
      </w:r>
      <w:r w:rsidR="00B71ABE" w:rsidRPr="00B71ABE">
        <w:t>&gt;&gt;&gt; Editing and deleting old encounters not allowed.</w:t>
      </w:r>
      <w:proofErr w:type="gramEnd"/>
    </w:p>
    <w:p w:rsidR="00FF48EA" w:rsidRDefault="00FF48EA" w:rsidP="008451CA">
      <w:r>
        <w:t>CLNNFND</w:t>
      </w:r>
      <w:r w:rsidR="00B71ABE">
        <w:tab/>
      </w:r>
      <w:r w:rsidR="00B71ABE" w:rsidRPr="00B71ABE">
        <w:t>Clinic not found.</w:t>
      </w:r>
    </w:p>
    <w:p w:rsidR="00FF48EA" w:rsidRDefault="00FF48EA" w:rsidP="008451CA">
      <w:r>
        <w:t>INVPARAM</w:t>
      </w:r>
      <w:r w:rsidR="00B71ABE">
        <w:tab/>
      </w:r>
      <w:r w:rsidR="00B71ABE" w:rsidRPr="00B71ABE">
        <w:t>Invalid parameter value</w:t>
      </w:r>
    </w:p>
    <w:p w:rsidR="00FF48EA" w:rsidRPr="00BB12A7" w:rsidRDefault="00FF48EA" w:rsidP="00BB12A7">
      <w:r>
        <w:t>PATNFND</w:t>
      </w:r>
      <w:r w:rsidR="00B71ABE">
        <w:tab/>
      </w:r>
      <w:r w:rsidR="00B71ABE" w:rsidRPr="00B71ABE">
        <w:t>Patient not found.</w:t>
      </w:r>
    </w:p>
    <w:p w:rsidR="00C3198E" w:rsidRDefault="00C3198E" w:rsidP="00C3198E">
      <w:pPr>
        <w:pStyle w:val="Heading2"/>
      </w:pPr>
      <w:r>
        <w:rPr>
          <w:color w:val="FF0000"/>
        </w:rPr>
        <w:t>$$GETAPT</w:t>
      </w:r>
      <w:r w:rsidRPr="004D38E6">
        <w:t>^</w:t>
      </w:r>
      <w:proofErr w:type="gramStart"/>
      <w:r w:rsidRPr="004D38E6">
        <w:t>SD</w:t>
      </w:r>
      <w:r>
        <w:t>MAPI1</w:t>
      </w:r>
      <w:r w:rsidRPr="00430E33">
        <w:t>(</w:t>
      </w:r>
      <w:proofErr w:type="gramEnd"/>
      <w:r w:rsidRPr="00430E33">
        <w:t xml:space="preserve">) </w:t>
      </w:r>
      <w:r>
        <w:t>–</w:t>
      </w:r>
      <w:r w:rsidRPr="00430E33">
        <w:t xml:space="preserve"> </w:t>
      </w:r>
      <w:r>
        <w:t>Get appointment</w:t>
      </w:r>
    </w:p>
    <w:p w:rsidR="00C3198E" w:rsidRDefault="00C3198E" w:rsidP="00C3198E">
      <w:pPr>
        <w:rPr>
          <w:color w:val="000000"/>
        </w:rPr>
      </w:pPr>
      <w:r>
        <w:rPr>
          <w:color w:val="000000"/>
        </w:rPr>
        <w:t>This extrinsic function returns detailed information for an appointment.</w:t>
      </w:r>
    </w:p>
    <w:p w:rsidR="00C3198E" w:rsidRDefault="00C3198E" w:rsidP="00C3198E">
      <w:pPr>
        <w:pStyle w:val="Heading5"/>
      </w:pPr>
      <w:r>
        <w:t>Format</w:t>
      </w:r>
    </w:p>
    <w:p w:rsidR="00C3198E" w:rsidRDefault="00C3198E" w:rsidP="00C3198E">
      <w:pPr>
        <w:rPr>
          <w:color w:val="000000"/>
        </w:rPr>
      </w:pPr>
      <w:r>
        <w:rPr>
          <w:color w:val="FF0000"/>
        </w:rPr>
        <w:tab/>
      </w:r>
      <w:r w:rsidRPr="00EB6E7C">
        <w:rPr>
          <w:color w:val="000000"/>
        </w:rPr>
        <w:t>$$</w:t>
      </w:r>
      <w:r>
        <w:rPr>
          <w:color w:val="000000"/>
        </w:rPr>
        <w:t>GETAPT^</w:t>
      </w:r>
      <w:proofErr w:type="gramStart"/>
      <w:r>
        <w:rPr>
          <w:color w:val="000000"/>
        </w:rPr>
        <w:t>SDMAPI1(</w:t>
      </w:r>
      <w:proofErr w:type="gramEnd"/>
      <w:r>
        <w:rPr>
          <w:color w:val="000000"/>
        </w:rPr>
        <w:t>.RETURN,DFN,SD)</w:t>
      </w:r>
    </w:p>
    <w:p w:rsidR="00C3198E" w:rsidRDefault="00C3198E" w:rsidP="00C3198E">
      <w:pPr>
        <w:pStyle w:val="Heading5"/>
      </w:pPr>
      <w:r>
        <w:t>Input Parameters</w:t>
      </w:r>
    </w:p>
    <w:p w:rsidR="00C3198E" w:rsidRPr="003D2813" w:rsidRDefault="00C3198E" w:rsidP="00C3198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C3198E" w:rsidRPr="003D2813" w:rsidRDefault="00C3198E" w:rsidP="00C3198E">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 xml:space="preserve">Set to 1 if the </w:t>
      </w:r>
      <w:proofErr w:type="spellStart"/>
      <w:r>
        <w:rPr>
          <w:color w:val="000000"/>
        </w:rPr>
        <w:t>the</w:t>
      </w:r>
      <w:proofErr w:type="spellEnd"/>
      <w:r>
        <w:rPr>
          <w:color w:val="000000"/>
        </w:rPr>
        <w:t xml:space="preserve"> call succeeded, 0 otherwise</w:t>
      </w:r>
    </w:p>
    <w:p w:rsidR="00C3198E" w:rsidRPr="003B5F4F" w:rsidRDefault="00C3198E" w:rsidP="00C3198E">
      <w:pPr>
        <w:rPr>
          <w:color w:val="000000"/>
        </w:rPr>
      </w:pPr>
      <w:r>
        <w:rPr>
          <w:color w:val="000000"/>
        </w:rPr>
        <w:lastRenderedPageBreak/>
        <w:tab/>
      </w:r>
      <w:r>
        <w:rPr>
          <w:color w:val="000000"/>
        </w:rPr>
        <w:tab/>
      </w:r>
      <w:proofErr w:type="gramStart"/>
      <w:r>
        <w:rPr>
          <w:color w:val="000000"/>
        </w:rPr>
        <w:t>RETURN(</w:t>
      </w:r>
      <w:proofErr w:type="gramEnd"/>
      <w:r>
        <w:rPr>
          <w:color w:val="000000"/>
        </w:rPr>
        <w:t>"CLINIC")</w:t>
      </w:r>
      <w:r>
        <w:rPr>
          <w:color w:val="000000"/>
        </w:rPr>
        <w:tab/>
      </w:r>
      <w:r>
        <w:rPr>
          <w:color w:val="000000"/>
        </w:rPr>
        <w:tab/>
        <w:t>[String] Clinic (pointer to file 44)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[String] Appointment status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"LABDT")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LAB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"XRAYDT")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XRAY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"EKGDT")</w:t>
      </w:r>
      <w:r>
        <w:rPr>
          <w:color w:val="000000"/>
        </w:rPr>
        <w:tab/>
      </w:r>
      <w:r>
        <w:rPr>
          <w:color w:val="000000"/>
        </w:rPr>
        <w:tab/>
        <w:t>[String] T</w:t>
      </w:r>
      <w:r w:rsidRPr="00913EEB">
        <w:rPr>
          <w:color w:val="000000"/>
        </w:rPr>
        <w:t xml:space="preserve">he date/time the patient should </w:t>
      </w:r>
      <w:r>
        <w:rPr>
          <w:color w:val="000000"/>
        </w:rPr>
        <w:t>report</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913EEB">
        <w:rPr>
          <w:color w:val="000000"/>
        </w:rPr>
        <w:t>for</w:t>
      </w:r>
      <w:r>
        <w:rPr>
          <w:color w:val="000000"/>
        </w:rPr>
        <w:t xml:space="preserve"> EKG tests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"PURPOSE")</w:t>
      </w:r>
      <w:r>
        <w:rPr>
          <w:color w:val="000000"/>
        </w:rPr>
        <w:tab/>
      </w:r>
      <w:r>
        <w:rPr>
          <w:color w:val="000000"/>
        </w:rPr>
        <w:tab/>
        <w:t xml:space="preserve">[String] One of: </w:t>
      </w:r>
      <w:r w:rsidRPr="001615D9">
        <w:rPr>
          <w:color w:val="000000"/>
        </w:rPr>
        <w:t>1</w:t>
      </w:r>
      <w:r>
        <w:rPr>
          <w:color w:val="000000"/>
        </w:rPr>
        <w:t>^</w:t>
      </w:r>
      <w:r w:rsidRPr="001615D9">
        <w:rPr>
          <w:color w:val="000000"/>
        </w:rPr>
        <w:t>C&amp;P</w:t>
      </w:r>
      <w:r>
        <w:rPr>
          <w:color w:val="000000"/>
        </w:rPr>
        <w:t xml:space="preserve">, </w:t>
      </w:r>
      <w:r w:rsidRPr="001615D9">
        <w:rPr>
          <w:color w:val="000000"/>
        </w:rPr>
        <w:t>2</w:t>
      </w:r>
      <w:r>
        <w:rPr>
          <w:color w:val="000000"/>
        </w:rPr>
        <w:t>^</w:t>
      </w:r>
      <w:r w:rsidRPr="001615D9">
        <w:rPr>
          <w:color w:val="000000"/>
        </w:rPr>
        <w:t>10-10</w:t>
      </w:r>
      <w:r>
        <w:rPr>
          <w:color w:val="000000"/>
        </w:rPr>
        <w:t>, 3^</w:t>
      </w:r>
      <w:r w:rsidRPr="001615D9">
        <w:rPr>
          <w:color w:val="000000"/>
        </w:rPr>
        <w:t xml:space="preserve">SCHEDULED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1615D9">
        <w:rPr>
          <w:color w:val="000000"/>
        </w:rPr>
        <w:t>VISIT</w:t>
      </w:r>
      <w:r>
        <w:rPr>
          <w:color w:val="000000"/>
        </w:rPr>
        <w:t>, 4^</w:t>
      </w:r>
      <w:r w:rsidRPr="001615D9">
        <w:rPr>
          <w:color w:val="000000"/>
        </w:rPr>
        <w:t>UNSCHED. VISIT</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"ARBK")</w:t>
      </w:r>
      <w:r>
        <w:rPr>
          <w:color w:val="000000"/>
        </w:rPr>
        <w:tab/>
      </w:r>
      <w:r>
        <w:rPr>
          <w:color w:val="000000"/>
        </w:rPr>
        <w:tab/>
        <w:t>[String] Auto-rebooked appt. date/time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"CVISIT")</w:t>
      </w:r>
      <w:r>
        <w:rPr>
          <w:color w:val="000000"/>
        </w:rPr>
        <w:tab/>
      </w:r>
      <w:r>
        <w:rPr>
          <w:color w:val="000000"/>
        </w:rPr>
        <w:tab/>
        <w:t xml:space="preserve">[String] Collateral visit flag. Empty or 1^YES </w:t>
      </w:r>
    </w:p>
    <w:p w:rsidR="00C3198E" w:rsidRPr="0048562B"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"NOSHOWBY")</w:t>
      </w:r>
      <w:r>
        <w:rPr>
          <w:color w:val="000000"/>
        </w:rPr>
        <w:tab/>
      </w:r>
      <w:r>
        <w:rPr>
          <w:color w:val="000000"/>
        </w:rPr>
        <w:tab/>
        <w:t xml:space="preserve"> [String] T</w:t>
      </w:r>
      <w:r w:rsidRPr="001615D9">
        <w:rPr>
          <w:color w:val="000000"/>
        </w:rPr>
        <w:t>he date/time the no-show was cancelled</w:t>
      </w:r>
      <w:r>
        <w:rPr>
          <w:color w:val="000000"/>
        </w:rPr>
        <w:t xml:space="preserve"> (I^E)</w:t>
      </w:r>
    </w:p>
    <w:p w:rsidR="00C3198E" w:rsidRPr="0048562B"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"NOSHOWDT")</w:t>
      </w:r>
      <w:r>
        <w:rPr>
          <w:color w:val="000000"/>
        </w:rPr>
        <w:tab/>
      </w:r>
      <w:r>
        <w:rPr>
          <w:color w:val="000000"/>
        </w:rPr>
        <w:tab/>
        <w:t xml:space="preserve"> [String] The user who cancelled the no-show</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(pointer to file 200) (I^E)</w:t>
      </w:r>
    </w:p>
    <w:p w:rsidR="00C3198E"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 xml:space="preserve">"CREASON") </w:t>
      </w:r>
      <w:r>
        <w:rPr>
          <w:color w:val="000000"/>
        </w:rPr>
        <w:tab/>
      </w:r>
      <w:r>
        <w:rPr>
          <w:color w:val="000000"/>
        </w:rPr>
        <w:tab/>
        <w:t xml:space="preserve">[String] Cancellation reason (pointer to </w:t>
      </w:r>
      <w:r w:rsidRPr="004E2B81">
        <w:rPr>
          <w:color w:val="000000"/>
        </w:rPr>
        <w:t>file</w:t>
      </w:r>
      <w:r>
        <w:rPr>
          <w:color w:val="000000"/>
        </w:rPr>
        <w:t xml:space="preserve"> 409.2)</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t xml:space="preserve">[String] Type of appointment </w:t>
      </w:r>
      <w:r w:rsidRPr="00DE6E47">
        <w:rPr>
          <w:color w:val="000000"/>
        </w:rPr>
        <w:t>(pointer file 409.1)</w:t>
      </w:r>
      <w:r w:rsidRPr="000E305B">
        <w:rPr>
          <w:color w:val="000000"/>
        </w:rPr>
        <w:t xml:space="preserve"> </w:t>
      </w:r>
      <w:r>
        <w:rPr>
          <w:color w:val="000000"/>
        </w:rPr>
        <w:t>(I^E)</w:t>
      </w:r>
    </w:p>
    <w:p w:rsidR="00C3198E"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"CREMARKS")</w:t>
      </w:r>
      <w:r>
        <w:rPr>
          <w:color w:val="000000"/>
        </w:rPr>
        <w:tab/>
      </w:r>
      <w:r>
        <w:rPr>
          <w:color w:val="000000"/>
        </w:rPr>
        <w:tab/>
        <w:t xml:space="preserve"> [String] Cancellation remarks</w:t>
      </w:r>
    </w:p>
    <w:p w:rsidR="00C3198E" w:rsidRPr="003B5F4F" w:rsidRDefault="00C3198E" w:rsidP="00C3198E">
      <w:pPr>
        <w:ind w:left="4320" w:hanging="2880"/>
        <w:rPr>
          <w:color w:val="000000"/>
        </w:rPr>
      </w:pPr>
      <w:proofErr w:type="gramStart"/>
      <w:r>
        <w:rPr>
          <w:color w:val="000000"/>
        </w:rPr>
        <w:t>RETURN(</w:t>
      </w:r>
      <w:proofErr w:type="gramEnd"/>
      <w:r>
        <w:rPr>
          <w:color w:val="000000"/>
        </w:rPr>
        <w:t>"ENTRY")</w:t>
      </w:r>
      <w:r>
        <w:rPr>
          <w:color w:val="000000"/>
        </w:rPr>
        <w:tab/>
        <w:t xml:space="preserve">[String] </w:t>
      </w:r>
      <w:r w:rsidRPr="000C2C15">
        <w:rPr>
          <w:color w:val="000000"/>
        </w:rPr>
        <w:t>User who made appointment</w:t>
      </w:r>
      <w:r>
        <w:rPr>
          <w:color w:val="000000"/>
        </w:rPr>
        <w:t xml:space="preserve"> (pointer to file 200)</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"MADEDT")</w:t>
      </w:r>
      <w:r>
        <w:rPr>
          <w:color w:val="000000"/>
        </w:rPr>
        <w:tab/>
      </w:r>
      <w:r>
        <w:rPr>
          <w:color w:val="000000"/>
        </w:rPr>
        <w:tab/>
        <w:t xml:space="preserve">[String] </w:t>
      </w:r>
      <w:r w:rsidRPr="00BE249F">
        <w:rPr>
          <w:color w:val="000000"/>
        </w:rPr>
        <w:t>The date the appointment was entered</w:t>
      </w:r>
      <w:r w:rsidRPr="00BE249F">
        <w:rPr>
          <w:color w:val="000000"/>
        </w:rPr>
        <w:tab/>
      </w:r>
      <w:r>
        <w:rPr>
          <w:color w:val="000000"/>
        </w:rPr>
        <w:t>into</w:t>
      </w:r>
      <w:r w:rsidRPr="00BE249F">
        <w:rPr>
          <w:color w:val="000000"/>
        </w:rPr>
        <w:tab/>
      </w:r>
      <w:r>
        <w:rPr>
          <w:color w:val="000000"/>
        </w:rPr>
        <w:tab/>
      </w:r>
      <w:r>
        <w:rPr>
          <w:color w:val="000000"/>
        </w:rPr>
        <w:tab/>
      </w:r>
      <w:r>
        <w:rPr>
          <w:color w:val="000000"/>
        </w:rPr>
        <w:tab/>
      </w:r>
      <w:r w:rsidRPr="00BE249F">
        <w:rPr>
          <w:color w:val="000000"/>
        </w:rPr>
        <w:tab/>
      </w:r>
      <w:r w:rsidRPr="00BE249F">
        <w:rPr>
          <w:color w:val="000000"/>
        </w:rPr>
        <w:tab/>
      </w:r>
      <w:r>
        <w:rPr>
          <w:color w:val="000000"/>
        </w:rPr>
        <w:tab/>
      </w:r>
      <w:r w:rsidRPr="00BE249F">
        <w:rPr>
          <w:color w:val="000000"/>
        </w:rPr>
        <w:t>the scheduling system</w:t>
      </w:r>
      <w:r>
        <w:rPr>
          <w:color w:val="000000"/>
        </w:rPr>
        <w:t xml:space="preserve"> (I^E)</w:t>
      </w:r>
      <w:r>
        <w:rPr>
          <w:color w:val="000000"/>
        </w:rPr>
        <w:tab/>
      </w:r>
      <w:r>
        <w:rPr>
          <w:color w:val="000000"/>
        </w:rPr>
        <w:tab/>
      </w:r>
      <w:r>
        <w:rPr>
          <w:color w:val="000000"/>
        </w:rPr>
        <w:tab/>
      </w:r>
      <w:r>
        <w:rPr>
          <w:color w:val="000000"/>
        </w:rPr>
        <w:tab/>
      </w:r>
      <w:r>
        <w:rPr>
          <w:color w:val="000000"/>
        </w:rPr>
        <w:tab/>
      </w:r>
      <w:r>
        <w:rPr>
          <w:color w:val="000000"/>
        </w:rPr>
        <w:tab/>
        <w:t xml:space="preserve">RETURN("OE") </w:t>
      </w:r>
      <w:r>
        <w:rPr>
          <w:color w:val="000000"/>
        </w:rPr>
        <w:tab/>
      </w:r>
      <w:r>
        <w:rPr>
          <w:color w:val="000000"/>
        </w:rPr>
        <w:tab/>
      </w:r>
      <w:r>
        <w:rPr>
          <w:color w:val="000000"/>
        </w:rPr>
        <w:tab/>
        <w:t xml:space="preserve">[String] </w:t>
      </w:r>
      <w:r w:rsidRPr="00FD7BF5">
        <w:rPr>
          <w:color w:val="000000"/>
        </w:rPr>
        <w:t xml:space="preserve">Outpatient encounter created </w:t>
      </w:r>
      <w:r>
        <w:rPr>
          <w:color w:val="000000"/>
        </w:rPr>
        <w:t>f</w:t>
      </w:r>
      <w:r w:rsidRPr="00FD7BF5">
        <w:rPr>
          <w:color w:val="000000"/>
        </w:rPr>
        <w:t xml:space="preserve">rom this </w:t>
      </w:r>
      <w:r w:rsidRPr="00FD7BF5">
        <w:rPr>
          <w:color w:val="000000"/>
        </w:rPr>
        <w:tab/>
      </w:r>
      <w:r w:rsidRPr="00FD7BF5">
        <w:rPr>
          <w:color w:val="000000"/>
        </w:rPr>
        <w:tab/>
      </w:r>
      <w:r w:rsidRPr="00FD7BF5">
        <w:rPr>
          <w:color w:val="000000"/>
        </w:rPr>
        <w:tab/>
      </w:r>
      <w:r>
        <w:rPr>
          <w:color w:val="000000"/>
        </w:rPr>
        <w:tab/>
      </w:r>
      <w:r w:rsidRPr="00FD7BF5">
        <w:rPr>
          <w:color w:val="000000"/>
        </w:rPr>
        <w:tab/>
      </w:r>
      <w:r w:rsidRPr="00FD7BF5">
        <w:rPr>
          <w:color w:val="000000"/>
        </w:rPr>
        <w:tab/>
      </w:r>
      <w:r w:rsidRPr="00FD7BF5">
        <w:rPr>
          <w:color w:val="000000"/>
        </w:rPr>
        <w:tab/>
      </w:r>
      <w:r w:rsidRPr="00FD7BF5">
        <w:rPr>
          <w:color w:val="000000"/>
        </w:rPr>
        <w:tab/>
        <w:t>appointment (pointer to file 409.68)</w:t>
      </w:r>
      <w:r w:rsidRPr="000E305B">
        <w:rPr>
          <w:color w:val="000000"/>
        </w:rPr>
        <w:t xml:space="preserve"> </w:t>
      </w:r>
      <w:r>
        <w:rPr>
          <w:color w:val="000000"/>
        </w:rPr>
        <w:t>(I^E)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"RTYPE")</w:t>
      </w:r>
      <w:r>
        <w:rPr>
          <w:color w:val="000000"/>
        </w:rPr>
        <w:tab/>
      </w:r>
      <w:r>
        <w:rPr>
          <w:color w:val="000000"/>
        </w:rPr>
        <w:tab/>
        <w:t xml:space="preserve">[String] </w:t>
      </w:r>
      <w:r w:rsidRPr="00DC70B9">
        <w:rPr>
          <w:color w:val="000000"/>
        </w:rPr>
        <w:t>One of: N</w:t>
      </w:r>
      <w:r>
        <w:rPr>
          <w:color w:val="000000"/>
        </w:rPr>
        <w:t>^</w:t>
      </w:r>
      <w:r w:rsidRPr="00DC70B9">
        <w:rPr>
          <w:color w:val="000000"/>
        </w:rPr>
        <w:t xml:space="preserve">'NEXT AVAILABLE' APPT., </w:t>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C</w:t>
      </w:r>
      <w:r>
        <w:rPr>
          <w:color w:val="000000"/>
        </w:rPr>
        <w:t>^</w:t>
      </w:r>
      <w:r w:rsidRPr="00DC70B9">
        <w:rPr>
          <w:color w:val="000000"/>
        </w:rPr>
        <w:t xml:space="preserve">OTHER THAN 'NEXT AVA.' </w:t>
      </w:r>
      <w:proofErr w:type="gramStart"/>
      <w:r w:rsidRPr="00DC70B9">
        <w:rPr>
          <w:color w:val="000000"/>
        </w:rPr>
        <w:t>(CLINICIAN REQ.),</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Pr="00DC70B9">
        <w:rPr>
          <w:color w:val="000000"/>
        </w:rPr>
        <w:t>P</w:t>
      </w:r>
      <w:r>
        <w:rPr>
          <w:color w:val="000000"/>
        </w:rPr>
        <w:t>^</w:t>
      </w:r>
      <w:r w:rsidRPr="00DC70B9">
        <w:rPr>
          <w:color w:val="000000"/>
        </w:rPr>
        <w:t>OTHER THAN 'NEXT AVA.'</w:t>
      </w:r>
      <w:proofErr w:type="gramEnd"/>
      <w:r w:rsidRPr="00DC70B9">
        <w:rPr>
          <w:color w:val="000000"/>
        </w:rPr>
        <w:t xml:space="preserve"> </w:t>
      </w:r>
      <w:proofErr w:type="gramStart"/>
      <w:r w:rsidRPr="00DC70B9">
        <w:rPr>
          <w:color w:val="000000"/>
        </w:rPr>
        <w:t>(PATIENT REQ.),</w:t>
      </w:r>
      <w:r w:rsidRPr="00DC70B9">
        <w:rPr>
          <w:color w:val="000000"/>
        </w:rPr>
        <w:tab/>
      </w:r>
      <w:r w:rsidRPr="00DC70B9">
        <w:rPr>
          <w:color w:val="000000"/>
        </w:rPr>
        <w:tab/>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t>W</w:t>
      </w:r>
      <w:r>
        <w:rPr>
          <w:color w:val="000000"/>
        </w:rPr>
        <w:t>^</w:t>
      </w:r>
      <w:r w:rsidRPr="00DC70B9">
        <w:rPr>
          <w:color w:val="000000"/>
        </w:rPr>
        <w:t>WALKIN APPT., M</w:t>
      </w:r>
      <w:r>
        <w:rPr>
          <w:color w:val="000000"/>
        </w:rPr>
        <w:t>^</w:t>
      </w:r>
      <w:r w:rsidRPr="00DC70B9">
        <w:rPr>
          <w:color w:val="000000"/>
        </w:rPr>
        <w:t xml:space="preserve">MULTIPLE APPT. BOOKING, </w:t>
      </w:r>
      <w:r>
        <w:rPr>
          <w:color w:val="000000"/>
        </w:rPr>
        <w:tab/>
      </w:r>
      <w:r>
        <w:rPr>
          <w:color w:val="000000"/>
        </w:rPr>
        <w:tab/>
      </w:r>
      <w:r w:rsidRPr="00DC70B9">
        <w:rPr>
          <w:color w:val="000000"/>
        </w:rPr>
        <w:tab/>
      </w:r>
      <w:r w:rsidRPr="00DC70B9">
        <w:rPr>
          <w:color w:val="000000"/>
        </w:rPr>
        <w:tab/>
      </w:r>
      <w:r w:rsidRPr="00DC70B9">
        <w:rPr>
          <w:color w:val="000000"/>
        </w:rPr>
        <w:tab/>
      </w:r>
      <w:r w:rsidRPr="00DC70B9">
        <w:rPr>
          <w:color w:val="000000"/>
        </w:rPr>
        <w:tab/>
      </w:r>
      <w:r w:rsidRPr="00DC70B9">
        <w:rPr>
          <w:color w:val="000000"/>
        </w:rPr>
        <w:tab/>
        <w:t>A</w:t>
      </w:r>
      <w:r>
        <w:rPr>
          <w:color w:val="000000"/>
        </w:rPr>
        <w:t>^</w:t>
      </w:r>
      <w:r w:rsidRPr="00DC70B9">
        <w:rPr>
          <w:color w:val="000000"/>
        </w:rPr>
        <w:t>AUTO REBOOK, O</w:t>
      </w:r>
      <w:r>
        <w:rPr>
          <w:color w:val="000000"/>
        </w:rPr>
        <w:t>^</w:t>
      </w:r>
      <w:r w:rsidRPr="00DC70B9">
        <w:rPr>
          <w:color w:val="000000"/>
        </w:rPr>
        <w:t>OTHER THAN 'NEXT AVA.'</w:t>
      </w:r>
      <w:proofErr w:type="gramEnd"/>
      <w:r w:rsidRPr="00DC70B9">
        <w:rPr>
          <w:color w:val="000000"/>
        </w:rPr>
        <w:t xml:space="preserve"> </w:t>
      </w:r>
      <w:r w:rsidRPr="00DC70B9">
        <w:rPr>
          <w:color w:val="000000"/>
        </w:rPr>
        <w:tab/>
      </w:r>
      <w:proofErr w:type="gramStart"/>
      <w:r w:rsidRPr="00DC70B9">
        <w:rPr>
          <w:color w:val="000000"/>
        </w:rPr>
        <w:t>APPT.</w:t>
      </w:r>
      <w:proofErr w:type="gramEnd"/>
    </w:p>
    <w:p w:rsidR="00C3198E" w:rsidRPr="003B5F4F" w:rsidRDefault="00C3198E" w:rsidP="00C3198E">
      <w:pPr>
        <w:ind w:left="4320" w:hanging="2880"/>
        <w:rPr>
          <w:color w:val="000000"/>
        </w:rPr>
      </w:pPr>
      <w:proofErr w:type="gramStart"/>
      <w:r>
        <w:rPr>
          <w:color w:val="000000"/>
        </w:rPr>
        <w:t>RETURN(</w:t>
      </w:r>
      <w:proofErr w:type="gramEnd"/>
      <w:r>
        <w:rPr>
          <w:color w:val="000000"/>
        </w:rPr>
        <w:t>"NEXTA")</w:t>
      </w:r>
      <w:r>
        <w:rPr>
          <w:color w:val="000000"/>
        </w:rPr>
        <w:tab/>
        <w:t xml:space="preserve">[String] </w:t>
      </w:r>
      <w:r w:rsidRPr="00A63CE7">
        <w:rPr>
          <w:color w:val="000000"/>
        </w:rPr>
        <w:t>One of: 0</w:t>
      </w:r>
      <w:r>
        <w:rPr>
          <w:color w:val="000000"/>
        </w:rPr>
        <w:t xml:space="preserve">^NOT INDICATED TO BE A </w:t>
      </w:r>
      <w:r w:rsidRPr="00A63CE7">
        <w:rPr>
          <w:color w:val="000000"/>
        </w:rPr>
        <w:t xml:space="preserve">'NEXT AVA.' </w:t>
      </w:r>
      <w:proofErr w:type="gramStart"/>
      <w:r w:rsidRPr="00A63CE7">
        <w:rPr>
          <w:color w:val="000000"/>
        </w:rPr>
        <w:t>APPT., 1</w:t>
      </w:r>
      <w:r>
        <w:rPr>
          <w:color w:val="000000"/>
        </w:rPr>
        <w:t>^</w:t>
      </w:r>
      <w:r w:rsidRPr="00A63CE7">
        <w:rPr>
          <w:color w:val="000000"/>
        </w:rPr>
        <w:t>'NEXT AVA.'</w:t>
      </w:r>
      <w:proofErr w:type="gramEnd"/>
      <w:r w:rsidRPr="00A63CE7">
        <w:rPr>
          <w:color w:val="000000"/>
        </w:rPr>
        <w:t xml:space="preserve"> APPT. INDICATED </w:t>
      </w:r>
      <w:r w:rsidRPr="00A63CE7">
        <w:rPr>
          <w:color w:val="000000"/>
        </w:rPr>
        <w:tab/>
        <w:t>BY USER, 2</w:t>
      </w:r>
      <w:r>
        <w:rPr>
          <w:color w:val="000000"/>
        </w:rPr>
        <w:t>^</w:t>
      </w:r>
      <w:r w:rsidRPr="00A63CE7">
        <w:rPr>
          <w:color w:val="000000"/>
        </w:rPr>
        <w:t>'NEXT AVA.' APPT. INDICATED BY CALCULATION, 3</w:t>
      </w:r>
      <w:r>
        <w:rPr>
          <w:color w:val="000000"/>
        </w:rPr>
        <w:t>^</w:t>
      </w:r>
      <w:r w:rsidRPr="00A63CE7">
        <w:rPr>
          <w:color w:val="000000"/>
        </w:rPr>
        <w:t>'NEXT AVA.' APPT. INDICATED BY USER &amp; CALCULATION</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"DDATE")</w:t>
      </w:r>
      <w:r>
        <w:rPr>
          <w:color w:val="000000"/>
        </w:rPr>
        <w:tab/>
      </w:r>
      <w:r>
        <w:rPr>
          <w:color w:val="000000"/>
        </w:rPr>
        <w:tab/>
        <w:t>[String] Desired date of appointment (I^E)</w:t>
      </w:r>
    </w:p>
    <w:p w:rsidR="00C3198E" w:rsidRPr="003B5F4F" w:rsidRDefault="00C3198E" w:rsidP="00C3198E">
      <w:pPr>
        <w:rPr>
          <w:color w:val="000000"/>
        </w:rPr>
      </w:pPr>
      <w:r>
        <w:rPr>
          <w:color w:val="000000"/>
        </w:rPr>
        <w:lastRenderedPageBreak/>
        <w:tab/>
      </w:r>
      <w:r>
        <w:rPr>
          <w:color w:val="000000"/>
        </w:rPr>
        <w:tab/>
      </w:r>
      <w:proofErr w:type="gramStart"/>
      <w:r>
        <w:rPr>
          <w:color w:val="000000"/>
        </w:rPr>
        <w:t>RETURN(</w:t>
      </w:r>
      <w:proofErr w:type="gramEnd"/>
      <w:r>
        <w:rPr>
          <w:color w:val="000000"/>
        </w:rPr>
        <w:t>"FVISIT")</w:t>
      </w:r>
      <w:r>
        <w:rPr>
          <w:color w:val="000000"/>
        </w:rPr>
        <w:tab/>
      </w:r>
      <w:r>
        <w:rPr>
          <w:color w:val="000000"/>
        </w:rPr>
        <w:tab/>
        <w:t>[String] One of: 0^NO, 1^YES</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"PATIENT")</w:t>
      </w:r>
      <w:r>
        <w:rPr>
          <w:color w:val="000000"/>
        </w:rPr>
        <w:tab/>
      </w:r>
      <w:r>
        <w:rPr>
          <w:color w:val="000000"/>
        </w:rPr>
        <w:tab/>
        <w:t>[String] Patient (pointer to file 2)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"LENGTH")</w:t>
      </w:r>
      <w:r>
        <w:rPr>
          <w:color w:val="000000"/>
        </w:rPr>
        <w:tab/>
      </w:r>
      <w:r>
        <w:rPr>
          <w:color w:val="000000"/>
        </w:rPr>
        <w:tab/>
        <w:t>[Numeric]Appointment length (minutes)</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"OTHER")</w:t>
      </w:r>
      <w:r>
        <w:rPr>
          <w:color w:val="000000"/>
        </w:rPr>
        <w:tab/>
      </w:r>
      <w:r>
        <w:rPr>
          <w:color w:val="000000"/>
        </w:rPr>
        <w:tab/>
        <w:t>[String] Other observations</w:t>
      </w:r>
    </w:p>
    <w:p w:rsidR="00C3198E" w:rsidRPr="003B5F4F" w:rsidRDefault="00C3198E" w:rsidP="00C3198E">
      <w:pPr>
        <w:ind w:left="4320" w:hanging="2880"/>
        <w:rPr>
          <w:color w:val="000000"/>
        </w:rPr>
      </w:pPr>
      <w:proofErr w:type="gramStart"/>
      <w:r>
        <w:rPr>
          <w:color w:val="000000"/>
        </w:rPr>
        <w:t>RETURN(</w:t>
      </w:r>
      <w:proofErr w:type="gramEnd"/>
      <w:r>
        <w:rPr>
          <w:color w:val="000000"/>
        </w:rPr>
        <w:t>"OVERBOOK")</w:t>
      </w:r>
      <w:r>
        <w:rPr>
          <w:color w:val="000000"/>
        </w:rPr>
        <w:tab/>
        <w:t>[String] O^OVERBOOK if this appointment was an overbook, empty otherwise</w:t>
      </w:r>
    </w:p>
    <w:p w:rsidR="00C3198E" w:rsidRPr="003B5F4F" w:rsidRDefault="00C3198E" w:rsidP="00C3198E">
      <w:pPr>
        <w:ind w:left="4320" w:hanging="2880"/>
        <w:rPr>
          <w:color w:val="000000"/>
        </w:rPr>
      </w:pPr>
      <w:proofErr w:type="gramStart"/>
      <w:r>
        <w:rPr>
          <w:color w:val="000000"/>
        </w:rPr>
        <w:t>RETURN(</w:t>
      </w:r>
      <w:proofErr w:type="gramEnd"/>
      <w:r>
        <w:rPr>
          <w:color w:val="000000"/>
        </w:rPr>
        <w:t>"RQXRAY")</w:t>
      </w:r>
      <w:r>
        <w:rPr>
          <w:color w:val="000000"/>
        </w:rPr>
        <w:tab/>
        <w:t xml:space="preserve">[String] Y^YES if </w:t>
      </w:r>
      <w:r w:rsidRPr="00130121">
        <w:rPr>
          <w:color w:val="000000"/>
        </w:rPr>
        <w:t xml:space="preserve">prior x-ray results </w:t>
      </w:r>
      <w:r>
        <w:rPr>
          <w:color w:val="000000"/>
        </w:rPr>
        <w:t xml:space="preserve">are </w:t>
      </w:r>
      <w:r w:rsidRPr="00130121">
        <w:rPr>
          <w:color w:val="000000"/>
        </w:rPr>
        <w:t>required to be sent to clinic</w:t>
      </w:r>
      <w:r>
        <w:rPr>
          <w:color w:val="000000"/>
        </w:rPr>
        <w:t>, empty otherwise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"EVISIT")</w:t>
      </w:r>
      <w:r>
        <w:rPr>
          <w:color w:val="000000"/>
        </w:rPr>
        <w:tab/>
      </w:r>
      <w:r>
        <w:rPr>
          <w:color w:val="000000"/>
        </w:rPr>
        <w:tab/>
        <w:t>[String] Eligibility of visit (pointer to file 8)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"CIDT")</w:t>
      </w:r>
      <w:r>
        <w:rPr>
          <w:color w:val="000000"/>
        </w:rPr>
        <w:tab/>
      </w:r>
      <w:r>
        <w:rPr>
          <w:color w:val="000000"/>
        </w:rPr>
        <w:tab/>
        <w:t>[String] Check in date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"CIUSER")</w:t>
      </w:r>
      <w:r>
        <w:rPr>
          <w:color w:val="000000"/>
        </w:rPr>
        <w:tab/>
      </w:r>
      <w:r>
        <w:rPr>
          <w:color w:val="000000"/>
        </w:rPr>
        <w:tab/>
        <w:t>[String] Check in user (pointer to file 200)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"CODT")</w:t>
      </w:r>
      <w:r>
        <w:rPr>
          <w:color w:val="000000"/>
        </w:rPr>
        <w:tab/>
      </w:r>
      <w:r>
        <w:rPr>
          <w:color w:val="000000"/>
        </w:rPr>
        <w:tab/>
        <w:t>[String] Check out date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"COUSER")</w:t>
      </w:r>
      <w:r>
        <w:rPr>
          <w:color w:val="000000"/>
        </w:rPr>
        <w:tab/>
      </w:r>
      <w:r>
        <w:rPr>
          <w:color w:val="000000"/>
        </w:rPr>
        <w:tab/>
        <w:t>[String] Check out user (pointer to file 200) (I^E)</w:t>
      </w:r>
    </w:p>
    <w:p w:rsidR="00C3198E" w:rsidRPr="003B5F4F" w:rsidRDefault="00C3198E" w:rsidP="00C3198E">
      <w:pPr>
        <w:rPr>
          <w:color w:val="000000"/>
        </w:rPr>
      </w:pPr>
      <w:r>
        <w:rPr>
          <w:color w:val="000000"/>
        </w:rPr>
        <w:tab/>
      </w:r>
      <w:r>
        <w:rPr>
          <w:color w:val="000000"/>
        </w:rPr>
        <w:tab/>
      </w:r>
      <w:proofErr w:type="gramStart"/>
      <w:r>
        <w:rPr>
          <w:color w:val="000000"/>
        </w:rPr>
        <w:t>RETURN(</w:t>
      </w:r>
      <w:proofErr w:type="gramEnd"/>
      <w:r>
        <w:rPr>
          <w:color w:val="000000"/>
        </w:rPr>
        <w:t>"COENTER")</w:t>
      </w:r>
      <w:r>
        <w:rPr>
          <w:color w:val="000000"/>
        </w:rPr>
        <w:tab/>
      </w:r>
      <w:r>
        <w:rPr>
          <w:color w:val="000000"/>
        </w:rPr>
        <w:tab/>
        <w:t xml:space="preserve">[String] </w:t>
      </w:r>
      <w:r w:rsidRPr="001062EE">
        <w:rPr>
          <w:color w:val="000000"/>
        </w:rPr>
        <w:t>Date and time that the check out was entered</w:t>
      </w:r>
      <w:r>
        <w:rPr>
          <w:color w:val="000000"/>
        </w:rPr>
        <w:t xml:space="preserve"> (I^E)</w:t>
      </w:r>
    </w:p>
    <w:p w:rsidR="00C3198E" w:rsidRPr="003B5F4F" w:rsidRDefault="00C3198E" w:rsidP="00C3198E">
      <w:pPr>
        <w:ind w:left="4320" w:hanging="2880"/>
        <w:rPr>
          <w:color w:val="000000"/>
        </w:rPr>
      </w:pPr>
      <w:proofErr w:type="gramStart"/>
      <w:r>
        <w:rPr>
          <w:color w:val="000000"/>
        </w:rPr>
        <w:t>RETURN(</w:t>
      </w:r>
      <w:proofErr w:type="gramEnd"/>
      <w:r>
        <w:rPr>
          <w:color w:val="000000"/>
        </w:rPr>
        <w:t>"CONSULT")</w:t>
      </w:r>
      <w:r>
        <w:rPr>
          <w:color w:val="000000"/>
        </w:rPr>
        <w:tab/>
        <w:t>[Numeric] Consult associated with this appointment (pointer to REQUEST/CONSULTATION FILE &lt;#123&gt;)</w:t>
      </w:r>
    </w:p>
    <w:p w:rsidR="00C3198E" w:rsidRPr="003D2813" w:rsidRDefault="00C3198E" w:rsidP="00C3198E">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C3198E" w:rsidRPr="003D2813" w:rsidRDefault="00C3198E" w:rsidP="00C3198E">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C3198E" w:rsidRDefault="00C3198E" w:rsidP="00C3198E">
      <w:pPr>
        <w:pStyle w:val="Heading5"/>
      </w:pPr>
      <w:r>
        <w:t>Output</w:t>
      </w:r>
    </w:p>
    <w:p w:rsidR="00C3198E" w:rsidRDefault="00C3198E" w:rsidP="00C3198E">
      <w:pPr>
        <w:rPr>
          <w:color w:val="000000"/>
        </w:rPr>
      </w:pPr>
      <w:proofErr w:type="gramStart"/>
      <w:r>
        <w:rPr>
          <w:color w:val="000000"/>
        </w:rPr>
        <w:t>A Boolean value signaling if the call was successful or not.</w:t>
      </w:r>
      <w:proofErr w:type="gramEnd"/>
    </w:p>
    <w:p w:rsidR="00C3198E" w:rsidRDefault="00C3198E" w:rsidP="00C3198E">
      <w:pPr>
        <w:pStyle w:val="Heading5"/>
      </w:pPr>
      <w:r>
        <w:t>Error Codes Returned</w:t>
      </w:r>
    </w:p>
    <w:p w:rsidR="00C3198E" w:rsidRDefault="00C3198E" w:rsidP="00C3198E">
      <w:pPr>
        <w:rPr>
          <w:b/>
          <w:bCs/>
        </w:rPr>
      </w:pPr>
      <w:r w:rsidRPr="003B5F4F">
        <w:t>INVPARAM</w:t>
      </w:r>
      <w:r>
        <w:tab/>
      </w:r>
      <w:r w:rsidRPr="003B5F4F">
        <w:t>Invalid parameter value</w:t>
      </w:r>
    </w:p>
    <w:p w:rsidR="00C3198E" w:rsidRDefault="00C3198E" w:rsidP="00C3198E">
      <w:r>
        <w:t>PATNFND</w:t>
      </w:r>
      <w:r>
        <w:tab/>
      </w:r>
      <w:r w:rsidRPr="003B5F4F">
        <w:t>Patient not found.</w:t>
      </w:r>
    </w:p>
    <w:p w:rsidR="00C3198E" w:rsidRDefault="00C3198E" w:rsidP="00C3198E">
      <w:r>
        <w:t>CLNNFND</w:t>
      </w:r>
      <w:r>
        <w:tab/>
      </w:r>
      <w:r w:rsidRPr="00007C35">
        <w:t>Clinic not found.</w:t>
      </w:r>
    </w:p>
    <w:p w:rsidR="007D30CC" w:rsidRDefault="007D30CC" w:rsidP="007D30CC">
      <w:pPr>
        <w:pStyle w:val="Heading2"/>
      </w:pPr>
      <w:r>
        <w:rPr>
          <w:color w:val="FF0000"/>
        </w:rPr>
        <w:t>$$ADDTSTS</w:t>
      </w:r>
      <w:r w:rsidRPr="004D38E6">
        <w:t>^</w:t>
      </w:r>
      <w:proofErr w:type="gramStart"/>
      <w:r w:rsidRPr="004D38E6">
        <w:t>SD</w:t>
      </w:r>
      <w:r>
        <w:t>MAPI4</w:t>
      </w:r>
      <w:r w:rsidRPr="00430E33">
        <w:t>(</w:t>
      </w:r>
      <w:proofErr w:type="gramEnd"/>
      <w:r w:rsidRPr="00430E33">
        <w:t xml:space="preserve">) </w:t>
      </w:r>
      <w:r>
        <w:t>–</w:t>
      </w:r>
      <w:r w:rsidRPr="00430E33">
        <w:t xml:space="preserve"> </w:t>
      </w:r>
      <w:r>
        <w:t>Append ancillary test to appointment</w:t>
      </w:r>
    </w:p>
    <w:p w:rsidR="007D30CC" w:rsidRDefault="007D30CC" w:rsidP="007D30CC">
      <w:pPr>
        <w:rPr>
          <w:color w:val="000000"/>
        </w:rPr>
      </w:pPr>
      <w:r>
        <w:rPr>
          <w:color w:val="000000"/>
        </w:rPr>
        <w:t xml:space="preserve">This extrinsic append ancillary test to appointment.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ADDTSTS^</w:t>
      </w:r>
      <w:proofErr w:type="gramStart"/>
      <w:r>
        <w:rPr>
          <w:color w:val="000000"/>
        </w:rPr>
        <w:t>SDMAPI4(</w:t>
      </w:r>
      <w:proofErr w:type="gramEnd"/>
      <w:r>
        <w:rPr>
          <w:color w:val="000000"/>
        </w:rPr>
        <w:t>.RETURN,DFN,SD,LAB,XRAY,EKG)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7D30CC" w:rsidRDefault="007D30CC" w:rsidP="007D30CC">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D30CC" w:rsidRDefault="007D30CC" w:rsidP="007D30CC">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7D30CC" w:rsidRDefault="007D30CC" w:rsidP="007D30CC">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7D30CC" w:rsidRDefault="007D30CC" w:rsidP="007D30CC">
      <w:pPr>
        <w:rPr>
          <w:color w:val="000000"/>
        </w:rPr>
      </w:pPr>
      <w:r>
        <w:rPr>
          <w:color w:val="000000"/>
        </w:rPr>
        <w:t>LAB</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 xml:space="preserve">If this patient is scheduled for laboratory tests in conjunction with this </w:t>
      </w:r>
      <w:r>
        <w:rPr>
          <w:color w:val="000000"/>
        </w:rPr>
        <w:tab/>
      </w:r>
      <w:r>
        <w:rPr>
          <w:color w:val="000000"/>
        </w:rPr>
        <w:tab/>
        <w:t>appointment, set LAB to</w:t>
      </w:r>
      <w:r w:rsidRPr="00140971">
        <w:rPr>
          <w:color w:val="000000"/>
        </w:rPr>
        <w:t xml:space="preserve"> the date/time the patient should r</w:t>
      </w:r>
      <w:r>
        <w:rPr>
          <w:color w:val="000000"/>
        </w:rPr>
        <w:t>eport.</w:t>
      </w:r>
    </w:p>
    <w:p w:rsidR="007D30CC" w:rsidRDefault="007D30CC" w:rsidP="007D30CC">
      <w:pPr>
        <w:rPr>
          <w:color w:val="000000"/>
        </w:rPr>
      </w:pPr>
      <w:r>
        <w:rPr>
          <w:color w:val="000000"/>
        </w:rPr>
        <w:t>XRAY</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If this pat</w:t>
      </w:r>
      <w:r>
        <w:rPr>
          <w:color w:val="000000"/>
        </w:rPr>
        <w:t xml:space="preserve">ient is scheduled for x-ray </w:t>
      </w:r>
      <w:r w:rsidRPr="00140971">
        <w:rPr>
          <w:color w:val="000000"/>
        </w:rPr>
        <w:t xml:space="preserve">in conjunction with this </w:t>
      </w:r>
      <w:r>
        <w:rPr>
          <w:color w:val="000000"/>
        </w:rPr>
        <w:tab/>
      </w:r>
      <w:r>
        <w:rPr>
          <w:color w:val="000000"/>
        </w:rPr>
        <w:tab/>
      </w:r>
      <w:r>
        <w:rPr>
          <w:color w:val="000000"/>
        </w:rPr>
        <w:tab/>
        <w:t>appointment, set XRAY to</w:t>
      </w:r>
      <w:r w:rsidRPr="00140971">
        <w:rPr>
          <w:color w:val="000000"/>
        </w:rPr>
        <w:t xml:space="preserve"> the date/time the patient should repor</w:t>
      </w:r>
      <w:r>
        <w:rPr>
          <w:color w:val="000000"/>
        </w:rPr>
        <w:t>t.</w:t>
      </w:r>
    </w:p>
    <w:p w:rsidR="007D30CC" w:rsidRDefault="007D30CC" w:rsidP="007D30CC">
      <w:pPr>
        <w:rPr>
          <w:color w:val="000000"/>
        </w:rPr>
      </w:pPr>
      <w:r>
        <w:rPr>
          <w:color w:val="000000"/>
        </w:rPr>
        <w:t>EKG</w:t>
      </w:r>
      <w:r>
        <w:rPr>
          <w:color w:val="000000"/>
        </w:rPr>
        <w:tab/>
      </w:r>
      <w:r>
        <w:rPr>
          <w:color w:val="000000"/>
        </w:rPr>
        <w:tab/>
        <w:t>[</w:t>
      </w:r>
      <w:proofErr w:type="spellStart"/>
      <w:r>
        <w:rPr>
          <w:color w:val="000000"/>
        </w:rPr>
        <w:t>Optional</w:t>
      </w:r>
      <w:proofErr w:type="gramStart"/>
      <w:r>
        <w:rPr>
          <w:color w:val="000000"/>
        </w:rPr>
        <w:t>,DateTime</w:t>
      </w:r>
      <w:proofErr w:type="spellEnd"/>
      <w:proofErr w:type="gramEnd"/>
      <w:r>
        <w:rPr>
          <w:color w:val="000000"/>
        </w:rPr>
        <w:t>]</w:t>
      </w:r>
      <w:r w:rsidRPr="00140971">
        <w:rPr>
          <w:rFonts w:ascii="Tahoma" w:hAnsi="Tahoma" w:cs="Tahoma"/>
          <w:color w:val="000000"/>
          <w:shd w:val="clear" w:color="auto" w:fill="FFFFFF"/>
        </w:rPr>
        <w:t xml:space="preserve"> </w:t>
      </w:r>
      <w:r w:rsidRPr="00140971">
        <w:rPr>
          <w:color w:val="000000"/>
        </w:rPr>
        <w:t>If this patient i</w:t>
      </w:r>
      <w:r>
        <w:rPr>
          <w:color w:val="000000"/>
        </w:rPr>
        <w:t>s scheduled for EKG</w:t>
      </w:r>
      <w:r w:rsidRPr="00140971">
        <w:rPr>
          <w:color w:val="000000"/>
        </w:rPr>
        <w:t xml:space="preserve"> in conjunction with this </w:t>
      </w:r>
      <w:r>
        <w:rPr>
          <w:color w:val="000000"/>
        </w:rPr>
        <w:tab/>
      </w:r>
      <w:r>
        <w:rPr>
          <w:color w:val="000000"/>
        </w:rPr>
        <w:tab/>
      </w:r>
      <w:r>
        <w:rPr>
          <w:color w:val="000000"/>
        </w:rPr>
        <w:tab/>
      </w:r>
      <w:r>
        <w:rPr>
          <w:color w:val="000000"/>
        </w:rPr>
        <w:tab/>
        <w:t>appointment, set EKG to</w:t>
      </w:r>
      <w:r w:rsidRPr="00140971">
        <w:rPr>
          <w:color w:val="000000"/>
        </w:rPr>
        <w:t xml:space="preserve"> th</w:t>
      </w:r>
      <w:r>
        <w:rPr>
          <w:color w:val="000000"/>
        </w:rPr>
        <w:t>e date/time the patient should.</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7D30CC" w:rsidRDefault="007D30CC" w:rsidP="007D30CC">
      <w:r w:rsidRPr="00D21FAB">
        <w:t>TSTAHAPT</w:t>
      </w:r>
      <w:r w:rsidRPr="00D21FAB">
        <w:tab/>
        <w:t>P</w:t>
      </w:r>
      <w:r>
        <w:t>atient already has appointment at that time</w:t>
      </w:r>
    </w:p>
    <w:p w:rsidR="007D30CC" w:rsidRDefault="007D30CC" w:rsidP="007D30CC">
      <w:pPr>
        <w:pStyle w:val="Heading2"/>
      </w:pPr>
      <w:r>
        <w:rPr>
          <w:color w:val="FF0000"/>
        </w:rPr>
        <w:t>$$DELTSTS</w:t>
      </w:r>
      <w:r w:rsidRPr="004D38E6">
        <w:t>^</w:t>
      </w:r>
      <w:proofErr w:type="gramStart"/>
      <w:r w:rsidRPr="004D38E6">
        <w:t>SD</w:t>
      </w:r>
      <w:r>
        <w:t>MAPI4</w:t>
      </w:r>
      <w:r w:rsidRPr="00430E33">
        <w:t>(</w:t>
      </w:r>
      <w:proofErr w:type="gramEnd"/>
      <w:r w:rsidRPr="00430E33">
        <w:t xml:space="preserve">) </w:t>
      </w:r>
      <w:r>
        <w:t>–</w:t>
      </w:r>
      <w:r w:rsidRPr="00430E33">
        <w:t xml:space="preserve"> </w:t>
      </w:r>
      <w:r>
        <w:t>Delete ancillary test from appointment</w:t>
      </w:r>
    </w:p>
    <w:p w:rsidR="007D30CC" w:rsidRDefault="007D30CC" w:rsidP="007D30CC">
      <w:pPr>
        <w:rPr>
          <w:color w:val="000000"/>
        </w:rPr>
      </w:pPr>
      <w:proofErr w:type="gramStart"/>
      <w:r>
        <w:rPr>
          <w:color w:val="000000"/>
        </w:rPr>
        <w:t>This extrinsic delete ancillary test from appointment.</w:t>
      </w:r>
      <w:proofErr w:type="gramEnd"/>
      <w:r>
        <w:rPr>
          <w:color w:val="000000"/>
        </w:rPr>
        <w:t xml:space="preserve">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DELTSTS^</w:t>
      </w:r>
      <w:proofErr w:type="gramStart"/>
      <w:r>
        <w:rPr>
          <w:color w:val="000000"/>
        </w:rPr>
        <w:t>SDMAPI4(</w:t>
      </w:r>
      <w:proofErr w:type="gramEnd"/>
      <w:r>
        <w:rPr>
          <w:color w:val="000000"/>
        </w:rPr>
        <w:t>.RETURN,DFN,SD,LAB,XRAY,EKG)</w:t>
      </w:r>
    </w:p>
    <w:p w:rsidR="007D30CC" w:rsidRDefault="007D30CC" w:rsidP="007D30CC">
      <w:pPr>
        <w:pStyle w:val="Heading5"/>
      </w:pPr>
      <w:r>
        <w:t>Input Parameters</w:t>
      </w:r>
    </w:p>
    <w:p w:rsidR="007D30CC" w:rsidRDefault="007D30CC" w:rsidP="007D30CC">
      <w:pPr>
        <w:rPr>
          <w:color w:val="000000"/>
        </w:rPr>
      </w:pPr>
      <w:r>
        <w:rPr>
          <w:color w:val="000000"/>
        </w:rPr>
        <w:t>.RETURN</w:t>
      </w:r>
      <w:r>
        <w:rPr>
          <w:color w:val="000000"/>
        </w:rPr>
        <w:tab/>
        <w:t>[</w:t>
      </w:r>
      <w:proofErr w:type="spellStart"/>
      <w:r>
        <w:rPr>
          <w:color w:val="000000"/>
        </w:rPr>
        <w:t>Required</w:t>
      </w:r>
      <w:proofErr w:type="gramStart"/>
      <w:r>
        <w:rPr>
          <w:color w:val="000000"/>
        </w:rPr>
        <w:t>,Boolean</w:t>
      </w:r>
      <w:proofErr w:type="spellEnd"/>
      <w:proofErr w:type="gramEnd"/>
      <w:r>
        <w:rPr>
          <w:color w:val="000000"/>
        </w:rPr>
        <w:t>] Set to 1 if the update succeeded, 0 otherwise</w:t>
      </w:r>
    </w:p>
    <w:p w:rsidR="007D30CC" w:rsidRDefault="007D30CC" w:rsidP="007D30CC">
      <w:pPr>
        <w:rPr>
          <w:color w:val="000000"/>
        </w:rPr>
      </w:pPr>
      <w:r>
        <w:rPr>
          <w:color w:val="000000"/>
        </w:rPr>
        <w:tab/>
      </w:r>
      <w:r>
        <w:rPr>
          <w:color w:val="000000"/>
        </w:rPr>
        <w:tab/>
      </w:r>
      <w:proofErr w:type="gramStart"/>
      <w:r>
        <w:rPr>
          <w:color w:val="000000"/>
        </w:rPr>
        <w:t>RETURN(</w:t>
      </w:r>
      <w:proofErr w:type="gramEnd"/>
      <w:r>
        <w:rPr>
          <w:color w:val="000000"/>
        </w:rPr>
        <w:t xml:space="preserve">0) – [String] Error </w:t>
      </w:r>
      <w:proofErr w:type="spellStart"/>
      <w:r>
        <w:rPr>
          <w:color w:val="000000"/>
        </w:rPr>
        <w:t>code^Text^Level</w:t>
      </w:r>
      <w:proofErr w:type="spellEnd"/>
      <w:r>
        <w:rPr>
          <w:color w:val="000000"/>
        </w:rPr>
        <w:t xml:space="preserve"> (1 for error, 2 for warning, 3 for warning)</w:t>
      </w:r>
    </w:p>
    <w:p w:rsidR="007D30CC" w:rsidRDefault="007D30CC" w:rsidP="007D30CC">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Patient IEN</w:t>
      </w:r>
    </w:p>
    <w:p w:rsidR="007D30CC" w:rsidRDefault="007D30CC" w:rsidP="007D30CC">
      <w:pPr>
        <w:rPr>
          <w:color w:val="000000"/>
        </w:rPr>
      </w:pPr>
      <w:r>
        <w:rPr>
          <w:color w:val="000000"/>
        </w:rPr>
        <w:t>SD</w:t>
      </w:r>
      <w:r>
        <w:rPr>
          <w:color w:val="000000"/>
        </w:rPr>
        <w:tab/>
      </w:r>
      <w:r>
        <w:rPr>
          <w:color w:val="000000"/>
        </w:rPr>
        <w:tab/>
        <w:t>[</w:t>
      </w:r>
      <w:proofErr w:type="spellStart"/>
      <w:r>
        <w:rPr>
          <w:color w:val="000000"/>
        </w:rPr>
        <w:t>Required</w:t>
      </w:r>
      <w:proofErr w:type="gramStart"/>
      <w:r>
        <w:rPr>
          <w:color w:val="000000"/>
        </w:rPr>
        <w:t>,DateTime</w:t>
      </w:r>
      <w:proofErr w:type="spellEnd"/>
      <w:proofErr w:type="gramEnd"/>
      <w:r>
        <w:rPr>
          <w:color w:val="000000"/>
        </w:rPr>
        <w:t>] Appointment date/time</w:t>
      </w:r>
    </w:p>
    <w:p w:rsidR="007D30CC" w:rsidRPr="00A80DEC" w:rsidRDefault="007D30CC" w:rsidP="007D30CC">
      <w:pPr>
        <w:pStyle w:val="Heading5"/>
        <w:rPr>
          <w:color w:val="000000" w:themeColor="text1"/>
        </w:rPr>
      </w:pPr>
      <w:r w:rsidRPr="00A80DEC">
        <w:rPr>
          <w:color w:val="000000" w:themeColor="text1"/>
        </w:rPr>
        <w:t xml:space="preserve">LAB </w:t>
      </w:r>
      <w:r w:rsidRPr="00A80DEC">
        <w:rPr>
          <w:color w:val="000000" w:themeColor="text1"/>
        </w:rPr>
        <w:tab/>
      </w:r>
      <w:r w:rsidRPr="00A80DEC">
        <w:rPr>
          <w:color w:val="000000" w:themeColor="text1"/>
        </w:rPr>
        <w:tab/>
        <w:t>[</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LAB date/time will be removed.</w:t>
      </w:r>
    </w:p>
    <w:p w:rsidR="007D30CC" w:rsidRPr="00A80DEC" w:rsidRDefault="007D30CC" w:rsidP="007D30CC">
      <w:pPr>
        <w:pStyle w:val="Heading5"/>
        <w:rPr>
          <w:color w:val="000000" w:themeColor="text1"/>
        </w:rPr>
      </w:pPr>
      <w:r w:rsidRPr="00A80DEC">
        <w:rPr>
          <w:color w:val="000000" w:themeColor="text1"/>
        </w:rPr>
        <w:t>XRAY</w:t>
      </w:r>
      <w:r w:rsidRPr="00A80DEC">
        <w:rPr>
          <w:color w:val="000000" w:themeColor="text1"/>
        </w:rPr>
        <w:tab/>
      </w:r>
      <w:r w:rsidRPr="00A80DEC">
        <w:rPr>
          <w:color w:val="000000" w:themeColor="text1"/>
        </w:rPr>
        <w:tab/>
        <w:t xml:space="preserve"> [</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XRAY date/time will be removed.</w:t>
      </w:r>
    </w:p>
    <w:p w:rsidR="007D30CC" w:rsidRPr="00A80DEC" w:rsidRDefault="007D30CC" w:rsidP="007D30CC">
      <w:pPr>
        <w:pStyle w:val="Heading5"/>
        <w:rPr>
          <w:color w:val="000000" w:themeColor="text1"/>
        </w:rPr>
      </w:pPr>
      <w:r w:rsidRPr="00A80DEC">
        <w:rPr>
          <w:color w:val="000000" w:themeColor="text1"/>
        </w:rPr>
        <w:t>EKG</w:t>
      </w:r>
      <w:r w:rsidRPr="00A80DEC">
        <w:rPr>
          <w:color w:val="000000" w:themeColor="text1"/>
        </w:rPr>
        <w:tab/>
      </w:r>
      <w:r w:rsidRPr="00A80DEC">
        <w:rPr>
          <w:color w:val="000000" w:themeColor="text1"/>
        </w:rPr>
        <w:tab/>
        <w:t xml:space="preserve"> [</w:t>
      </w:r>
      <w:proofErr w:type="spellStart"/>
      <w:r w:rsidRPr="00A80DEC">
        <w:rPr>
          <w:color w:val="000000" w:themeColor="text1"/>
        </w:rPr>
        <w:t>Optional</w:t>
      </w:r>
      <w:proofErr w:type="gramStart"/>
      <w:r w:rsidRPr="00A80DEC">
        <w:rPr>
          <w:color w:val="000000" w:themeColor="text1"/>
        </w:rPr>
        <w:t>,Boolean</w:t>
      </w:r>
      <w:proofErr w:type="spellEnd"/>
      <w:proofErr w:type="gramEnd"/>
      <w:r w:rsidRPr="00A80DEC">
        <w:rPr>
          <w:color w:val="000000" w:themeColor="text1"/>
        </w:rPr>
        <w:t>] If is set to 1 EKG date/time will be removed.</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lastRenderedPageBreak/>
        <w:t>PATNFND</w:t>
      </w:r>
      <w:r>
        <w:tab/>
        <w:t>Patient not found</w:t>
      </w:r>
    </w:p>
    <w:p w:rsidR="007D30CC" w:rsidRDefault="007D30CC" w:rsidP="007D30CC">
      <w:pPr>
        <w:pStyle w:val="Heading2"/>
      </w:pPr>
      <w:r>
        <w:rPr>
          <w:color w:val="FF0000"/>
        </w:rPr>
        <w:t>$$LSTCAPTS</w:t>
      </w:r>
      <w:r w:rsidRPr="004D38E6">
        <w:t>^</w:t>
      </w:r>
      <w:proofErr w:type="gramStart"/>
      <w:r w:rsidRPr="004D38E6">
        <w:t>SD</w:t>
      </w:r>
      <w:r>
        <w:t>MAPI1</w:t>
      </w:r>
      <w:r w:rsidRPr="00430E33">
        <w:t>(</w:t>
      </w:r>
      <w:proofErr w:type="gramEnd"/>
      <w:r w:rsidRPr="00430E33">
        <w:t xml:space="preserve">) </w:t>
      </w:r>
      <w:r>
        <w:t>–</w:t>
      </w:r>
      <w:r w:rsidRPr="00430E33">
        <w:t xml:space="preserve"> </w:t>
      </w:r>
      <w:r>
        <w:t>Get clinic appointments</w:t>
      </w:r>
    </w:p>
    <w:p w:rsidR="007D30CC" w:rsidRDefault="007D30CC" w:rsidP="007D30CC">
      <w:pPr>
        <w:rPr>
          <w:color w:val="000000"/>
        </w:rPr>
      </w:pPr>
      <w:r>
        <w:rPr>
          <w:color w:val="000000"/>
        </w:rPr>
        <w:t xml:space="preserve">This extrinsic return a list of clinic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LSTCAPTS^</w:t>
      </w:r>
      <w:proofErr w:type="gramStart"/>
      <w:r>
        <w:rPr>
          <w:color w:val="000000"/>
        </w:rPr>
        <w:t>SDMAPI1(</w:t>
      </w:r>
      <w:proofErr w:type="gramEnd"/>
      <w:r>
        <w:rPr>
          <w:color w:val="000000"/>
        </w:rPr>
        <w:t>.RETURN,SC,SDBEG,SDEND,STAT)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#,"BID") [Numeric] Last 4 digits of the patient SSN</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#,"CIDT")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Check-in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#,"CLINIC") [String] Clinic (pointer to file 44) (I^E)</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#,"CODT")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Check-out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#,"DATE")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Appointment date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#,"EKG")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EKG tests date/time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#,"LAB")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LAB tests date/time (internal format)</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#,"LEN") [Numeric] Appointment length (minutes)</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#,"OE") [Numeric] Outpatient encounter IEN (pointer to file 409.68)</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#,"PATIENT") [String] Patient (pointer to file 2) (I^E)</w:t>
      </w:r>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 xml:space="preserve">#,"STAT") [String] appt status </w:t>
      </w:r>
      <w:proofErr w:type="spellStart"/>
      <w:r w:rsidRPr="00131672">
        <w:rPr>
          <w:rFonts w:asciiTheme="minorHAnsi" w:hAnsiTheme="minorHAnsi"/>
          <w:color w:val="000000" w:themeColor="text1"/>
        </w:rPr>
        <w:t>ifn</w:t>
      </w:r>
      <w:proofErr w:type="spellEnd"/>
      <w:r w:rsidRPr="00131672">
        <w:rPr>
          <w:rFonts w:asciiTheme="minorHAnsi" w:hAnsiTheme="minorHAnsi"/>
          <w:color w:val="000000" w:themeColor="text1"/>
        </w:rPr>
        <w:t xml:space="preserve"> ^ status name ^ print status ^</w:t>
      </w:r>
      <w:r w:rsidRPr="00131672">
        <w:rPr>
          <w:rFonts w:asciiTheme="minorHAnsi" w:hAnsiTheme="minorHAnsi"/>
          <w:color w:val="000000" w:themeColor="text1"/>
        </w:rPr>
        <w:br/>
        <w:t> </w:t>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r>
      <w:r w:rsidRPr="00131672">
        <w:rPr>
          <w:rFonts w:asciiTheme="minorHAnsi" w:hAnsiTheme="minorHAnsi"/>
          <w:color w:val="000000" w:themeColor="text1"/>
        </w:rPr>
        <w:tab/>
        <w:t xml:space="preserve">           check in d/t ^ check out d/t ^ </w:t>
      </w:r>
      <w:proofErr w:type="spellStart"/>
      <w:r w:rsidRPr="00131672">
        <w:rPr>
          <w:rFonts w:asciiTheme="minorHAnsi" w:hAnsiTheme="minorHAnsi"/>
          <w:color w:val="000000" w:themeColor="text1"/>
        </w:rPr>
        <w:t>adm</w:t>
      </w:r>
      <w:proofErr w:type="spellEnd"/>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mvt</w:t>
      </w:r>
      <w:proofErr w:type="spellEnd"/>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ifn</w:t>
      </w:r>
      <w:proofErr w:type="spellEnd"/>
    </w:p>
    <w:p w:rsidR="007D30CC" w:rsidRPr="00131672" w:rsidRDefault="007D30CC" w:rsidP="007D30CC">
      <w:pPr>
        <w:pStyle w:val="Heading5"/>
        <w:ind w:firstLine="720"/>
        <w:rPr>
          <w:rFonts w:asciiTheme="minorHAnsi" w:hAnsiTheme="minorHAnsi"/>
          <w:color w:val="000000" w:themeColor="text1"/>
        </w:rPr>
      </w:pPr>
      <w:proofErr w:type="gramStart"/>
      <w:r w:rsidRPr="00131672">
        <w:rPr>
          <w:rFonts w:asciiTheme="minorHAnsi" w:hAnsiTheme="minorHAnsi"/>
          <w:color w:val="000000" w:themeColor="text1"/>
        </w:rPr>
        <w:t>RETURN(</w:t>
      </w:r>
      <w:proofErr w:type="gramEnd"/>
      <w:r w:rsidRPr="00131672">
        <w:rPr>
          <w:rFonts w:asciiTheme="minorHAnsi" w:hAnsiTheme="minorHAnsi"/>
          <w:color w:val="000000" w:themeColor="text1"/>
        </w:rPr>
        <w:t>#,"XRAY") [</w:t>
      </w:r>
      <w:proofErr w:type="spellStart"/>
      <w:r w:rsidRPr="00131672">
        <w:rPr>
          <w:rFonts w:asciiTheme="minorHAnsi" w:hAnsiTheme="minorHAnsi"/>
          <w:color w:val="000000" w:themeColor="text1"/>
        </w:rPr>
        <w:t>DateTime</w:t>
      </w:r>
      <w:proofErr w:type="spellEnd"/>
      <w:r w:rsidRPr="00131672">
        <w:rPr>
          <w:rFonts w:asciiTheme="minorHAnsi" w:hAnsiTheme="minorHAnsi"/>
          <w:color w:val="000000" w:themeColor="text1"/>
        </w:rPr>
        <w:t>] XRAY tests date/time (internal format)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SC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Clinic IEN (pointer to file 44)</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Appointment group IEN (pointer to file 409.62)</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lastRenderedPageBreak/>
        <w:t>Error Codes Returned</w:t>
      </w:r>
    </w:p>
    <w:p w:rsidR="007D30CC" w:rsidRDefault="007D30CC" w:rsidP="007D30CC">
      <w:r>
        <w:t>INVPARAM</w:t>
      </w:r>
      <w:r>
        <w:tab/>
        <w:t>Invalid parameter value</w:t>
      </w:r>
    </w:p>
    <w:p w:rsidR="007D30CC" w:rsidRDefault="007D30CC" w:rsidP="007D30CC">
      <w:r>
        <w:t>CLNNFND</w:t>
      </w:r>
      <w:r>
        <w:tab/>
        <w:t>Clinic not found</w:t>
      </w:r>
    </w:p>
    <w:p w:rsidR="007D30CC" w:rsidRDefault="007D30CC" w:rsidP="007D30CC">
      <w:pPr>
        <w:pStyle w:val="Heading2"/>
      </w:pPr>
      <w:r>
        <w:rPr>
          <w:color w:val="FF0000"/>
        </w:rPr>
        <w:t>$$LSTPAPTS</w:t>
      </w:r>
      <w:r w:rsidRPr="004D38E6">
        <w:t>^</w:t>
      </w:r>
      <w:proofErr w:type="gramStart"/>
      <w:r w:rsidRPr="004D38E6">
        <w:t>SD</w:t>
      </w:r>
      <w:r>
        <w:t>MAPI1</w:t>
      </w:r>
      <w:r w:rsidRPr="00430E33">
        <w:t>(</w:t>
      </w:r>
      <w:proofErr w:type="gramEnd"/>
      <w:r w:rsidRPr="00430E33">
        <w:t xml:space="preserve">) </w:t>
      </w:r>
      <w:r>
        <w:t>–</w:t>
      </w:r>
      <w:r w:rsidRPr="00430E33">
        <w:t xml:space="preserve"> </w:t>
      </w:r>
      <w:r>
        <w:t>Get patient appointments</w:t>
      </w:r>
    </w:p>
    <w:p w:rsidR="007D30CC" w:rsidRDefault="007D30CC" w:rsidP="007D30CC">
      <w:pPr>
        <w:rPr>
          <w:color w:val="000000"/>
        </w:rPr>
      </w:pPr>
      <w:r>
        <w:rPr>
          <w:color w:val="000000"/>
        </w:rPr>
        <w:t xml:space="preserve">This extrinsic return a list of patient appointments filtered by date or by status. </w:t>
      </w:r>
    </w:p>
    <w:p w:rsidR="007D30CC" w:rsidRDefault="007D30CC" w:rsidP="007D30CC">
      <w:pPr>
        <w:pStyle w:val="Heading5"/>
      </w:pPr>
      <w:r>
        <w:t>Format</w:t>
      </w:r>
    </w:p>
    <w:p w:rsidR="007D30CC" w:rsidRDefault="007D30CC" w:rsidP="007D30CC">
      <w:pPr>
        <w:rPr>
          <w:color w:val="000000"/>
        </w:rPr>
      </w:pPr>
      <w:r>
        <w:rPr>
          <w:color w:val="FF0000"/>
        </w:rPr>
        <w:tab/>
      </w:r>
      <w:r w:rsidRPr="00EB6E7C">
        <w:rPr>
          <w:color w:val="000000"/>
        </w:rPr>
        <w:t>$$</w:t>
      </w:r>
      <w:r>
        <w:rPr>
          <w:color w:val="000000"/>
        </w:rPr>
        <w:t>LSTPAPTS^</w:t>
      </w:r>
      <w:proofErr w:type="gramStart"/>
      <w:r>
        <w:rPr>
          <w:color w:val="000000"/>
        </w:rPr>
        <w:t>SDMAPI1(</w:t>
      </w:r>
      <w:proofErr w:type="gramEnd"/>
      <w:r>
        <w:rPr>
          <w:color w:val="000000"/>
        </w:rPr>
        <w:t>.RETURN,DFN,SDBEG,SDEND,STAT)</w:t>
      </w:r>
    </w:p>
    <w:p w:rsidR="007D30CC" w:rsidRDefault="007D30CC" w:rsidP="007D30CC">
      <w:pPr>
        <w:pStyle w:val="Heading5"/>
      </w:pPr>
      <w:r>
        <w:t>Input Parameters</w:t>
      </w:r>
    </w:p>
    <w:p w:rsidR="007D30CC"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.RETURN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,Array</w:t>
      </w:r>
      <w:proofErr w:type="spellEnd"/>
      <w:proofErr w:type="gramEnd"/>
      <w:r w:rsidRPr="00131672">
        <w:rPr>
          <w:rFonts w:asciiTheme="minorHAnsi" w:hAnsiTheme="minorHAnsi"/>
          <w:color w:val="000000" w:themeColor="text1"/>
        </w:rPr>
        <w:t>] Array passed by reference that will receive the data.</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 xml:space="preserve"> </w:t>
      </w:r>
      <w:r w:rsidRPr="00131672">
        <w:rPr>
          <w:rFonts w:asciiTheme="minorHAnsi" w:hAnsiTheme="minorHAnsi"/>
          <w:color w:val="000000" w:themeColor="text1"/>
        </w:rPr>
        <w:tab/>
      </w:r>
      <w:proofErr w:type="gramStart"/>
      <w:r>
        <w:rPr>
          <w:rFonts w:asciiTheme="minorHAnsi" w:hAnsiTheme="minorHAnsi"/>
          <w:color w:val="000000" w:themeColor="text1"/>
        </w:rPr>
        <w:t>RETURN(</w:t>
      </w:r>
      <w:proofErr w:type="gramEnd"/>
      <w:r>
        <w:rPr>
          <w:rFonts w:asciiTheme="minorHAnsi" w:hAnsiTheme="minorHAnsi"/>
          <w:color w:val="000000" w:themeColor="text1"/>
        </w:rPr>
        <w:t>0) [String]</w:t>
      </w:r>
      <w:r w:rsidRPr="00131672">
        <w:rPr>
          <w:rFonts w:asciiTheme="minorHAnsi" w:hAnsiTheme="minorHAnsi"/>
          <w:color w:val="000000" w:themeColor="text1"/>
        </w:rPr>
        <w:t>Set to Error description if the call fails</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t>RETURN [Boolean] 1=success, 0=failure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ab/>
      </w:r>
      <w:r>
        <w:rPr>
          <w:rFonts w:asciiTheme="minorHAnsi" w:hAnsiTheme="minorHAnsi"/>
          <w:color w:val="000000" w:themeColor="text1"/>
        </w:rPr>
        <w:t xml:space="preserve">See LSTCAPTS^SDMAPI1 for detailed RETURN format </w:t>
      </w:r>
    </w:p>
    <w:p w:rsidR="007D30CC" w:rsidRPr="00131672" w:rsidRDefault="007D30CC" w:rsidP="007D30CC">
      <w:pPr>
        <w:pStyle w:val="Heading5"/>
        <w:rPr>
          <w:rFonts w:asciiTheme="minorHAnsi" w:hAnsiTheme="minorHAnsi"/>
          <w:color w:val="000000" w:themeColor="text1"/>
        </w:rPr>
      </w:pPr>
      <w:r>
        <w:rPr>
          <w:rFonts w:asciiTheme="minorHAnsi" w:hAnsiTheme="minorHAnsi"/>
          <w:color w:val="000000" w:themeColor="text1"/>
        </w:rPr>
        <w:t>DFN</w:t>
      </w:r>
      <w:r w:rsidRPr="00131672">
        <w:rPr>
          <w:rFonts w:asciiTheme="minorHAnsi" w:hAnsiTheme="minorHAnsi"/>
          <w:color w:val="000000" w:themeColor="text1"/>
        </w:rPr>
        <w:t xml:space="preserve">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xml:space="preserve">] </w:t>
      </w:r>
      <w:r>
        <w:rPr>
          <w:rFonts w:asciiTheme="minorHAnsi" w:hAnsiTheme="minorHAnsi"/>
          <w:color w:val="000000" w:themeColor="text1"/>
        </w:rPr>
        <w:t>Patient</w:t>
      </w:r>
      <w:r w:rsidRPr="00131672">
        <w:rPr>
          <w:rFonts w:asciiTheme="minorHAnsi" w:hAnsiTheme="minorHAnsi"/>
          <w:color w:val="000000" w:themeColor="text1"/>
        </w:rPr>
        <w:t xml:space="preserve"> IEN (pointer to file </w:t>
      </w:r>
      <w:r>
        <w:rPr>
          <w:rFonts w:asciiTheme="minorHAnsi" w:hAnsiTheme="minorHAnsi"/>
          <w:color w:val="000000" w:themeColor="text1"/>
        </w:rPr>
        <w:t>2</w:t>
      </w:r>
      <w:r w:rsidRPr="00131672">
        <w:rPr>
          <w:rFonts w:asciiTheme="minorHAnsi" w:hAnsiTheme="minorHAnsi"/>
          <w:color w:val="000000" w:themeColor="text1"/>
        </w:rPr>
        <w:t>)</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SDBEG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Start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SD</w:t>
      </w:r>
      <w:r>
        <w:rPr>
          <w:rFonts w:asciiTheme="minorHAnsi" w:hAnsiTheme="minorHAnsi"/>
          <w:color w:val="000000" w:themeColor="text1"/>
        </w:rPr>
        <w:t>END</w:t>
      </w:r>
      <w:r w:rsidRPr="00131672">
        <w:rPr>
          <w:rFonts w:asciiTheme="minorHAnsi" w:hAnsiTheme="minorHAnsi"/>
          <w:color w:val="000000" w:themeColor="text1"/>
        </w:rPr>
        <w:t xml:space="preserve"> [</w:t>
      </w:r>
      <w:proofErr w:type="spellStart"/>
      <w:r>
        <w:rPr>
          <w:rFonts w:asciiTheme="minorHAnsi" w:hAnsiTheme="minorHAnsi"/>
          <w:color w:val="000000" w:themeColor="text1"/>
        </w:rPr>
        <w:t>Optional</w:t>
      </w:r>
      <w:proofErr w:type="gramStart"/>
      <w:r w:rsidRPr="00131672">
        <w:rPr>
          <w:rFonts w:asciiTheme="minorHAnsi" w:hAnsiTheme="minorHAnsi"/>
          <w:color w:val="000000" w:themeColor="text1"/>
        </w:rPr>
        <w:t>,DateTime</w:t>
      </w:r>
      <w:proofErr w:type="spellEnd"/>
      <w:proofErr w:type="gramEnd"/>
      <w:r w:rsidRPr="00131672">
        <w:rPr>
          <w:rFonts w:asciiTheme="minorHAnsi" w:hAnsiTheme="minorHAnsi"/>
          <w:color w:val="000000" w:themeColor="text1"/>
        </w:rPr>
        <w:t>] End date</w:t>
      </w:r>
    </w:p>
    <w:p w:rsidR="007D30CC" w:rsidRPr="00131672" w:rsidRDefault="007D30CC" w:rsidP="007D30CC">
      <w:pPr>
        <w:pStyle w:val="Heading5"/>
        <w:rPr>
          <w:rFonts w:asciiTheme="minorHAnsi" w:hAnsiTheme="minorHAnsi"/>
          <w:color w:val="000000" w:themeColor="text1"/>
        </w:rPr>
      </w:pPr>
      <w:r w:rsidRPr="00131672">
        <w:rPr>
          <w:rFonts w:asciiTheme="minorHAnsi" w:hAnsiTheme="minorHAnsi"/>
          <w:color w:val="000000" w:themeColor="text1"/>
        </w:rPr>
        <w:t>STAT [</w:t>
      </w:r>
      <w:proofErr w:type="spellStart"/>
      <w:r w:rsidRPr="00131672">
        <w:rPr>
          <w:rFonts w:asciiTheme="minorHAnsi" w:hAnsiTheme="minorHAnsi"/>
          <w:color w:val="000000" w:themeColor="text1"/>
        </w:rPr>
        <w:t>Required</w:t>
      </w:r>
      <w:proofErr w:type="gramStart"/>
      <w:r w:rsidRPr="00131672">
        <w:rPr>
          <w:rFonts w:asciiTheme="minorHAnsi" w:hAnsiTheme="minorHAnsi"/>
          <w:color w:val="000000" w:themeColor="text1"/>
        </w:rPr>
        <w:t>,Numeric</w:t>
      </w:r>
      <w:proofErr w:type="spellEnd"/>
      <w:proofErr w:type="gramEnd"/>
      <w:r w:rsidRPr="00131672">
        <w:rPr>
          <w:rFonts w:asciiTheme="minorHAnsi" w:hAnsiTheme="minorHAnsi"/>
          <w:color w:val="000000" w:themeColor="text1"/>
        </w:rPr>
        <w:t>] Appointment group IEN (pointer to file 409.62)</w:t>
      </w:r>
    </w:p>
    <w:p w:rsidR="007D30CC" w:rsidRDefault="007D30CC" w:rsidP="007D30CC">
      <w:pPr>
        <w:pStyle w:val="Heading5"/>
      </w:pPr>
      <w:r>
        <w:t>Output</w:t>
      </w:r>
    </w:p>
    <w:p w:rsidR="007D30CC" w:rsidRDefault="007D30CC" w:rsidP="007D30CC">
      <w:pPr>
        <w:rPr>
          <w:color w:val="000000"/>
        </w:rPr>
      </w:pPr>
      <w:proofErr w:type="gramStart"/>
      <w:r>
        <w:rPr>
          <w:color w:val="000000"/>
        </w:rPr>
        <w:t>A Boolean value signaling if the call was successful or not.</w:t>
      </w:r>
      <w:proofErr w:type="gramEnd"/>
    </w:p>
    <w:p w:rsidR="007D30CC" w:rsidRDefault="007D30CC" w:rsidP="007D30CC">
      <w:pPr>
        <w:pStyle w:val="Heading5"/>
      </w:pPr>
      <w:r>
        <w:t>Error Codes Returned</w:t>
      </w:r>
    </w:p>
    <w:p w:rsidR="007D30CC" w:rsidRDefault="007D30CC" w:rsidP="007D30CC">
      <w:r>
        <w:t>INVPARAM</w:t>
      </w:r>
      <w:r>
        <w:tab/>
        <w:t>Invalid parameter value</w:t>
      </w:r>
    </w:p>
    <w:p w:rsidR="007D30CC" w:rsidRDefault="007D30CC" w:rsidP="007D30CC">
      <w:r>
        <w:t>PATNFND</w:t>
      </w:r>
      <w:r>
        <w:tab/>
        <w:t>Patient not found</w:t>
      </w:r>
    </w:p>
    <w:p w:rsidR="00F04282" w:rsidRDefault="0008288D" w:rsidP="00F04282">
      <w:pPr>
        <w:pStyle w:val="Heading2"/>
        <w:rPr>
          <w:rFonts w:eastAsia="Arial"/>
        </w:rPr>
      </w:pPr>
      <w:r>
        <w:rPr>
          <w:rFonts w:eastAsia="Arial"/>
        </w:rPr>
        <w:t xml:space="preserve">2.3 </w:t>
      </w:r>
      <w:r w:rsidR="00F04282" w:rsidRPr="00F04282">
        <w:rPr>
          <w:rFonts w:eastAsia="Arial"/>
        </w:rPr>
        <w:t>Vocabularies API</w:t>
      </w:r>
    </w:p>
    <w:p w:rsidR="0027738B" w:rsidRDefault="0027738B" w:rsidP="0027738B">
      <w:pPr>
        <w:pStyle w:val="Heading2"/>
      </w:pPr>
      <w:bookmarkStart w:id="19" w:name="_Toc203621471"/>
      <w:bookmarkStart w:id="20" w:name="_Toc203712962"/>
      <w:r w:rsidRPr="004D38E6">
        <w:rPr>
          <w:color w:val="FF0000"/>
        </w:rPr>
        <w:t>$$GETAPPT</w:t>
      </w:r>
      <w:r w:rsidRPr="004D38E6">
        <w:t>^</w:t>
      </w:r>
      <w:proofErr w:type="gramStart"/>
      <w:r w:rsidRPr="004D38E6">
        <w:t>SDMAPI</w:t>
      </w:r>
      <w:r>
        <w:t>1</w:t>
      </w:r>
      <w:r w:rsidRPr="004312CD">
        <w:t>(</w:t>
      </w:r>
      <w:proofErr w:type="gramEnd"/>
      <w:r w:rsidRPr="004312CD">
        <w:t xml:space="preserve">) </w:t>
      </w:r>
      <w:r>
        <w:t>-</w:t>
      </w:r>
      <w:r w:rsidRPr="004312CD">
        <w:t xml:space="preserve"> </w:t>
      </w:r>
      <w:r>
        <w:t>Get</w:t>
      </w:r>
      <w:r w:rsidRPr="004312CD">
        <w:t xml:space="preserve"> </w:t>
      </w:r>
      <w:r w:rsidRPr="007424E7">
        <w:t>Appointment</w:t>
      </w:r>
      <w:r w:rsidRPr="004312CD">
        <w:t xml:space="preserve"> Type detail</w:t>
      </w:r>
      <w:r>
        <w:t>s</w:t>
      </w:r>
      <w:bookmarkEnd w:id="19"/>
      <w:bookmarkEnd w:id="20"/>
    </w:p>
    <w:p w:rsidR="0027738B" w:rsidRDefault="0027738B" w:rsidP="0027738B">
      <w:pPr>
        <w:rPr>
          <w:color w:val="000000"/>
        </w:rPr>
      </w:pPr>
      <w:r>
        <w:rPr>
          <w:color w:val="000000"/>
        </w:rPr>
        <w:t>This extrinsic function returns detailed information about an appointment type.</w:t>
      </w:r>
    </w:p>
    <w:p w:rsidR="0027738B" w:rsidRDefault="0027738B" w:rsidP="0027738B">
      <w:pPr>
        <w:pStyle w:val="Heading5"/>
      </w:pPr>
      <w:r>
        <w:t>Format</w:t>
      </w:r>
    </w:p>
    <w:p w:rsidR="0027738B" w:rsidRDefault="0027738B" w:rsidP="0027738B">
      <w:pPr>
        <w:rPr>
          <w:color w:val="000000"/>
        </w:rPr>
      </w:pPr>
      <w:r>
        <w:rPr>
          <w:color w:val="FF0000"/>
        </w:rPr>
        <w:tab/>
      </w:r>
      <w:r w:rsidRPr="00EB6E7C">
        <w:rPr>
          <w:color w:val="000000"/>
        </w:rPr>
        <w:t>$$</w:t>
      </w:r>
      <w:r>
        <w:rPr>
          <w:color w:val="000000"/>
        </w:rPr>
        <w:t>GETAPPT^</w:t>
      </w:r>
      <w:proofErr w:type="gramStart"/>
      <w:r>
        <w:rPr>
          <w:color w:val="000000"/>
        </w:rPr>
        <w:t>SDMAPI1(</w:t>
      </w:r>
      <w:proofErr w:type="gramEnd"/>
      <w:r>
        <w:rPr>
          <w:color w:val="000000"/>
        </w:rPr>
        <w:t>.RETURN,TYPE)</w:t>
      </w:r>
    </w:p>
    <w:p w:rsidR="0027738B" w:rsidRDefault="0027738B" w:rsidP="0027738B">
      <w:pPr>
        <w:pStyle w:val="Heading5"/>
      </w:pPr>
      <w:r>
        <w:t>Input Parameters</w:t>
      </w:r>
    </w:p>
    <w:p w:rsidR="0027738B" w:rsidRDefault="0027738B" w:rsidP="0027738B">
      <w:pPr>
        <w:rPr>
          <w:color w:val="000000"/>
        </w:rPr>
      </w:pPr>
      <w:r>
        <w:rPr>
          <w:color w:val="000000"/>
        </w:rPr>
        <w:t>.RETURN</w:t>
      </w:r>
      <w:r>
        <w:rPr>
          <w:color w:val="000000"/>
        </w:rPr>
        <w:tab/>
      </w:r>
      <w:r w:rsidR="00096BF2">
        <w:rPr>
          <w:color w:val="000000"/>
        </w:rPr>
        <w:t>[</w:t>
      </w:r>
      <w:proofErr w:type="spellStart"/>
      <w:r w:rsidR="00096BF2">
        <w:rPr>
          <w:color w:val="000000"/>
        </w:rPr>
        <w:t>Required</w:t>
      </w:r>
      <w:proofErr w:type="gramStart"/>
      <w:r w:rsidR="00E83E22">
        <w:rPr>
          <w:color w:val="000000"/>
        </w:rPr>
        <w:t>,Array</w:t>
      </w:r>
      <w:proofErr w:type="spellEnd"/>
      <w:proofErr w:type="gramEnd"/>
      <w:r w:rsidR="00096BF2">
        <w:rPr>
          <w:color w:val="000000"/>
        </w:rPr>
        <w:t>]</w:t>
      </w:r>
      <w:r>
        <w:rPr>
          <w:color w:val="000000"/>
        </w:rPr>
        <w:t xml:space="preserve"> Array passed by reference that will receive the data.</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 xml:space="preserve">“NAME”) – </w:t>
      </w:r>
      <w:r w:rsidR="004231A8">
        <w:rPr>
          <w:color w:val="000000"/>
        </w:rPr>
        <w:t xml:space="preserve">[String] </w:t>
      </w:r>
      <w:r>
        <w:rPr>
          <w:color w:val="000000"/>
        </w:rPr>
        <w:t>Appointment type name</w:t>
      </w:r>
    </w:p>
    <w:p w:rsidR="0027738B" w:rsidRDefault="0027738B" w:rsidP="0027738B">
      <w:pPr>
        <w:rPr>
          <w:color w:val="000000"/>
        </w:rPr>
      </w:pPr>
      <w:r>
        <w:rPr>
          <w:color w:val="000000"/>
        </w:rPr>
        <w:tab/>
      </w:r>
      <w:r>
        <w:rPr>
          <w:color w:val="000000"/>
        </w:rPr>
        <w:tab/>
      </w:r>
      <w:proofErr w:type="gramStart"/>
      <w:r>
        <w:rPr>
          <w:color w:val="000000"/>
        </w:rPr>
        <w:t>RETURN(</w:t>
      </w:r>
      <w:proofErr w:type="gramEnd"/>
      <w:r>
        <w:rPr>
          <w:color w:val="000000"/>
        </w:rPr>
        <w:t>“NUMBER”) –</w:t>
      </w:r>
      <w:r w:rsidR="004231A8">
        <w:rPr>
          <w:color w:val="000000"/>
        </w:rPr>
        <w:t xml:space="preserve"> [Numeric]</w:t>
      </w:r>
      <w:r>
        <w:rPr>
          <w:color w:val="000000"/>
        </w:rPr>
        <w:t xml:space="preserve"> Appointmen</w:t>
      </w:r>
      <w:r w:rsidR="00854E4F">
        <w:rPr>
          <w:color w:val="000000"/>
        </w:rPr>
        <w:t>t type IE</w:t>
      </w:r>
      <w:r>
        <w:rPr>
          <w:color w:val="000000"/>
        </w:rPr>
        <w:t>N</w:t>
      </w:r>
    </w:p>
    <w:p w:rsidR="0027738B" w:rsidRDefault="0027738B" w:rsidP="0027738B">
      <w:pPr>
        <w:rPr>
          <w:color w:val="000000"/>
        </w:rPr>
      </w:pPr>
      <w:r>
        <w:rPr>
          <w:color w:val="000000"/>
        </w:rPr>
        <w:lastRenderedPageBreak/>
        <w:tab/>
      </w:r>
      <w:r>
        <w:rPr>
          <w:color w:val="000000"/>
        </w:rPr>
        <w:tab/>
      </w:r>
      <w:proofErr w:type="gramStart"/>
      <w:r>
        <w:rPr>
          <w:color w:val="000000"/>
        </w:rPr>
        <w:t>RETURN(</w:t>
      </w:r>
      <w:proofErr w:type="gramEnd"/>
      <w:r>
        <w:rPr>
          <w:color w:val="000000"/>
        </w:rPr>
        <w:t xml:space="preserve">“SYNONIM”) </w:t>
      </w:r>
      <w:r w:rsidR="004231A8">
        <w:rPr>
          <w:color w:val="000000"/>
        </w:rPr>
        <w:t>–</w:t>
      </w:r>
      <w:r>
        <w:rPr>
          <w:color w:val="000000"/>
        </w:rPr>
        <w:t xml:space="preserve"> </w:t>
      </w:r>
      <w:r w:rsidR="004231A8">
        <w:rPr>
          <w:color w:val="000000"/>
        </w:rPr>
        <w:t xml:space="preserve">[String] </w:t>
      </w:r>
      <w:r>
        <w:rPr>
          <w:color w:val="000000"/>
        </w:rPr>
        <w:t xml:space="preserve">Appointment type </w:t>
      </w:r>
      <w:proofErr w:type="spellStart"/>
      <w:r>
        <w:rPr>
          <w:color w:val="000000"/>
        </w:rPr>
        <w:t>synonim</w:t>
      </w:r>
      <w:proofErr w:type="spellEnd"/>
    </w:p>
    <w:p w:rsidR="0027738B" w:rsidRDefault="00096BF2" w:rsidP="0027738B">
      <w:pPr>
        <w:rPr>
          <w:color w:val="000000"/>
        </w:rPr>
      </w:pPr>
      <w:r>
        <w:rPr>
          <w:color w:val="000000"/>
        </w:rPr>
        <w:t>TYPE</w:t>
      </w:r>
      <w:r>
        <w:rPr>
          <w:color w:val="000000"/>
        </w:rPr>
        <w:tab/>
      </w:r>
      <w:r>
        <w:rPr>
          <w:color w:val="000000"/>
        </w:rPr>
        <w:tab/>
        <w:t>[</w:t>
      </w:r>
      <w:proofErr w:type="spellStart"/>
      <w:r w:rsidR="0027738B">
        <w:rPr>
          <w:color w:val="000000"/>
        </w:rPr>
        <w:t>Required</w:t>
      </w:r>
      <w:proofErr w:type="gramStart"/>
      <w:r w:rsidR="00CA3C33">
        <w:rPr>
          <w:color w:val="000000"/>
        </w:rPr>
        <w:t>,Numeric</w:t>
      </w:r>
      <w:proofErr w:type="spellEnd"/>
      <w:proofErr w:type="gramEnd"/>
      <w:r>
        <w:rPr>
          <w:color w:val="000000"/>
        </w:rPr>
        <w:t>]</w:t>
      </w:r>
      <w:r w:rsidR="0027738B">
        <w:rPr>
          <w:color w:val="000000"/>
        </w:rPr>
        <w:t xml:space="preserve"> Appointment type IEN (File 409.1)</w:t>
      </w:r>
    </w:p>
    <w:p w:rsidR="0027738B" w:rsidRDefault="0027738B" w:rsidP="0027738B">
      <w:pPr>
        <w:pStyle w:val="Heading5"/>
      </w:pPr>
      <w:r>
        <w:t>Output</w:t>
      </w:r>
    </w:p>
    <w:p w:rsidR="0027738B" w:rsidRDefault="0027738B" w:rsidP="0027738B">
      <w:pPr>
        <w:rPr>
          <w:color w:val="000000"/>
        </w:rPr>
      </w:pPr>
      <w:proofErr w:type="gramStart"/>
      <w:r>
        <w:rPr>
          <w:color w:val="000000"/>
        </w:rPr>
        <w:t>A Boolean value signaling if the call was successful or not.</w:t>
      </w:r>
      <w:proofErr w:type="gramEnd"/>
    </w:p>
    <w:p w:rsidR="0027738B" w:rsidRDefault="0027738B" w:rsidP="0027738B">
      <w:pPr>
        <w:pStyle w:val="Heading5"/>
      </w:pPr>
      <w:r>
        <w:t>Error Codes Returned</w:t>
      </w:r>
    </w:p>
    <w:p w:rsidR="0027738B" w:rsidRDefault="00793D83" w:rsidP="0027738B">
      <w:pPr>
        <w:rPr>
          <w:color w:val="000000"/>
        </w:rPr>
      </w:pPr>
      <w:r>
        <w:rPr>
          <w:color w:val="000000"/>
        </w:rPr>
        <w:t>INV</w:t>
      </w:r>
      <w:r w:rsidR="00C0709A">
        <w:rPr>
          <w:color w:val="000000"/>
        </w:rPr>
        <w:t>PARAM</w:t>
      </w:r>
      <w:r w:rsidR="00C0709A">
        <w:rPr>
          <w:color w:val="000000"/>
        </w:rPr>
        <w:tab/>
        <w:t>Invalid parameter value</w:t>
      </w:r>
    </w:p>
    <w:p w:rsidR="00C0709A" w:rsidRPr="0027738B" w:rsidRDefault="00C0709A" w:rsidP="0027738B">
      <w:pPr>
        <w:rPr>
          <w:color w:val="000000"/>
        </w:rPr>
      </w:pPr>
      <w:r>
        <w:rPr>
          <w:color w:val="000000"/>
        </w:rPr>
        <w:t>TYPNFND</w:t>
      </w:r>
      <w:r>
        <w:rPr>
          <w:color w:val="000000"/>
        </w:rPr>
        <w:tab/>
      </w:r>
      <w:r w:rsidRPr="00C0709A">
        <w:rPr>
          <w:color w:val="000000"/>
        </w:rPr>
        <w:t>Appointment type not found.</w:t>
      </w:r>
    </w:p>
    <w:p w:rsidR="008451CA" w:rsidRPr="00385CF4" w:rsidRDefault="008451CA" w:rsidP="008451CA">
      <w:pPr>
        <w:pStyle w:val="Heading2"/>
      </w:pPr>
      <w:bookmarkStart w:id="21" w:name="_Toc203621472"/>
      <w:bookmarkStart w:id="22" w:name="_Toc203712963"/>
      <w:r w:rsidRPr="004D38E6">
        <w:rPr>
          <w:color w:val="FF0000"/>
        </w:rPr>
        <w:t>$$GETELIG</w:t>
      </w:r>
      <w:r w:rsidRPr="004D38E6">
        <w:t>^</w:t>
      </w:r>
      <w:proofErr w:type="gramStart"/>
      <w:r w:rsidRPr="004D38E6">
        <w:t>SDMAPI</w:t>
      </w:r>
      <w:r>
        <w:t>1</w:t>
      </w:r>
      <w:r w:rsidRPr="00385CF4">
        <w:t>(</w:t>
      </w:r>
      <w:proofErr w:type="gramEnd"/>
      <w:r w:rsidRPr="00385CF4">
        <w:t xml:space="preserve">) </w:t>
      </w:r>
      <w:r>
        <w:t>-</w:t>
      </w:r>
      <w:r w:rsidRPr="00385CF4">
        <w:t xml:space="preserve"> Return Eligibility Code detail</w:t>
      </w:r>
      <w:r>
        <w:t>s</w:t>
      </w:r>
      <w:bookmarkEnd w:id="21"/>
      <w:bookmarkEnd w:id="22"/>
    </w:p>
    <w:p w:rsidR="008451CA" w:rsidRDefault="008451CA" w:rsidP="008451CA">
      <w:pPr>
        <w:rPr>
          <w:color w:val="000000"/>
        </w:rPr>
      </w:pPr>
      <w:r>
        <w:rPr>
          <w:color w:val="000000"/>
        </w:rPr>
        <w:t>This extrinsic function returns detailed information about an eligibility code.</w:t>
      </w:r>
    </w:p>
    <w:p w:rsidR="008451CA" w:rsidRDefault="008451CA" w:rsidP="008451CA">
      <w:pPr>
        <w:pStyle w:val="Heading5"/>
      </w:pPr>
      <w:r>
        <w:t>Format</w:t>
      </w:r>
    </w:p>
    <w:p w:rsidR="008451CA" w:rsidRDefault="008451CA" w:rsidP="008451CA">
      <w:pPr>
        <w:rPr>
          <w:color w:val="000000"/>
        </w:rPr>
      </w:pPr>
      <w:r>
        <w:rPr>
          <w:color w:val="FF0000"/>
        </w:rPr>
        <w:tab/>
      </w:r>
      <w:r w:rsidRPr="00EB6E7C">
        <w:rPr>
          <w:color w:val="000000"/>
        </w:rPr>
        <w:t>$$</w:t>
      </w:r>
      <w:r>
        <w:rPr>
          <w:color w:val="000000"/>
        </w:rPr>
        <w:t>GETELIG^</w:t>
      </w:r>
      <w:proofErr w:type="gramStart"/>
      <w:r>
        <w:rPr>
          <w:color w:val="000000"/>
        </w:rPr>
        <w:t>SDMAPI1(</w:t>
      </w:r>
      <w:proofErr w:type="gramEnd"/>
      <w:r>
        <w:rPr>
          <w:color w:val="000000"/>
        </w:rPr>
        <w:t>.RETURN,ELIG)</w:t>
      </w:r>
    </w:p>
    <w:p w:rsidR="008451CA" w:rsidRDefault="008451CA" w:rsidP="008451CA">
      <w:pPr>
        <w:pStyle w:val="Heading5"/>
      </w:pPr>
      <w:r>
        <w:t>Input Parameters</w:t>
      </w:r>
    </w:p>
    <w:p w:rsidR="008451CA" w:rsidRDefault="003B0CCE" w:rsidP="008451CA">
      <w:pPr>
        <w:rPr>
          <w:color w:val="000000"/>
        </w:rPr>
      </w:pPr>
      <w:r>
        <w:rPr>
          <w:color w:val="000000"/>
        </w:rPr>
        <w:t>.RETURN</w:t>
      </w:r>
      <w:r>
        <w:rPr>
          <w:color w:val="000000"/>
        </w:rPr>
        <w:tab/>
        <w:t>[</w:t>
      </w:r>
      <w:proofErr w:type="spellStart"/>
      <w:r>
        <w:rPr>
          <w:color w:val="000000"/>
        </w:rPr>
        <w:t>Required</w:t>
      </w:r>
      <w:proofErr w:type="gramStart"/>
      <w:r w:rsidR="00295ED1">
        <w:rPr>
          <w:color w:val="000000"/>
        </w:rPr>
        <w:t>,Array</w:t>
      </w:r>
      <w:proofErr w:type="spellEnd"/>
      <w:proofErr w:type="gramEnd"/>
      <w:r>
        <w:rPr>
          <w:color w:val="000000"/>
        </w:rPr>
        <w:t>]</w:t>
      </w:r>
      <w:r w:rsidR="008451CA" w:rsidRPr="004372E8">
        <w:rPr>
          <w:color w:val="000000"/>
        </w:rPr>
        <w:t xml:space="preserve"> </w:t>
      </w:r>
      <w:r w:rsidR="008451CA">
        <w:rPr>
          <w:color w:val="000000"/>
        </w:rPr>
        <w:t>Array passed by reference that will receive the data</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“ABBREVIATION”)</w:t>
      </w:r>
      <w:r>
        <w:rPr>
          <w:color w:val="000000"/>
        </w:rPr>
        <w:tab/>
      </w:r>
      <w:r>
        <w:rPr>
          <w:color w:val="000000"/>
        </w:rPr>
        <w:tab/>
        <w:t xml:space="preserve">[String] </w:t>
      </w:r>
      <w:r w:rsidR="008451CA">
        <w:rPr>
          <w:color w:val="000000"/>
        </w:rPr>
        <w:t>Eligibility Code abbreviation</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“MAS ELIGIBILITY CODE”)</w:t>
      </w:r>
      <w:r w:rsidR="00BE0C5D">
        <w:rPr>
          <w:color w:val="000000"/>
        </w:rPr>
        <w:tab/>
        <w:t>[Numeric]</w:t>
      </w:r>
    </w:p>
    <w:p w:rsidR="008451CA" w:rsidRDefault="008451CA" w:rsidP="008451CA">
      <w:pPr>
        <w:rPr>
          <w:color w:val="000000"/>
        </w:rPr>
      </w:pPr>
      <w:r>
        <w:rPr>
          <w:color w:val="000000"/>
        </w:rPr>
        <w:tab/>
      </w:r>
      <w:r>
        <w:rPr>
          <w:color w:val="000000"/>
        </w:rPr>
        <w:tab/>
      </w:r>
      <w:proofErr w:type="gramStart"/>
      <w:r>
        <w:rPr>
          <w:color w:val="000000"/>
        </w:rPr>
        <w:t>RETURN(</w:t>
      </w:r>
      <w:proofErr w:type="gramEnd"/>
      <w:r>
        <w:rPr>
          <w:color w:val="000000"/>
        </w:rPr>
        <w:t xml:space="preserve">“NAME”) </w:t>
      </w:r>
      <w:r w:rsidR="00BE0C5D">
        <w:rPr>
          <w:color w:val="000000"/>
        </w:rPr>
        <w:tab/>
      </w:r>
      <w:r w:rsidR="00BE0C5D">
        <w:rPr>
          <w:color w:val="000000"/>
        </w:rPr>
        <w:tab/>
      </w:r>
      <w:r w:rsidR="00BE0C5D">
        <w:rPr>
          <w:color w:val="000000"/>
        </w:rPr>
        <w:tab/>
        <w:t xml:space="preserve">[String] </w:t>
      </w:r>
      <w:r>
        <w:rPr>
          <w:color w:val="000000"/>
        </w:rPr>
        <w:t>Eligibility Code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“PRINT NAME”)</w:t>
      </w:r>
      <w:r>
        <w:rPr>
          <w:color w:val="000000"/>
        </w:rPr>
        <w:tab/>
      </w:r>
      <w:r>
        <w:rPr>
          <w:color w:val="000000"/>
        </w:rPr>
        <w:tab/>
        <w:t xml:space="preserve">[String] </w:t>
      </w:r>
      <w:r w:rsidR="008451CA">
        <w:rPr>
          <w:color w:val="000000"/>
        </w:rPr>
        <w:t>Eligibility Code print name</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“TYPE”)</w:t>
      </w:r>
      <w:r>
        <w:rPr>
          <w:color w:val="000000"/>
        </w:rPr>
        <w:tab/>
      </w:r>
      <w:r>
        <w:rPr>
          <w:color w:val="000000"/>
        </w:rPr>
        <w:tab/>
      </w:r>
      <w:r>
        <w:rPr>
          <w:color w:val="000000"/>
        </w:rPr>
        <w:tab/>
        <w:t xml:space="preserve">[String] </w:t>
      </w:r>
      <w:r w:rsidR="008451CA">
        <w:rPr>
          <w:color w:val="000000"/>
        </w:rPr>
        <w:t>Eligibility Code type</w:t>
      </w:r>
      <w:r>
        <w:rPr>
          <w:color w:val="000000"/>
        </w:rPr>
        <w:t xml:space="preserve"> (N:NON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VETERAN,Y:VETERAN)</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“VA CODE NUMBER”)</w:t>
      </w:r>
      <w:r>
        <w:rPr>
          <w:color w:val="000000"/>
        </w:rPr>
        <w:tab/>
      </w:r>
      <w:r>
        <w:rPr>
          <w:color w:val="000000"/>
        </w:rPr>
        <w:tab/>
        <w:t xml:space="preserve">[Numeric] </w:t>
      </w:r>
      <w:r w:rsidR="008451CA">
        <w:rPr>
          <w:color w:val="000000"/>
        </w:rPr>
        <w:t>VA Code Number</w:t>
      </w:r>
    </w:p>
    <w:p w:rsidR="008451CA" w:rsidRDefault="00BE0C5D" w:rsidP="008451CA">
      <w:pPr>
        <w:rPr>
          <w:color w:val="000000"/>
        </w:rPr>
      </w:pPr>
      <w:r>
        <w:rPr>
          <w:color w:val="000000"/>
        </w:rPr>
        <w:tab/>
      </w:r>
      <w:r>
        <w:rPr>
          <w:color w:val="000000"/>
        </w:rPr>
        <w:tab/>
      </w:r>
      <w:proofErr w:type="gramStart"/>
      <w:r>
        <w:rPr>
          <w:color w:val="000000"/>
        </w:rPr>
        <w:t>RETURN(</w:t>
      </w:r>
      <w:proofErr w:type="gramEnd"/>
      <w:r>
        <w:rPr>
          <w:color w:val="000000"/>
        </w:rPr>
        <w:t>“INACTIVE”)</w:t>
      </w:r>
      <w:r>
        <w:rPr>
          <w:color w:val="000000"/>
        </w:rPr>
        <w:tab/>
      </w:r>
      <w:r>
        <w:rPr>
          <w:color w:val="000000"/>
        </w:rPr>
        <w:tab/>
      </w:r>
      <w:r>
        <w:rPr>
          <w:color w:val="000000"/>
        </w:rPr>
        <w:tab/>
        <w:t xml:space="preserve">[Boolean] </w:t>
      </w:r>
      <w:r w:rsidR="008451CA">
        <w:rPr>
          <w:color w:val="000000"/>
        </w:rPr>
        <w:t>Eligibility Code status</w:t>
      </w:r>
    </w:p>
    <w:p w:rsidR="008451CA" w:rsidRDefault="003B0CCE" w:rsidP="008451CA">
      <w:pPr>
        <w:rPr>
          <w:color w:val="000000"/>
        </w:rPr>
      </w:pPr>
      <w:r>
        <w:rPr>
          <w:color w:val="000000"/>
        </w:rPr>
        <w:t>ELIG</w:t>
      </w:r>
      <w:r>
        <w:rPr>
          <w:color w:val="000000"/>
        </w:rPr>
        <w:tab/>
      </w:r>
      <w:r>
        <w:rPr>
          <w:color w:val="000000"/>
        </w:rPr>
        <w:tab/>
        <w:t>[</w:t>
      </w:r>
      <w:proofErr w:type="spellStart"/>
      <w:r w:rsidR="008451CA">
        <w:rPr>
          <w:color w:val="000000"/>
        </w:rPr>
        <w:t>Required</w:t>
      </w:r>
      <w:proofErr w:type="gramStart"/>
      <w:r w:rsidR="00CA3C33">
        <w:rPr>
          <w:color w:val="000000"/>
        </w:rPr>
        <w:t>,Numeric</w:t>
      </w:r>
      <w:proofErr w:type="spellEnd"/>
      <w:proofErr w:type="gramEnd"/>
      <w:r>
        <w:rPr>
          <w:color w:val="000000"/>
        </w:rPr>
        <w:t>]</w:t>
      </w:r>
      <w:r w:rsidR="008451CA">
        <w:rPr>
          <w:color w:val="000000"/>
        </w:rPr>
        <w:t xml:space="preserve"> Eligibility code IEN</w:t>
      </w:r>
    </w:p>
    <w:p w:rsidR="008451CA" w:rsidRDefault="008451CA" w:rsidP="008451CA">
      <w:pPr>
        <w:pStyle w:val="Heading5"/>
      </w:pPr>
      <w:r>
        <w:t>Output</w:t>
      </w:r>
    </w:p>
    <w:p w:rsidR="008451CA" w:rsidRDefault="008451CA" w:rsidP="008451CA">
      <w:pPr>
        <w:rPr>
          <w:color w:val="000000"/>
        </w:rPr>
      </w:pPr>
      <w:proofErr w:type="gramStart"/>
      <w:r>
        <w:rPr>
          <w:color w:val="000000"/>
        </w:rPr>
        <w:t>A Boolean value signaling if the call was successful or not.</w:t>
      </w:r>
      <w:proofErr w:type="gramEnd"/>
    </w:p>
    <w:p w:rsidR="008451CA" w:rsidRDefault="008451CA" w:rsidP="008451CA">
      <w:pPr>
        <w:pStyle w:val="Heading5"/>
      </w:pPr>
      <w:r>
        <w:t>Error Codes Returned</w:t>
      </w:r>
    </w:p>
    <w:p w:rsidR="008451CA" w:rsidRDefault="00C0709A" w:rsidP="008451CA">
      <w:pPr>
        <w:rPr>
          <w:color w:val="000000"/>
        </w:rPr>
      </w:pPr>
      <w:r>
        <w:rPr>
          <w:color w:val="000000"/>
        </w:rPr>
        <w:t>INVPARAM</w:t>
      </w:r>
      <w:r>
        <w:rPr>
          <w:color w:val="000000"/>
        </w:rPr>
        <w:tab/>
        <w:t>Invalid parameter value</w:t>
      </w:r>
    </w:p>
    <w:p w:rsidR="00AB6B86" w:rsidRDefault="00AB6B86" w:rsidP="00AB6B86">
      <w:pPr>
        <w:pStyle w:val="Heading2"/>
      </w:pPr>
      <w:bookmarkStart w:id="23" w:name="_Toc203621470"/>
      <w:bookmarkStart w:id="24" w:name="_Toc203712961"/>
      <w:r w:rsidRPr="004D38E6">
        <w:rPr>
          <w:color w:val="FF0000"/>
        </w:rPr>
        <w:t>$$LSTAPPT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appointment </w:t>
      </w:r>
      <w:r w:rsidRPr="007424E7">
        <w:t>types</w:t>
      </w:r>
      <w:r>
        <w:t xml:space="preserve"> filtered by name</w:t>
      </w:r>
      <w:bookmarkEnd w:id="23"/>
      <w:bookmarkEnd w:id="24"/>
    </w:p>
    <w:p w:rsidR="00AB6B86" w:rsidRDefault="00AB6B86" w:rsidP="00AB6B86">
      <w:pPr>
        <w:rPr>
          <w:color w:val="000000"/>
        </w:rPr>
      </w:pPr>
      <w:r>
        <w:rPr>
          <w:color w:val="000000"/>
        </w:rPr>
        <w:t>This extrinsic function returns a list of appointment types. The list can be filtered by name.</w:t>
      </w:r>
    </w:p>
    <w:p w:rsidR="00AB6B86" w:rsidRDefault="00AB6B86" w:rsidP="00AB6B86">
      <w:pPr>
        <w:pStyle w:val="Heading5"/>
      </w:pPr>
      <w:r>
        <w:t>Format</w:t>
      </w:r>
    </w:p>
    <w:p w:rsidR="00AB6B86" w:rsidRDefault="00AB6B86" w:rsidP="00AB6B86">
      <w:pPr>
        <w:rPr>
          <w:color w:val="000000"/>
        </w:rPr>
      </w:pPr>
      <w:r>
        <w:rPr>
          <w:color w:val="FF0000"/>
        </w:rPr>
        <w:tab/>
      </w:r>
      <w:r w:rsidRPr="00EB6E7C">
        <w:rPr>
          <w:color w:val="000000"/>
        </w:rPr>
        <w:t>$$</w:t>
      </w:r>
      <w:r w:rsidR="00192A43">
        <w:rPr>
          <w:color w:val="000000"/>
        </w:rPr>
        <w:t>LSTAPPT</w:t>
      </w:r>
      <w:r>
        <w:rPr>
          <w:color w:val="000000"/>
        </w:rPr>
        <w:t>^</w:t>
      </w:r>
      <w:proofErr w:type="gramStart"/>
      <w:r>
        <w:rPr>
          <w:color w:val="000000"/>
        </w:rPr>
        <w:t>SDMAPI1(</w:t>
      </w:r>
      <w:proofErr w:type="gramEnd"/>
      <w:r>
        <w:rPr>
          <w:color w:val="000000"/>
        </w:rPr>
        <w:t>.RETURN,SEARCH,START,NUMBER)</w:t>
      </w:r>
    </w:p>
    <w:p w:rsidR="00AB6B86" w:rsidRDefault="00AB6B86" w:rsidP="00AB6B86">
      <w:pPr>
        <w:pStyle w:val="Heading5"/>
      </w:pPr>
      <w:r>
        <w:t>Input Parameters</w:t>
      </w:r>
    </w:p>
    <w:p w:rsidR="00AB6B86" w:rsidRPr="003D2813" w:rsidRDefault="008D2FF8" w:rsidP="00AB6B86">
      <w:pPr>
        <w:rPr>
          <w:color w:val="000000"/>
        </w:rPr>
      </w:pPr>
      <w:r>
        <w:rPr>
          <w:color w:val="000000"/>
        </w:rPr>
        <w:t>.RETURN                  [</w:t>
      </w:r>
      <w:proofErr w:type="spellStart"/>
      <w:r w:rsidR="004512C7">
        <w:rPr>
          <w:color w:val="000000"/>
        </w:rPr>
        <w:t>Required</w:t>
      </w:r>
      <w:proofErr w:type="gramStart"/>
      <w:r w:rsidR="004512C7">
        <w:rPr>
          <w:color w:val="000000"/>
        </w:rPr>
        <w:t>,Array</w:t>
      </w:r>
      <w:proofErr w:type="spellEnd"/>
      <w:proofErr w:type="gramEnd"/>
      <w:r w:rsidR="004512C7">
        <w:rPr>
          <w:color w:val="000000"/>
        </w:rPr>
        <w:t>]</w:t>
      </w:r>
      <w:r w:rsidR="00AB6B86" w:rsidRPr="003D2813">
        <w:rPr>
          <w:color w:val="000000"/>
        </w:rPr>
        <w:t xml:space="preserve"> Array passed by reference that will receive the data</w:t>
      </w:r>
    </w:p>
    <w:p w:rsidR="00AB6B86" w:rsidRPr="003D2813" w:rsidRDefault="00AB6B86" w:rsidP="00AB6B86">
      <w:pPr>
        <w:rPr>
          <w:color w:val="000000"/>
        </w:rPr>
      </w:pPr>
      <w:r w:rsidRPr="003D2813">
        <w:rPr>
          <w:color w:val="000000"/>
        </w:rPr>
        <w:lastRenderedPageBreak/>
        <w:t xml:space="preserve">                                    </w:t>
      </w:r>
      <w:proofErr w:type="gramStart"/>
      <w:r w:rsidRPr="003D2813">
        <w:rPr>
          <w:color w:val="000000"/>
        </w:rPr>
        <w:t>RETURN(</w:t>
      </w:r>
      <w:proofErr w:type="gramEnd"/>
      <w:r w:rsidRPr="003D2813">
        <w:rPr>
          <w:color w:val="000000"/>
        </w:rPr>
        <w:t xml:space="preserve">0) </w:t>
      </w:r>
      <w:r w:rsidR="004512C7">
        <w:rPr>
          <w:color w:val="000000"/>
        </w:rPr>
        <w:t>–</w:t>
      </w:r>
      <w:r w:rsidRPr="003D2813">
        <w:rPr>
          <w:color w:val="000000"/>
        </w:rPr>
        <w:t xml:space="preserve"> </w:t>
      </w:r>
      <w:r w:rsidR="004512C7">
        <w:rPr>
          <w:color w:val="000000"/>
        </w:rPr>
        <w:t xml:space="preserve">[String] </w:t>
      </w:r>
      <w:r w:rsidRPr="003D2813">
        <w:rPr>
          <w:color w:val="000000"/>
        </w:rPr>
        <w:t xml:space="preserve">#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AB6B86" w:rsidRPr="003D2813" w:rsidRDefault="00AB6B86" w:rsidP="00AB6B86">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AB6B86" w:rsidRPr="003D2813" w:rsidRDefault="00AB6B86" w:rsidP="00AB6B86">
      <w:pPr>
        <w:rPr>
          <w:color w:val="000000"/>
        </w:rPr>
      </w:pPr>
      <w:r w:rsidRPr="003D2813">
        <w:rPr>
          <w:color w:val="000000"/>
        </w:rPr>
        <w:t xml:space="preserve">                                    </w:t>
      </w:r>
      <w:proofErr w:type="gramStart"/>
      <w:r w:rsidRPr="003D2813">
        <w:rPr>
          <w:color w:val="000000"/>
        </w:rPr>
        <w:t>RETURN</w:t>
      </w:r>
      <w:r w:rsidR="008D2FF8">
        <w:rPr>
          <w:color w:val="000000"/>
        </w:rPr>
        <w:t>(</w:t>
      </w:r>
      <w:proofErr w:type="gramEnd"/>
      <w:r w:rsidR="008D2FF8">
        <w:rPr>
          <w:color w:val="000000"/>
        </w:rPr>
        <w:t>#</w:t>
      </w:r>
      <w:r w:rsidR="00854E4F">
        <w:rPr>
          <w:color w:val="000000"/>
        </w:rPr>
        <w:t xml:space="preserve">,”ID”) – </w:t>
      </w:r>
      <w:r w:rsidR="008D2FF8">
        <w:rPr>
          <w:color w:val="000000"/>
        </w:rPr>
        <w:t xml:space="preserve">[Numeric] </w:t>
      </w:r>
      <w:r w:rsidR="00854E4F">
        <w:rPr>
          <w:color w:val="000000"/>
        </w:rPr>
        <w:t>Appointment type IE</w:t>
      </w:r>
      <w:r w:rsidRPr="003D2813">
        <w:rPr>
          <w:color w:val="000000"/>
        </w:rPr>
        <w:t>N</w:t>
      </w:r>
    </w:p>
    <w:p w:rsidR="00AB6B86" w:rsidRPr="003D2813" w:rsidRDefault="00AB6B86" w:rsidP="00AB6B86">
      <w:pPr>
        <w:rPr>
          <w:color w:val="000000"/>
        </w:rPr>
      </w:pPr>
      <w:r w:rsidRPr="003D2813">
        <w:rPr>
          <w:color w:val="000000"/>
        </w:rPr>
        <w:t>              </w:t>
      </w:r>
      <w:r w:rsidR="008D2FF8">
        <w:rPr>
          <w:color w:val="000000"/>
        </w:rPr>
        <w:t xml:space="preserve">                      </w:t>
      </w:r>
      <w:proofErr w:type="gramStart"/>
      <w:r w:rsidR="008D2FF8">
        <w:rPr>
          <w:color w:val="000000"/>
        </w:rPr>
        <w:t>RETURN(</w:t>
      </w:r>
      <w:proofErr w:type="gramEnd"/>
      <w:r w:rsidR="008D2FF8">
        <w:rPr>
          <w:color w:val="000000"/>
        </w:rPr>
        <w:t>#</w:t>
      </w:r>
      <w:r w:rsidRPr="003D2813">
        <w:rPr>
          <w:color w:val="000000"/>
        </w:rPr>
        <w:t>,”NAME”) –</w:t>
      </w:r>
      <w:r w:rsidR="008D2FF8">
        <w:rPr>
          <w:color w:val="000000"/>
        </w:rPr>
        <w:t xml:space="preserve"> [String]</w:t>
      </w:r>
      <w:r w:rsidRPr="003D2813">
        <w:rPr>
          <w:color w:val="000000"/>
        </w:rPr>
        <w:t xml:space="preserve"> Appointment type name</w:t>
      </w:r>
    </w:p>
    <w:p w:rsidR="00AB6B86" w:rsidRPr="003D2813" w:rsidRDefault="00AB6B86" w:rsidP="00AB6B86">
      <w:pPr>
        <w:rPr>
          <w:color w:val="000000"/>
        </w:rPr>
      </w:pPr>
      <w:r w:rsidRPr="003D2813">
        <w:rPr>
          <w:color w:val="000000"/>
        </w:rPr>
        <w:t xml:space="preserve">SEARCH                    </w:t>
      </w:r>
      <w:r w:rsidR="008D2FF8" w:rsidRPr="0025462D">
        <w:rPr>
          <w:color w:val="000000"/>
        </w:rPr>
        <w:t>[</w:t>
      </w:r>
      <w:proofErr w:type="spellStart"/>
      <w:r w:rsidRPr="0025462D">
        <w:rPr>
          <w:color w:val="000000"/>
        </w:rPr>
        <w:t>Optional</w:t>
      </w:r>
      <w:proofErr w:type="gramStart"/>
      <w:r w:rsidR="00CA3C33" w:rsidRPr="0025462D">
        <w:rPr>
          <w:color w:val="000000"/>
        </w:rPr>
        <w:t>,String</w:t>
      </w:r>
      <w:proofErr w:type="spellEnd"/>
      <w:proofErr w:type="gramEnd"/>
      <w:r w:rsidR="008D2FF8" w:rsidRPr="0025462D">
        <w:rPr>
          <w:color w:val="000000"/>
        </w:rPr>
        <w:t>]</w:t>
      </w:r>
      <w:r w:rsidRPr="003D2813">
        <w:rPr>
          <w:color w:val="000000"/>
        </w:rPr>
        <w:t xml:space="preserve"> Partial match restriction. Default: All entries</w:t>
      </w:r>
    </w:p>
    <w:p w:rsidR="00AB6B86" w:rsidRPr="003D2813" w:rsidRDefault="00AB6B86" w:rsidP="00AB6B86">
      <w:pPr>
        <w:rPr>
          <w:color w:val="000000"/>
        </w:rPr>
      </w:pPr>
      <w:r w:rsidRPr="003D2813">
        <w:rPr>
          <w:color w:val="000000"/>
        </w:rPr>
        <w:t>START                       </w:t>
      </w:r>
      <w:r w:rsidR="008D2FF8">
        <w:rPr>
          <w:color w:val="000000"/>
        </w:rPr>
        <w:t>[</w:t>
      </w:r>
      <w:proofErr w:type="spellStart"/>
      <w:r w:rsidRPr="003D2813">
        <w:rPr>
          <w:color w:val="000000"/>
        </w:rPr>
        <w:t>Optional</w:t>
      </w:r>
      <w:proofErr w:type="gramStart"/>
      <w:r w:rsidR="00CA3C33">
        <w:rPr>
          <w:color w:val="000000"/>
        </w:rPr>
        <w:t>,</w:t>
      </w:r>
      <w:r w:rsidR="00C0709A">
        <w:rPr>
          <w:color w:val="000000"/>
        </w:rPr>
        <w:t>String</w:t>
      </w:r>
      <w:proofErr w:type="spellEnd"/>
      <w:proofErr w:type="gramEnd"/>
      <w:r w:rsidR="008D2FF8">
        <w:rPr>
          <w:color w:val="000000"/>
        </w:rPr>
        <w:t>]</w:t>
      </w:r>
      <w:r w:rsidRPr="003D2813">
        <w:rPr>
          <w:color w:val="000000"/>
        </w:rPr>
        <w:t xml:space="preserve"> The </w:t>
      </w:r>
      <w:r w:rsidR="00FB2820">
        <w:rPr>
          <w:color w:val="000000"/>
        </w:rPr>
        <w:t>appointment type name</w:t>
      </w:r>
      <w:r w:rsidRPr="003D2813">
        <w:rPr>
          <w:color w:val="000000"/>
        </w:rPr>
        <w:t xml:space="preserve"> from which to begin the list. Default: “”</w:t>
      </w:r>
    </w:p>
    <w:p w:rsidR="00AB6B86" w:rsidRPr="003D2813" w:rsidRDefault="00AB6B86" w:rsidP="00AB6B86">
      <w:pPr>
        <w:rPr>
          <w:color w:val="000000"/>
        </w:rPr>
      </w:pPr>
      <w:r w:rsidRPr="003D2813">
        <w:rPr>
          <w:color w:val="000000"/>
        </w:rPr>
        <w:t>NUMBER                  </w:t>
      </w:r>
      <w:r w:rsidR="008D2FF8">
        <w:rPr>
          <w:color w:val="000000"/>
        </w:rPr>
        <w:t>[</w:t>
      </w:r>
      <w:proofErr w:type="spellStart"/>
      <w:r w:rsidRPr="003D2813">
        <w:rPr>
          <w:color w:val="000000"/>
        </w:rPr>
        <w:t>Optional</w:t>
      </w:r>
      <w:proofErr w:type="gramStart"/>
      <w:r w:rsidR="00CA3C33">
        <w:rPr>
          <w:color w:val="000000"/>
        </w:rPr>
        <w:t>,Numeric</w:t>
      </w:r>
      <w:proofErr w:type="spellEnd"/>
      <w:proofErr w:type="gramEnd"/>
      <w:r w:rsidR="008D2FF8">
        <w:rPr>
          <w:color w:val="000000"/>
        </w:rPr>
        <w:t>]</w:t>
      </w:r>
      <w:r w:rsidRPr="003D2813">
        <w:rPr>
          <w:color w:val="000000"/>
        </w:rPr>
        <w:t xml:space="preserve"> Number of entries to return. Default: All entries</w:t>
      </w:r>
    </w:p>
    <w:p w:rsidR="00AB6B86" w:rsidRDefault="00AB6B86" w:rsidP="00AB6B86">
      <w:pPr>
        <w:pStyle w:val="Heading5"/>
      </w:pPr>
      <w:r>
        <w:t>Output</w:t>
      </w:r>
    </w:p>
    <w:p w:rsidR="00AB6B86" w:rsidRDefault="00AB6B86" w:rsidP="00AB6B86">
      <w:pPr>
        <w:rPr>
          <w:color w:val="000000"/>
        </w:rPr>
      </w:pPr>
      <w:proofErr w:type="gramStart"/>
      <w:r>
        <w:rPr>
          <w:color w:val="000000"/>
        </w:rPr>
        <w:t>A Boolean value signaling if the call was successful or not.</w:t>
      </w:r>
      <w:proofErr w:type="gramEnd"/>
    </w:p>
    <w:p w:rsidR="00AB6B86" w:rsidRDefault="00AB6B86" w:rsidP="00AB6B86">
      <w:pPr>
        <w:pStyle w:val="Heading5"/>
      </w:pPr>
      <w:r>
        <w:t>Error Codes Returned</w:t>
      </w:r>
    </w:p>
    <w:p w:rsidR="00F04282" w:rsidRDefault="00AB6B86" w:rsidP="00AB6B86">
      <w:pPr>
        <w:rPr>
          <w:color w:val="000000"/>
        </w:rPr>
      </w:pPr>
      <w:r>
        <w:rPr>
          <w:color w:val="000000"/>
        </w:rPr>
        <w:t>None</w:t>
      </w:r>
    </w:p>
    <w:p w:rsidR="00673F00" w:rsidRDefault="00673F00" w:rsidP="00673F00">
      <w:pPr>
        <w:pStyle w:val="Heading2"/>
      </w:pPr>
      <w:r w:rsidRPr="004D38E6">
        <w:rPr>
          <w:color w:val="FF0000"/>
        </w:rPr>
        <w:t>$$LST</w:t>
      </w:r>
      <w:r>
        <w:rPr>
          <w:color w:val="FF0000"/>
        </w:rPr>
        <w:t>APPST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statuses</w:t>
      </w:r>
    </w:p>
    <w:p w:rsidR="00673F00" w:rsidRDefault="00673F00" w:rsidP="00673F00">
      <w:pPr>
        <w:rPr>
          <w:color w:val="000000"/>
        </w:rPr>
      </w:pPr>
      <w:r>
        <w:rPr>
          <w:color w:val="000000"/>
        </w:rPr>
        <w:t>This extrinsic function returns a list of appointment status codes.</w:t>
      </w:r>
    </w:p>
    <w:p w:rsidR="00673F00" w:rsidRDefault="00673F00" w:rsidP="00673F00">
      <w:pPr>
        <w:pStyle w:val="Heading5"/>
      </w:pPr>
      <w:r>
        <w:t>Format</w:t>
      </w:r>
    </w:p>
    <w:p w:rsidR="00673F00" w:rsidRDefault="00673F00" w:rsidP="00673F00">
      <w:pPr>
        <w:rPr>
          <w:color w:val="000000"/>
        </w:rPr>
      </w:pPr>
      <w:r>
        <w:rPr>
          <w:color w:val="FF0000"/>
        </w:rPr>
        <w:tab/>
      </w:r>
      <w:r w:rsidRPr="00EB6E7C">
        <w:rPr>
          <w:color w:val="000000"/>
        </w:rPr>
        <w:t>$$</w:t>
      </w:r>
      <w:r>
        <w:rPr>
          <w:color w:val="000000"/>
        </w:rPr>
        <w:t>LSTAPPST^</w:t>
      </w:r>
      <w:proofErr w:type="gramStart"/>
      <w:r>
        <w:rPr>
          <w:color w:val="000000"/>
        </w:rPr>
        <w:t>SDMAPI1(</w:t>
      </w:r>
      <w:proofErr w:type="gramEnd"/>
      <w:r>
        <w:rPr>
          <w:color w:val="000000"/>
        </w:rPr>
        <w:t>.RETURN)</w:t>
      </w:r>
    </w:p>
    <w:p w:rsidR="00673F00" w:rsidRDefault="00673F00" w:rsidP="00673F00">
      <w:pPr>
        <w:pStyle w:val="Heading5"/>
      </w:pPr>
      <w:r>
        <w:t>Input Parameters</w:t>
      </w:r>
    </w:p>
    <w:p w:rsidR="00673F00" w:rsidRPr="003D2813" w:rsidRDefault="00673F00" w:rsidP="00673F00">
      <w:pPr>
        <w:rPr>
          <w:color w:val="000000"/>
        </w:rPr>
      </w:pPr>
      <w:r w:rsidRPr="003D2813">
        <w:rPr>
          <w:color w:val="000000"/>
        </w:rPr>
        <w:t>.RETURN                  </w:t>
      </w:r>
      <w:r>
        <w:rPr>
          <w:color w:val="000000"/>
        </w:rPr>
        <w:t>[</w:t>
      </w:r>
      <w:proofErr w:type="spellStart"/>
      <w:r>
        <w:rPr>
          <w:color w:val="000000"/>
        </w:rPr>
        <w:t>Required</w:t>
      </w:r>
      <w:proofErr w:type="gramStart"/>
      <w:r w:rsidR="00121779">
        <w:rPr>
          <w:color w:val="000000"/>
        </w:rPr>
        <w:t>,Array</w:t>
      </w:r>
      <w:proofErr w:type="spellEnd"/>
      <w:proofErr w:type="gramEnd"/>
      <w:r>
        <w:rPr>
          <w:color w:val="000000"/>
        </w:rPr>
        <w:t>]</w:t>
      </w:r>
      <w:r w:rsidRPr="003D2813">
        <w:rPr>
          <w:color w:val="000000"/>
        </w:rPr>
        <w:t xml:space="preserve"> Array passed by reference that will receive the data</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673F00" w:rsidRPr="003D2813" w:rsidRDefault="00673F00" w:rsidP="00673F00">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673F00" w:rsidRDefault="00673F00" w:rsidP="00673F00">
      <w:pPr>
        <w:pStyle w:val="Heading5"/>
      </w:pPr>
      <w:r>
        <w:t>Output</w:t>
      </w:r>
    </w:p>
    <w:p w:rsidR="00673F00" w:rsidRDefault="00673F00" w:rsidP="00673F00">
      <w:pPr>
        <w:rPr>
          <w:color w:val="000000"/>
        </w:rPr>
      </w:pPr>
      <w:proofErr w:type="gramStart"/>
      <w:r>
        <w:rPr>
          <w:color w:val="000000"/>
        </w:rPr>
        <w:t>A Boolean value signaling if the call was successful or not.</w:t>
      </w:r>
      <w:proofErr w:type="gramEnd"/>
    </w:p>
    <w:p w:rsidR="00673F00" w:rsidRDefault="00673F00" w:rsidP="00673F00">
      <w:pPr>
        <w:pStyle w:val="Heading5"/>
      </w:pPr>
      <w:r>
        <w:t>Error Codes Returned</w:t>
      </w:r>
    </w:p>
    <w:p w:rsidR="00673F00" w:rsidRDefault="00673F00" w:rsidP="00673F00">
      <w:pPr>
        <w:rPr>
          <w:color w:val="000000"/>
        </w:rPr>
      </w:pPr>
      <w:r>
        <w:rPr>
          <w:color w:val="000000"/>
        </w:rPr>
        <w:t>None</w:t>
      </w:r>
    </w:p>
    <w:p w:rsidR="00BF1036" w:rsidRDefault="00BF1036" w:rsidP="00BF1036">
      <w:pPr>
        <w:pStyle w:val="Heading2"/>
      </w:pPr>
      <w:r w:rsidRPr="004D38E6">
        <w:rPr>
          <w:color w:val="FF0000"/>
        </w:rPr>
        <w:t>$$LST</w:t>
      </w:r>
      <w:r>
        <w:rPr>
          <w:color w:val="FF0000"/>
        </w:rPr>
        <w:t>HLTP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rsidR="00A673A2">
        <w:t>hospital location</w:t>
      </w:r>
      <w:r>
        <w:t xml:space="preserve"> types</w:t>
      </w:r>
    </w:p>
    <w:p w:rsidR="00BF1036" w:rsidRDefault="00BF1036" w:rsidP="00BF1036">
      <w:pPr>
        <w:rPr>
          <w:color w:val="000000"/>
        </w:rPr>
      </w:pPr>
      <w:r>
        <w:rPr>
          <w:color w:val="000000"/>
        </w:rPr>
        <w:t xml:space="preserve">This extrinsic function returns a list of </w:t>
      </w:r>
      <w:r w:rsidR="00A673A2">
        <w:rPr>
          <w:color w:val="000000"/>
        </w:rPr>
        <w:t>hospital location types</w:t>
      </w:r>
      <w:r>
        <w:rPr>
          <w:color w:val="000000"/>
        </w:rPr>
        <w:t>.</w:t>
      </w:r>
    </w:p>
    <w:p w:rsidR="00BF1036" w:rsidRDefault="00BF1036" w:rsidP="00BF1036">
      <w:pPr>
        <w:pStyle w:val="Heading5"/>
      </w:pPr>
      <w:r>
        <w:t>Format</w:t>
      </w:r>
    </w:p>
    <w:p w:rsidR="00BF1036" w:rsidRDefault="00BF1036" w:rsidP="00BF1036">
      <w:pPr>
        <w:rPr>
          <w:color w:val="000000"/>
        </w:rPr>
      </w:pPr>
      <w:r>
        <w:rPr>
          <w:color w:val="FF0000"/>
        </w:rPr>
        <w:tab/>
      </w:r>
      <w:r w:rsidRPr="00EB6E7C">
        <w:rPr>
          <w:color w:val="000000"/>
        </w:rPr>
        <w:t>$$</w:t>
      </w:r>
      <w:r>
        <w:rPr>
          <w:color w:val="000000"/>
        </w:rPr>
        <w:t>LSTHLTP^</w:t>
      </w:r>
      <w:proofErr w:type="gramStart"/>
      <w:r>
        <w:rPr>
          <w:color w:val="000000"/>
        </w:rPr>
        <w:t>SDMAPI1(</w:t>
      </w:r>
      <w:proofErr w:type="gramEnd"/>
      <w:r>
        <w:rPr>
          <w:color w:val="000000"/>
        </w:rPr>
        <w:t>.RETURN)</w:t>
      </w:r>
    </w:p>
    <w:p w:rsidR="00BF1036" w:rsidRDefault="00BF1036" w:rsidP="00BF1036">
      <w:pPr>
        <w:pStyle w:val="Heading5"/>
      </w:pPr>
      <w:r>
        <w:t>Input Parameters</w:t>
      </w:r>
    </w:p>
    <w:p w:rsidR="00BF1036" w:rsidRPr="003D2813" w:rsidRDefault="00BF1036" w:rsidP="00BF1036">
      <w:pPr>
        <w:rPr>
          <w:color w:val="000000"/>
        </w:rPr>
      </w:pPr>
      <w:r w:rsidRPr="003D2813">
        <w:rPr>
          <w:color w:val="000000"/>
        </w:rPr>
        <w:t>.RETURN                  </w:t>
      </w:r>
      <w:r>
        <w:rPr>
          <w:color w:val="000000"/>
        </w:rPr>
        <w:t>[</w:t>
      </w:r>
      <w:proofErr w:type="spellStart"/>
      <w:r>
        <w:rPr>
          <w:color w:val="000000"/>
        </w:rPr>
        <w:t>Required</w:t>
      </w:r>
      <w:proofErr w:type="gramStart"/>
      <w:r w:rsidR="000E7D9F">
        <w:rPr>
          <w:color w:val="000000"/>
        </w:rPr>
        <w:t>,Array</w:t>
      </w:r>
      <w:proofErr w:type="spellEnd"/>
      <w:proofErr w:type="gramEnd"/>
      <w:r>
        <w:rPr>
          <w:color w:val="000000"/>
        </w:rPr>
        <w:t>]</w:t>
      </w:r>
      <w:r w:rsidRPr="003D2813">
        <w:rPr>
          <w:color w:val="000000"/>
        </w:rPr>
        <w:t xml:space="preserve"> Array passed by reference that will receive the data</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BF1036" w:rsidRPr="003D2813" w:rsidRDefault="00BF1036" w:rsidP="00BF1036">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BF1036" w:rsidRDefault="00BF1036" w:rsidP="00BF1036">
      <w:pPr>
        <w:pStyle w:val="Heading5"/>
      </w:pPr>
      <w:r>
        <w:lastRenderedPageBreak/>
        <w:t>Output</w:t>
      </w:r>
    </w:p>
    <w:p w:rsidR="00BF1036" w:rsidRDefault="00BF1036" w:rsidP="00BF1036">
      <w:pPr>
        <w:rPr>
          <w:color w:val="000000"/>
        </w:rPr>
      </w:pPr>
      <w:proofErr w:type="gramStart"/>
      <w:r>
        <w:rPr>
          <w:color w:val="000000"/>
        </w:rPr>
        <w:t>A Boolean value signaling if the call was successful or not.</w:t>
      </w:r>
      <w:proofErr w:type="gramEnd"/>
    </w:p>
    <w:p w:rsidR="00BF1036" w:rsidRDefault="00BF1036" w:rsidP="00BF1036">
      <w:pPr>
        <w:pStyle w:val="Heading5"/>
      </w:pPr>
      <w:r>
        <w:t>Error Codes Returned</w:t>
      </w:r>
    </w:p>
    <w:p w:rsidR="00BF1036" w:rsidRPr="00AB6B86" w:rsidRDefault="00BF1036" w:rsidP="00673F00">
      <w:pPr>
        <w:rPr>
          <w:color w:val="000000"/>
        </w:rPr>
      </w:pPr>
      <w:r>
        <w:rPr>
          <w:color w:val="000000"/>
        </w:rPr>
        <w:t>None</w:t>
      </w:r>
    </w:p>
    <w:p w:rsidR="00075B60" w:rsidRDefault="00075B60" w:rsidP="00075B60">
      <w:pPr>
        <w:pStyle w:val="Heading2"/>
      </w:pPr>
      <w:r w:rsidRPr="004D38E6">
        <w:rPr>
          <w:color w:val="FF0000"/>
        </w:rPr>
        <w:t>$$LST</w:t>
      </w:r>
      <w:r>
        <w:rPr>
          <w:color w:val="FF0000"/>
        </w:rPr>
        <w:t>CRSNS</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cancellation reasons filtered by name</w:t>
      </w:r>
    </w:p>
    <w:p w:rsidR="00075B60" w:rsidRDefault="00075B60" w:rsidP="00075B60">
      <w:pPr>
        <w:rPr>
          <w:color w:val="000000"/>
        </w:rPr>
      </w:pPr>
      <w:r>
        <w:rPr>
          <w:color w:val="000000"/>
        </w:rPr>
        <w:t>This extrinsic function returns a list of cancellation reasons. The list can be filtered by name.</w:t>
      </w:r>
    </w:p>
    <w:p w:rsidR="00075B60" w:rsidRDefault="00075B60" w:rsidP="00075B60">
      <w:pPr>
        <w:pStyle w:val="Heading5"/>
      </w:pPr>
      <w:r>
        <w:t>Format</w:t>
      </w:r>
    </w:p>
    <w:p w:rsidR="00075B60" w:rsidRDefault="00075B60" w:rsidP="00075B60">
      <w:pPr>
        <w:rPr>
          <w:color w:val="000000"/>
        </w:rPr>
      </w:pPr>
      <w:r>
        <w:rPr>
          <w:color w:val="FF0000"/>
        </w:rPr>
        <w:tab/>
      </w:r>
      <w:r w:rsidRPr="00EB6E7C">
        <w:rPr>
          <w:color w:val="000000"/>
        </w:rPr>
        <w:t>$$</w:t>
      </w:r>
      <w:r>
        <w:rPr>
          <w:color w:val="000000"/>
        </w:rPr>
        <w:t>LSTCRSNS^</w:t>
      </w:r>
      <w:proofErr w:type="gramStart"/>
      <w:r>
        <w:rPr>
          <w:color w:val="000000"/>
        </w:rPr>
        <w:t>SDMAPI1(</w:t>
      </w:r>
      <w:proofErr w:type="gramEnd"/>
      <w:r>
        <w:rPr>
          <w:color w:val="000000"/>
        </w:rPr>
        <w:t>.RETURN,SEARCH,START,NUMBER)</w:t>
      </w:r>
    </w:p>
    <w:p w:rsidR="00075B60" w:rsidRDefault="00075B60" w:rsidP="00075B60">
      <w:pPr>
        <w:pStyle w:val="Heading5"/>
      </w:pPr>
      <w:r>
        <w:t>Input Parameters</w:t>
      </w:r>
    </w:p>
    <w:p w:rsidR="00075B60" w:rsidRPr="003D2813" w:rsidRDefault="00075B60" w:rsidP="00075B60">
      <w:pPr>
        <w:rPr>
          <w:color w:val="000000"/>
        </w:rPr>
      </w:pPr>
      <w:r w:rsidRPr="003D2813">
        <w:rPr>
          <w:color w:val="000000"/>
        </w:rPr>
        <w:t>.RETURN                  </w:t>
      </w:r>
      <w:r w:rsidR="00113E9C">
        <w:rPr>
          <w:color w:val="000000"/>
        </w:rPr>
        <w:t>[</w:t>
      </w:r>
      <w:proofErr w:type="spellStart"/>
      <w:r w:rsidR="00113E9C">
        <w:rPr>
          <w:color w:val="000000"/>
        </w:rPr>
        <w:t>Required</w:t>
      </w:r>
      <w:proofErr w:type="gramStart"/>
      <w:r w:rsidR="00417B59">
        <w:rPr>
          <w:color w:val="000000"/>
        </w:rPr>
        <w:t>,Array</w:t>
      </w:r>
      <w:proofErr w:type="spellEnd"/>
      <w:proofErr w:type="gramEnd"/>
      <w:r w:rsidR="00113E9C">
        <w:rPr>
          <w:color w:val="000000"/>
        </w:rPr>
        <w:t>]</w:t>
      </w:r>
      <w:r w:rsidRPr="003D2813">
        <w:rPr>
          <w:color w:val="000000"/>
        </w:rPr>
        <w:t xml:space="preserve"> Array passed by reference that will receive the data</w:t>
      </w:r>
    </w:p>
    <w:p w:rsidR="00075B60" w:rsidRPr="003D2813" w:rsidRDefault="00075B60" w:rsidP="00075B60">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sidR="00DD3E88">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075B60" w:rsidRPr="003D2813" w:rsidRDefault="00075B60" w:rsidP="00075B60">
      <w:pPr>
        <w:ind w:left="1440" w:firstLine="720"/>
        <w:rPr>
          <w:color w:val="000000"/>
        </w:rPr>
      </w:pPr>
      <w:r w:rsidRPr="003D2813">
        <w:rPr>
          <w:color w:val="000000"/>
        </w:rPr>
        <w:t>(</w:t>
      </w:r>
      <w:proofErr w:type="gramStart"/>
      <w:r w:rsidRPr="003D2813">
        <w:rPr>
          <w:color w:val="000000"/>
        </w:rPr>
        <w:t>consistent</w:t>
      </w:r>
      <w:proofErr w:type="gramEnd"/>
      <w:r w:rsidRPr="003D2813">
        <w:rPr>
          <w:color w:val="000000"/>
        </w:rPr>
        <w:t xml:space="preserve"> with LIST^DIC header node)</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,”ID”) – </w:t>
      </w:r>
      <w:r w:rsidR="00DD3E88">
        <w:rPr>
          <w:color w:val="000000"/>
        </w:rPr>
        <w:t xml:space="preserve">[Numeric] </w:t>
      </w:r>
      <w:r w:rsidR="00025D25">
        <w:rPr>
          <w:color w:val="000000"/>
        </w:rPr>
        <w:t>Cancellation reason</w:t>
      </w:r>
      <w:r w:rsidRPr="003D2813">
        <w:rPr>
          <w:color w:val="000000"/>
        </w:rPr>
        <w:t xml:space="preserve"> I</w:t>
      </w:r>
      <w:r w:rsidR="00025D25">
        <w:rPr>
          <w:color w:val="000000"/>
        </w:rPr>
        <w:t>E</w:t>
      </w:r>
      <w:r w:rsidRPr="003D2813">
        <w:rPr>
          <w:color w:val="000000"/>
        </w:rPr>
        <w:t>N</w:t>
      </w:r>
    </w:p>
    <w:p w:rsidR="00075B60" w:rsidRPr="003D2813" w:rsidRDefault="00075B60" w:rsidP="00075B60">
      <w:pPr>
        <w:rPr>
          <w:color w:val="000000"/>
        </w:rPr>
      </w:pPr>
      <w:r w:rsidRPr="003D2813">
        <w:rPr>
          <w:color w:val="000000"/>
        </w:rPr>
        <w:t>              </w:t>
      </w:r>
      <w:r w:rsidR="009C77E6">
        <w:rPr>
          <w:color w:val="000000"/>
        </w:rPr>
        <w:t xml:space="preserve">                      </w:t>
      </w:r>
      <w:proofErr w:type="gramStart"/>
      <w:r w:rsidR="009C77E6">
        <w:rPr>
          <w:color w:val="000000"/>
        </w:rPr>
        <w:t>RETURN(</w:t>
      </w:r>
      <w:proofErr w:type="gramEnd"/>
      <w:r w:rsidR="009C77E6">
        <w:rPr>
          <w:color w:val="000000"/>
        </w:rPr>
        <w:t>#</w:t>
      </w:r>
      <w:r w:rsidRPr="003D2813">
        <w:rPr>
          <w:color w:val="000000"/>
        </w:rPr>
        <w:t xml:space="preserve">,”NAME”) – </w:t>
      </w:r>
      <w:r w:rsidR="00DD3E88">
        <w:rPr>
          <w:color w:val="000000"/>
        </w:rPr>
        <w:t xml:space="preserve">[String] </w:t>
      </w:r>
      <w:r w:rsidR="00025D25">
        <w:rPr>
          <w:color w:val="000000"/>
        </w:rPr>
        <w:t>Cancellation reason</w:t>
      </w:r>
      <w:r w:rsidRPr="003D2813">
        <w:rPr>
          <w:color w:val="000000"/>
        </w:rPr>
        <w:t xml:space="preserve"> name</w:t>
      </w:r>
    </w:p>
    <w:p w:rsidR="00075B60" w:rsidRPr="003D2813" w:rsidRDefault="00075B60" w:rsidP="00075B60">
      <w:pPr>
        <w:rPr>
          <w:color w:val="000000"/>
        </w:rPr>
      </w:pPr>
      <w:r w:rsidRPr="003D2813">
        <w:rPr>
          <w:color w:val="000000"/>
        </w:rPr>
        <w:t xml:space="preserve">SEARCH                    </w:t>
      </w:r>
      <w:r w:rsidR="00113E9C">
        <w:rPr>
          <w:color w:val="000000"/>
        </w:rPr>
        <w:t>[</w:t>
      </w:r>
      <w:proofErr w:type="spellStart"/>
      <w:r w:rsidRPr="003D2813">
        <w:rPr>
          <w:color w:val="000000"/>
        </w:rPr>
        <w:t>Optional</w:t>
      </w:r>
      <w:proofErr w:type="gramStart"/>
      <w:r w:rsidR="005C4FBE">
        <w:rPr>
          <w:color w:val="000000"/>
        </w:rPr>
        <w:t>,String</w:t>
      </w:r>
      <w:proofErr w:type="spellEnd"/>
      <w:proofErr w:type="gramEnd"/>
      <w:r w:rsidR="00113E9C">
        <w:rPr>
          <w:color w:val="000000"/>
        </w:rPr>
        <w:t>]</w:t>
      </w:r>
      <w:r w:rsidRPr="003D2813">
        <w:rPr>
          <w:color w:val="000000"/>
        </w:rPr>
        <w:t xml:space="preserve"> Partial match restriction. Default: All entries</w:t>
      </w:r>
    </w:p>
    <w:p w:rsidR="00075B60" w:rsidRPr="003D2813" w:rsidRDefault="00075B60" w:rsidP="00075B60">
      <w:pPr>
        <w:rPr>
          <w:color w:val="000000"/>
        </w:rPr>
      </w:pPr>
      <w:r w:rsidRPr="003D2813">
        <w:rPr>
          <w:color w:val="000000"/>
        </w:rPr>
        <w:t>START                       </w:t>
      </w:r>
      <w:r w:rsidR="00113E9C">
        <w:rPr>
          <w:color w:val="000000"/>
        </w:rPr>
        <w:t>[</w:t>
      </w:r>
      <w:proofErr w:type="spellStart"/>
      <w:r w:rsidRPr="003D2813">
        <w:rPr>
          <w:color w:val="000000"/>
        </w:rPr>
        <w:t>Optional</w:t>
      </w:r>
      <w:proofErr w:type="gramStart"/>
      <w:r w:rsidR="005C4FBE">
        <w:rPr>
          <w:color w:val="000000"/>
        </w:rPr>
        <w:t>,</w:t>
      </w:r>
      <w:r w:rsidR="00B47F76">
        <w:rPr>
          <w:color w:val="000000"/>
        </w:rPr>
        <w:t>String</w:t>
      </w:r>
      <w:proofErr w:type="spellEnd"/>
      <w:proofErr w:type="gramEnd"/>
      <w:r w:rsidR="00113E9C">
        <w:rPr>
          <w:color w:val="000000"/>
        </w:rPr>
        <w:t>]</w:t>
      </w:r>
      <w:r w:rsidRPr="003D2813">
        <w:rPr>
          <w:color w:val="000000"/>
        </w:rPr>
        <w:t xml:space="preserve"> The entry from which to begin the list. Default: “”</w:t>
      </w:r>
    </w:p>
    <w:p w:rsidR="00075B60" w:rsidRPr="003D2813" w:rsidRDefault="00075B60" w:rsidP="00075B60">
      <w:pPr>
        <w:rPr>
          <w:color w:val="000000"/>
        </w:rPr>
      </w:pPr>
      <w:r w:rsidRPr="003D2813">
        <w:rPr>
          <w:color w:val="000000"/>
        </w:rPr>
        <w:t>NUMBER                  </w:t>
      </w:r>
      <w:r w:rsidR="00113E9C">
        <w:rPr>
          <w:color w:val="000000"/>
        </w:rPr>
        <w:t>[</w:t>
      </w:r>
      <w:proofErr w:type="spellStart"/>
      <w:r w:rsidRPr="003D2813">
        <w:rPr>
          <w:color w:val="000000"/>
        </w:rPr>
        <w:t>Optional</w:t>
      </w:r>
      <w:proofErr w:type="gramStart"/>
      <w:r w:rsidR="005C4FBE">
        <w:rPr>
          <w:color w:val="000000"/>
        </w:rPr>
        <w:t>,Numeric</w:t>
      </w:r>
      <w:proofErr w:type="spellEnd"/>
      <w:proofErr w:type="gramEnd"/>
      <w:r w:rsidR="00113E9C">
        <w:rPr>
          <w:color w:val="000000"/>
        </w:rPr>
        <w:t>]</w:t>
      </w:r>
      <w:r w:rsidRPr="003D2813">
        <w:rPr>
          <w:color w:val="000000"/>
        </w:rPr>
        <w:t xml:space="preserve"> Number of entries to return. Default: All entries</w:t>
      </w:r>
    </w:p>
    <w:p w:rsidR="00075B60" w:rsidRDefault="00075B60" w:rsidP="00075B60">
      <w:pPr>
        <w:pStyle w:val="Heading5"/>
      </w:pPr>
      <w:r>
        <w:t>Output</w:t>
      </w:r>
    </w:p>
    <w:p w:rsidR="00075B60" w:rsidRDefault="00075B60" w:rsidP="00075B60">
      <w:pPr>
        <w:rPr>
          <w:color w:val="000000"/>
        </w:rPr>
      </w:pPr>
      <w:proofErr w:type="gramStart"/>
      <w:r>
        <w:rPr>
          <w:color w:val="000000"/>
        </w:rPr>
        <w:t>A Boolean value signaling if the call was successful or not.</w:t>
      </w:r>
      <w:proofErr w:type="gramEnd"/>
    </w:p>
    <w:p w:rsidR="00075B60" w:rsidRDefault="00075B60" w:rsidP="00075B60">
      <w:pPr>
        <w:pStyle w:val="Heading5"/>
      </w:pPr>
      <w:r>
        <w:t>Error Codes Returned</w:t>
      </w:r>
    </w:p>
    <w:p w:rsidR="00075B60" w:rsidRDefault="00075B60" w:rsidP="00AB6B86">
      <w:pPr>
        <w:rPr>
          <w:color w:val="000000"/>
        </w:rPr>
      </w:pPr>
      <w:r>
        <w:rPr>
          <w:color w:val="000000"/>
        </w:rPr>
        <w:t>None</w:t>
      </w:r>
    </w:p>
    <w:p w:rsidR="00D63062" w:rsidRDefault="00D63062" w:rsidP="00D63062">
      <w:pPr>
        <w:pStyle w:val="Heading2"/>
      </w:pPr>
      <w:r w:rsidRPr="004D38E6">
        <w:rPr>
          <w:color w:val="FF0000"/>
        </w:rPr>
        <w:t>$$LST</w:t>
      </w:r>
      <w:r>
        <w:rPr>
          <w:color w:val="FF0000"/>
        </w:rPr>
        <w:t>SRT</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scheduling request types</w:t>
      </w:r>
    </w:p>
    <w:p w:rsidR="00D63062" w:rsidRDefault="00D63062" w:rsidP="00D63062">
      <w:pPr>
        <w:rPr>
          <w:color w:val="000000"/>
        </w:rPr>
      </w:pPr>
      <w:r>
        <w:rPr>
          <w:color w:val="000000"/>
        </w:rPr>
        <w:t>This extrinsic function returns a list of scheduling request types</w:t>
      </w:r>
      <w:r w:rsidR="008222AB">
        <w:rPr>
          <w:color w:val="000000"/>
        </w:rPr>
        <w:t>.</w:t>
      </w:r>
    </w:p>
    <w:p w:rsidR="00D63062" w:rsidRDefault="00D63062" w:rsidP="00D63062">
      <w:pPr>
        <w:pStyle w:val="Heading5"/>
      </w:pPr>
      <w:r>
        <w:t>Format</w:t>
      </w:r>
    </w:p>
    <w:p w:rsidR="00D63062" w:rsidRDefault="00D63062" w:rsidP="00D63062">
      <w:pPr>
        <w:rPr>
          <w:color w:val="000000"/>
        </w:rPr>
      </w:pPr>
      <w:r>
        <w:rPr>
          <w:color w:val="FF0000"/>
        </w:rPr>
        <w:tab/>
      </w:r>
      <w:r w:rsidRPr="00EB6E7C">
        <w:rPr>
          <w:color w:val="000000"/>
        </w:rPr>
        <w:t>$$</w:t>
      </w:r>
      <w:r>
        <w:rPr>
          <w:color w:val="000000"/>
        </w:rPr>
        <w:t>LSTSRT^</w:t>
      </w:r>
      <w:proofErr w:type="gramStart"/>
      <w:r>
        <w:rPr>
          <w:color w:val="000000"/>
        </w:rPr>
        <w:t>SDMAPI1(</w:t>
      </w:r>
      <w:proofErr w:type="gramEnd"/>
      <w:r>
        <w:rPr>
          <w:color w:val="000000"/>
        </w:rPr>
        <w:t>.RETURN)</w:t>
      </w:r>
    </w:p>
    <w:p w:rsidR="00D63062" w:rsidRDefault="00D63062" w:rsidP="00D63062">
      <w:pPr>
        <w:pStyle w:val="Heading5"/>
      </w:pPr>
      <w:r>
        <w:t>Input Parameters</w:t>
      </w:r>
    </w:p>
    <w:p w:rsidR="00D63062" w:rsidRPr="003D2813" w:rsidRDefault="00D63062" w:rsidP="00D63062">
      <w:pPr>
        <w:rPr>
          <w:color w:val="000000"/>
        </w:rPr>
      </w:pPr>
      <w:r w:rsidRPr="003D2813">
        <w:rPr>
          <w:color w:val="000000"/>
        </w:rPr>
        <w:t>.RETURN                  </w:t>
      </w:r>
      <w:r>
        <w:rPr>
          <w:color w:val="000000"/>
        </w:rPr>
        <w:t>[</w:t>
      </w:r>
      <w:proofErr w:type="spellStart"/>
      <w:r>
        <w:rPr>
          <w:color w:val="000000"/>
        </w:rPr>
        <w:t>Required</w:t>
      </w:r>
      <w:proofErr w:type="gramStart"/>
      <w:r w:rsidR="006C182D">
        <w:rPr>
          <w:color w:val="000000"/>
        </w:rPr>
        <w:t>,Array</w:t>
      </w:r>
      <w:proofErr w:type="spellEnd"/>
      <w:proofErr w:type="gramEnd"/>
      <w:r>
        <w:rPr>
          <w:color w:val="000000"/>
        </w:rPr>
        <w:t>]</w:t>
      </w:r>
      <w:r w:rsidRPr="003D2813">
        <w:rPr>
          <w:color w:val="000000"/>
        </w:rPr>
        <w:t xml:space="preserve"> Array passed by reference that will receive the data</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D63062" w:rsidRPr="003D2813" w:rsidRDefault="00D63062" w:rsidP="00D6306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w:t>
      </w:r>
      <w:r w:rsidRPr="003D2813">
        <w:rPr>
          <w:color w:val="000000"/>
        </w:rPr>
        <w:t xml:space="preserve">) – </w:t>
      </w:r>
      <w:r>
        <w:rPr>
          <w:color w:val="000000"/>
        </w:rPr>
        <w:t xml:space="preserve">[String] </w:t>
      </w:r>
      <w:proofErr w:type="spellStart"/>
      <w:r>
        <w:rPr>
          <w:color w:val="000000"/>
        </w:rPr>
        <w:t>code^display_name</w:t>
      </w:r>
      <w:proofErr w:type="spellEnd"/>
    </w:p>
    <w:p w:rsidR="00D63062" w:rsidRDefault="00D63062" w:rsidP="00D63062">
      <w:pPr>
        <w:pStyle w:val="Heading5"/>
      </w:pPr>
      <w:r>
        <w:t>Output</w:t>
      </w:r>
    </w:p>
    <w:p w:rsidR="00D63062" w:rsidRDefault="00D63062" w:rsidP="00D63062">
      <w:pPr>
        <w:rPr>
          <w:color w:val="000000"/>
        </w:rPr>
      </w:pPr>
      <w:proofErr w:type="gramStart"/>
      <w:r>
        <w:rPr>
          <w:color w:val="000000"/>
        </w:rPr>
        <w:t>A Boolean value signaling if the call was successful or not.</w:t>
      </w:r>
      <w:proofErr w:type="gramEnd"/>
    </w:p>
    <w:p w:rsidR="00D63062" w:rsidRDefault="00D63062" w:rsidP="00D63062">
      <w:pPr>
        <w:pStyle w:val="Heading5"/>
      </w:pPr>
      <w:r>
        <w:lastRenderedPageBreak/>
        <w:t>Error Codes Returned</w:t>
      </w:r>
    </w:p>
    <w:p w:rsidR="00D63062" w:rsidRPr="00AB6B86" w:rsidRDefault="00D63062" w:rsidP="00D63062">
      <w:pPr>
        <w:rPr>
          <w:color w:val="000000"/>
        </w:rPr>
      </w:pPr>
      <w:r>
        <w:rPr>
          <w:color w:val="000000"/>
        </w:rPr>
        <w:t>None</w:t>
      </w:r>
    </w:p>
    <w:p w:rsidR="009D574D" w:rsidRDefault="009D574D" w:rsidP="009D574D">
      <w:pPr>
        <w:pStyle w:val="Heading2"/>
      </w:pPr>
      <w:r w:rsidRPr="004D38E6">
        <w:rPr>
          <w:color w:val="FF0000"/>
        </w:rPr>
        <w:t>$$LST</w:t>
      </w:r>
      <w:r>
        <w:rPr>
          <w:color w:val="FF0000"/>
        </w:rPr>
        <w:t>AGRP</w:t>
      </w:r>
      <w:r w:rsidRPr="004D38E6">
        <w:t>^</w:t>
      </w:r>
      <w:proofErr w:type="gramStart"/>
      <w:r w:rsidRPr="004D38E6">
        <w:t>SDMAPI</w:t>
      </w:r>
      <w:r>
        <w:t>1</w:t>
      </w:r>
      <w:r w:rsidRPr="00430E33">
        <w:t>(</w:t>
      </w:r>
      <w:proofErr w:type="gramEnd"/>
      <w:r w:rsidRPr="00430E33">
        <w:t xml:space="preserve">) </w:t>
      </w:r>
      <w:r>
        <w:t>-</w:t>
      </w:r>
      <w:r w:rsidRPr="00430E33">
        <w:t xml:space="preserve"> </w:t>
      </w:r>
      <w:r>
        <w:t>List</w:t>
      </w:r>
      <w:r w:rsidRPr="00430E33">
        <w:t xml:space="preserve"> </w:t>
      </w:r>
      <w:r>
        <w:t>appointment groups</w:t>
      </w:r>
    </w:p>
    <w:p w:rsidR="009D574D" w:rsidRDefault="009D574D" w:rsidP="009D574D">
      <w:pPr>
        <w:rPr>
          <w:color w:val="000000"/>
        </w:rPr>
      </w:pPr>
      <w:r>
        <w:rPr>
          <w:color w:val="000000"/>
        </w:rPr>
        <w:t xml:space="preserve">This extrinsic function returns a list of </w:t>
      </w:r>
      <w:r w:rsidR="00E552A6">
        <w:rPr>
          <w:color w:val="000000"/>
        </w:rPr>
        <w:t>appointment groups</w:t>
      </w:r>
      <w:r>
        <w:rPr>
          <w:color w:val="000000"/>
        </w:rPr>
        <w:t>.</w:t>
      </w:r>
    </w:p>
    <w:p w:rsidR="009D574D" w:rsidRDefault="009D574D" w:rsidP="009D574D">
      <w:pPr>
        <w:pStyle w:val="Heading5"/>
      </w:pPr>
      <w:r>
        <w:t>Format</w:t>
      </w:r>
    </w:p>
    <w:p w:rsidR="009D574D" w:rsidRDefault="009D574D" w:rsidP="009D574D">
      <w:pPr>
        <w:rPr>
          <w:color w:val="000000"/>
        </w:rPr>
      </w:pPr>
      <w:r>
        <w:rPr>
          <w:color w:val="FF0000"/>
        </w:rPr>
        <w:tab/>
      </w:r>
      <w:r w:rsidRPr="00EB6E7C">
        <w:rPr>
          <w:color w:val="000000"/>
        </w:rPr>
        <w:t>$$</w:t>
      </w:r>
      <w:r>
        <w:rPr>
          <w:color w:val="000000"/>
        </w:rPr>
        <w:t>LST</w:t>
      </w:r>
      <w:r w:rsidR="00E552A6">
        <w:rPr>
          <w:color w:val="000000"/>
        </w:rPr>
        <w:t>AGRP</w:t>
      </w:r>
      <w:r>
        <w:rPr>
          <w:color w:val="000000"/>
        </w:rPr>
        <w:t>^</w:t>
      </w:r>
      <w:proofErr w:type="gramStart"/>
      <w:r>
        <w:rPr>
          <w:color w:val="000000"/>
        </w:rPr>
        <w:t>SDMAPI1(</w:t>
      </w:r>
      <w:proofErr w:type="gramEnd"/>
      <w:r>
        <w:rPr>
          <w:color w:val="000000"/>
        </w:rPr>
        <w:t>.RETURN)</w:t>
      </w:r>
    </w:p>
    <w:p w:rsidR="009D574D" w:rsidRDefault="009D574D" w:rsidP="009D574D">
      <w:pPr>
        <w:pStyle w:val="Heading5"/>
      </w:pPr>
      <w:r>
        <w:t>Input Parameters</w:t>
      </w:r>
    </w:p>
    <w:p w:rsidR="009D574D" w:rsidRPr="003D2813" w:rsidRDefault="009D574D" w:rsidP="009D574D">
      <w:pPr>
        <w:rPr>
          <w:color w:val="000000"/>
        </w:rPr>
      </w:pPr>
      <w:r w:rsidRPr="003D2813">
        <w:rPr>
          <w:color w:val="000000"/>
        </w:rPr>
        <w:t>.RETURN                  </w:t>
      </w:r>
      <w:r>
        <w:rPr>
          <w:color w:val="000000"/>
        </w:rPr>
        <w:t>[</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9D574D" w:rsidRPr="003D2813" w:rsidRDefault="009D574D" w:rsidP="009D574D">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 [String]</w:t>
      </w:r>
      <w:r w:rsidRPr="003D2813">
        <w:rPr>
          <w:color w:val="000000"/>
        </w:rPr>
        <w:t xml:space="preserve"> # of entries </w:t>
      </w:r>
      <w:proofErr w:type="spellStart"/>
      <w:r w:rsidRPr="003D2813">
        <w:rPr>
          <w:color w:val="000000"/>
        </w:rPr>
        <w:t>found^maximum</w:t>
      </w:r>
      <w:proofErr w:type="spellEnd"/>
      <w:r w:rsidRPr="003D2813">
        <w:rPr>
          <w:color w:val="000000"/>
        </w:rPr>
        <w:t xml:space="preserve"> </w:t>
      </w:r>
      <w:proofErr w:type="spellStart"/>
      <w:r w:rsidRPr="003D2813">
        <w:rPr>
          <w:color w:val="000000"/>
        </w:rPr>
        <w:t>requested^any</w:t>
      </w:r>
      <w:proofErr w:type="spellEnd"/>
      <w:r w:rsidRPr="003D2813">
        <w:rPr>
          <w:color w:val="000000"/>
        </w:rPr>
        <w:t xml:space="preserve"> more?^flags</w:t>
      </w:r>
    </w:p>
    <w:p w:rsidR="009D574D" w:rsidRPr="003D2813" w:rsidRDefault="001E33F8" w:rsidP="001E33F8">
      <w:pPr>
        <w:ind w:left="720" w:firstLine="720"/>
        <w:rPr>
          <w:color w:val="000000"/>
        </w:rPr>
      </w:pPr>
      <w:r>
        <w:rPr>
          <w:color w:val="000000"/>
        </w:rPr>
        <w:t xml:space="preserve">      </w:t>
      </w:r>
      <w:r w:rsidR="009D574D">
        <w:rPr>
          <w:color w:val="000000"/>
        </w:rPr>
        <w:t xml:space="preserve"> </w:t>
      </w:r>
      <w:proofErr w:type="gramStart"/>
      <w:r w:rsidR="009D574D">
        <w:rPr>
          <w:color w:val="000000"/>
        </w:rPr>
        <w:t>RETURN(</w:t>
      </w:r>
      <w:proofErr w:type="gramEnd"/>
      <w:r w:rsidR="009D574D">
        <w:rPr>
          <w:color w:val="000000"/>
        </w:rPr>
        <w:t>#</w:t>
      </w:r>
      <w:r w:rsidR="009D574D" w:rsidRPr="003D2813">
        <w:rPr>
          <w:color w:val="000000"/>
        </w:rPr>
        <w:t xml:space="preserve">,”ID”) – </w:t>
      </w:r>
      <w:r w:rsidR="009D574D">
        <w:rPr>
          <w:color w:val="000000"/>
        </w:rPr>
        <w:t xml:space="preserve">[Numeric] </w:t>
      </w:r>
      <w:r>
        <w:rPr>
          <w:color w:val="000000"/>
        </w:rPr>
        <w:t>Appointment group</w:t>
      </w:r>
      <w:r w:rsidR="009D574D" w:rsidRPr="003D2813">
        <w:rPr>
          <w:color w:val="000000"/>
        </w:rPr>
        <w:t xml:space="preserve"> I</w:t>
      </w:r>
      <w:r w:rsidR="009D574D">
        <w:rPr>
          <w:color w:val="000000"/>
        </w:rPr>
        <w:t>E</w:t>
      </w:r>
      <w:r w:rsidR="009D574D" w:rsidRPr="003D2813">
        <w:rPr>
          <w:color w:val="000000"/>
        </w:rPr>
        <w:t>N</w:t>
      </w:r>
    </w:p>
    <w:p w:rsidR="001E33F8" w:rsidRPr="003D2813" w:rsidRDefault="001E33F8" w:rsidP="001E33F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 xml:space="preserve">,”NAME”) – </w:t>
      </w:r>
      <w:r>
        <w:rPr>
          <w:color w:val="000000"/>
        </w:rPr>
        <w:t>[String] Appointment group</w:t>
      </w:r>
      <w:r w:rsidRPr="003D2813">
        <w:rPr>
          <w:color w:val="000000"/>
        </w:rPr>
        <w:t xml:space="preserve"> name</w:t>
      </w:r>
    </w:p>
    <w:p w:rsidR="001E33F8" w:rsidRPr="003D2813" w:rsidRDefault="001E33F8" w:rsidP="001E33F8">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w:t>
      </w:r>
      <w:r>
        <w:rPr>
          <w:color w:val="000000"/>
        </w:rPr>
        <w:t>TITLE</w:t>
      </w:r>
      <w:r w:rsidRPr="003D2813">
        <w:rPr>
          <w:color w:val="000000"/>
        </w:rPr>
        <w:t xml:space="preserve">”) – </w:t>
      </w:r>
      <w:r>
        <w:rPr>
          <w:color w:val="000000"/>
        </w:rPr>
        <w:t>[String] Appointment group</w:t>
      </w:r>
      <w:r w:rsidRPr="003D2813">
        <w:rPr>
          <w:color w:val="000000"/>
        </w:rPr>
        <w:t xml:space="preserve"> </w:t>
      </w:r>
      <w:r>
        <w:rPr>
          <w:color w:val="000000"/>
        </w:rPr>
        <w:t>title</w:t>
      </w:r>
    </w:p>
    <w:p w:rsidR="009D574D" w:rsidRPr="003D2813" w:rsidRDefault="009D574D" w:rsidP="009D574D">
      <w:pPr>
        <w:rPr>
          <w:color w:val="000000"/>
        </w:rPr>
      </w:pPr>
      <w:r w:rsidRPr="003D2813">
        <w:rPr>
          <w:color w:val="000000"/>
        </w:rPr>
        <w:t xml:space="preserve">SEARCH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Partial match restriction. Default: All entries</w:t>
      </w:r>
    </w:p>
    <w:p w:rsidR="009D574D" w:rsidRPr="003D2813" w:rsidRDefault="009D574D" w:rsidP="009D574D">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,String</w:t>
      </w:r>
      <w:proofErr w:type="spellEnd"/>
      <w:proofErr w:type="gramEnd"/>
      <w:r>
        <w:rPr>
          <w:color w:val="000000"/>
        </w:rPr>
        <w:t>]</w:t>
      </w:r>
      <w:r w:rsidRPr="003D2813">
        <w:rPr>
          <w:color w:val="000000"/>
        </w:rPr>
        <w:t xml:space="preserve"> The entry from which to begin the list. Default: “”</w:t>
      </w:r>
    </w:p>
    <w:p w:rsidR="009D574D" w:rsidRPr="003D2813" w:rsidRDefault="009D574D" w:rsidP="009D574D">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9D574D" w:rsidRDefault="009D574D" w:rsidP="009D574D">
      <w:pPr>
        <w:pStyle w:val="Heading5"/>
      </w:pPr>
      <w:r>
        <w:t>Output</w:t>
      </w:r>
    </w:p>
    <w:p w:rsidR="009D574D" w:rsidRDefault="009D574D" w:rsidP="009D574D">
      <w:pPr>
        <w:rPr>
          <w:color w:val="000000"/>
        </w:rPr>
      </w:pPr>
      <w:proofErr w:type="gramStart"/>
      <w:r>
        <w:rPr>
          <w:color w:val="000000"/>
        </w:rPr>
        <w:t>A Boolean value signaling if the call was successful or not.</w:t>
      </w:r>
      <w:proofErr w:type="gramEnd"/>
    </w:p>
    <w:p w:rsidR="009D574D" w:rsidRDefault="009D574D" w:rsidP="009D574D">
      <w:pPr>
        <w:pStyle w:val="Heading5"/>
      </w:pPr>
      <w:r>
        <w:t>Error Codes Returned</w:t>
      </w:r>
    </w:p>
    <w:p w:rsidR="009D574D" w:rsidRDefault="009D574D" w:rsidP="009D574D">
      <w:pPr>
        <w:rPr>
          <w:color w:val="000000"/>
        </w:rPr>
      </w:pPr>
      <w:r>
        <w:rPr>
          <w:color w:val="000000"/>
        </w:rPr>
        <w:t>None</w:t>
      </w:r>
    </w:p>
    <w:p w:rsidR="00613FF8" w:rsidRDefault="00613FF8" w:rsidP="00613FF8">
      <w:pPr>
        <w:pStyle w:val="Heading2"/>
      </w:pPr>
      <w:r w:rsidRPr="004D38E6">
        <w:rPr>
          <w:color w:val="FF0000"/>
        </w:rPr>
        <w:t>$$</w:t>
      </w:r>
      <w:r>
        <w:rPr>
          <w:color w:val="FF0000"/>
        </w:rPr>
        <w:t>LSTASTYP</w:t>
      </w:r>
      <w:r w:rsidRPr="004D38E6">
        <w:t>^</w:t>
      </w:r>
      <w:proofErr w:type="gramStart"/>
      <w:r>
        <w:t>SDMAPI5</w:t>
      </w:r>
      <w:r w:rsidRPr="00430E33">
        <w:t>(</w:t>
      </w:r>
      <w:proofErr w:type="gramEnd"/>
      <w:r w:rsidRPr="00430E33">
        <w:t xml:space="preserve">) </w:t>
      </w:r>
      <w:r>
        <w:t>-</w:t>
      </w:r>
      <w:r w:rsidRPr="00430E33">
        <w:t xml:space="preserve"> </w:t>
      </w:r>
      <w:r>
        <w:t>List</w:t>
      </w:r>
      <w:r w:rsidRPr="00430E33">
        <w:t xml:space="preserve"> </w:t>
      </w:r>
      <w:r>
        <w:t>appointment type</w:t>
      </w:r>
      <w:r w:rsidRPr="00034B25">
        <w:t xml:space="preserve"> sub-categories</w:t>
      </w:r>
    </w:p>
    <w:p w:rsidR="00613FF8" w:rsidRDefault="00613FF8" w:rsidP="00613FF8">
      <w:pPr>
        <w:rPr>
          <w:color w:val="000000"/>
        </w:rPr>
      </w:pPr>
      <w:r>
        <w:rPr>
          <w:color w:val="000000"/>
        </w:rPr>
        <w:t xml:space="preserve">This extrinsic function returns a list of </w:t>
      </w:r>
      <w:r w:rsidR="00613E55">
        <w:rPr>
          <w:color w:val="000000"/>
        </w:rPr>
        <w:t>appointment type</w:t>
      </w:r>
      <w:r w:rsidRPr="00034B25">
        <w:rPr>
          <w:color w:val="000000"/>
        </w:rPr>
        <w:t xml:space="preserve"> sub-categories</w:t>
      </w:r>
      <w:r>
        <w:rPr>
          <w:color w:val="000000"/>
        </w:rPr>
        <w:t>.</w:t>
      </w:r>
    </w:p>
    <w:p w:rsidR="00613FF8" w:rsidRDefault="00613FF8" w:rsidP="00613FF8">
      <w:pPr>
        <w:pStyle w:val="Heading5"/>
      </w:pPr>
      <w:r>
        <w:t>Format</w:t>
      </w:r>
    </w:p>
    <w:p w:rsidR="00613FF8" w:rsidRDefault="00613FF8" w:rsidP="00613FF8">
      <w:pPr>
        <w:rPr>
          <w:color w:val="000000"/>
        </w:rPr>
      </w:pPr>
      <w:r>
        <w:rPr>
          <w:color w:val="FF0000"/>
        </w:rPr>
        <w:tab/>
      </w:r>
      <w:r w:rsidRPr="00EB6E7C">
        <w:rPr>
          <w:color w:val="000000"/>
        </w:rPr>
        <w:t>$$</w:t>
      </w:r>
      <w:r w:rsidRPr="00764755">
        <w:t>LST</w:t>
      </w:r>
      <w:r w:rsidR="00B167C8">
        <w:t>ASTYP</w:t>
      </w:r>
      <w:r w:rsidRPr="004D38E6">
        <w:t>^</w:t>
      </w:r>
      <w:r w:rsidR="00B167C8">
        <w:t>SDM</w:t>
      </w:r>
      <w:r>
        <w:t>API</w:t>
      </w:r>
      <w:r w:rsidR="00B167C8">
        <w:t>5</w:t>
      </w:r>
      <w:r>
        <w:rPr>
          <w:color w:val="000000"/>
        </w:rPr>
        <w:t xml:space="preserve"> (.RETURN</w:t>
      </w:r>
      <w:proofErr w:type="gramStart"/>
      <w:r>
        <w:rPr>
          <w:color w:val="000000"/>
        </w:rPr>
        <w:t>,</w:t>
      </w:r>
      <w:r w:rsidR="00C0065C">
        <w:rPr>
          <w:color w:val="000000"/>
        </w:rPr>
        <w:t>TYPE</w:t>
      </w:r>
      <w:r>
        <w:rPr>
          <w:color w:val="000000"/>
        </w:rPr>
        <w:t>,</w:t>
      </w:r>
      <w:r w:rsidR="00C0065C">
        <w:rPr>
          <w:color w:val="000000"/>
        </w:rPr>
        <w:t>ACTIVE</w:t>
      </w:r>
      <w:proofErr w:type="gramEnd"/>
      <w:r>
        <w:rPr>
          <w:color w:val="000000"/>
        </w:rPr>
        <w:t>)</w:t>
      </w:r>
    </w:p>
    <w:p w:rsidR="00613FF8" w:rsidRDefault="00613FF8" w:rsidP="00613FF8">
      <w:pPr>
        <w:pStyle w:val="Heading5"/>
      </w:pPr>
      <w:r>
        <w:t>Input Parameters</w:t>
      </w:r>
    </w:p>
    <w:p w:rsidR="00613FF8" w:rsidRPr="003D2813" w:rsidRDefault="00613FF8" w:rsidP="00613FF8">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613FF8" w:rsidRPr="003D2813" w:rsidRDefault="00613FF8" w:rsidP="00613FF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 xml:space="preserve">[Numeric] </w:t>
      </w:r>
      <w:r w:rsidRPr="003D2813">
        <w:rPr>
          <w:color w:val="000000"/>
        </w:rPr>
        <w:t># of entries found</w:t>
      </w:r>
    </w:p>
    <w:p w:rsidR="00EE4D2D" w:rsidRDefault="00EE4D2D" w:rsidP="00EE4D2D">
      <w:pPr>
        <w:ind w:left="720" w:firstLine="720"/>
        <w:rPr>
          <w:color w:val="000000"/>
        </w:rPr>
      </w:pPr>
      <w:r>
        <w:rPr>
          <w:color w:val="000000"/>
        </w:rPr>
        <w:t xml:space="preserve">       </w:t>
      </w:r>
      <w:proofErr w:type="gramStart"/>
      <w:r w:rsidR="00B167C8" w:rsidRPr="003D2813">
        <w:rPr>
          <w:color w:val="000000"/>
        </w:rPr>
        <w:t>RETURN(</w:t>
      </w:r>
      <w:proofErr w:type="gramEnd"/>
      <w:r w:rsidR="00B167C8">
        <w:rPr>
          <w:color w:val="000000"/>
        </w:rPr>
        <w:t>#,ID</w:t>
      </w:r>
      <w:r w:rsidR="00B167C8" w:rsidRPr="003D2813">
        <w:rPr>
          <w:color w:val="000000"/>
        </w:rPr>
        <w:t xml:space="preserve">) – </w:t>
      </w:r>
      <w:r w:rsidR="00B167C8">
        <w:rPr>
          <w:color w:val="000000"/>
        </w:rPr>
        <w:t xml:space="preserve">[Numeric] </w:t>
      </w:r>
      <w:r w:rsidRPr="00EE4D2D">
        <w:rPr>
          <w:color w:val="000000"/>
        </w:rPr>
        <w:t xml:space="preserve">Sharing agreement category IEN (pointer to the Sharing </w:t>
      </w:r>
    </w:p>
    <w:p w:rsidR="00B167C8" w:rsidRPr="003D2813" w:rsidRDefault="00EE4D2D" w:rsidP="00EE4D2D">
      <w:pPr>
        <w:ind w:left="1440" w:firstLine="720"/>
        <w:rPr>
          <w:color w:val="000000"/>
        </w:rPr>
      </w:pPr>
      <w:r w:rsidRPr="00EE4D2D">
        <w:rPr>
          <w:color w:val="000000"/>
        </w:rPr>
        <w:t xml:space="preserve">Agreement Category </w:t>
      </w:r>
      <w:proofErr w:type="gramStart"/>
      <w:r w:rsidRPr="00EE4D2D">
        <w:rPr>
          <w:color w:val="000000"/>
        </w:rPr>
        <w:t>file</w:t>
      </w:r>
      <w:proofErr w:type="gramEnd"/>
      <w:r w:rsidRPr="00EE4D2D">
        <w:rPr>
          <w:color w:val="000000"/>
        </w:rPr>
        <w:t xml:space="preserve"> #35.1)</w:t>
      </w:r>
    </w:p>
    <w:p w:rsidR="00117B16" w:rsidRDefault="00117B16" w:rsidP="00117B16">
      <w:pPr>
        <w:ind w:left="1440"/>
        <w:rPr>
          <w:color w:val="000000"/>
        </w:rPr>
      </w:pPr>
      <w:r>
        <w:rPr>
          <w:color w:val="000000"/>
        </w:rPr>
        <w:t xml:space="preserve">       </w:t>
      </w:r>
      <w:proofErr w:type="gramStart"/>
      <w:r w:rsidRPr="00117B16">
        <w:rPr>
          <w:color w:val="000000"/>
        </w:rPr>
        <w:t>RETURN(</w:t>
      </w:r>
      <w:proofErr w:type="gramEnd"/>
      <w:r w:rsidRPr="00117B16">
        <w:rPr>
          <w:color w:val="000000"/>
        </w:rPr>
        <w:t xml:space="preserve">#,SUBCAT) [String] Sub-category </w:t>
      </w:r>
      <w:proofErr w:type="spellStart"/>
      <w:r w:rsidRPr="00117B16">
        <w:rPr>
          <w:color w:val="000000"/>
        </w:rPr>
        <w:t>IEN^Sub</w:t>
      </w:r>
      <w:proofErr w:type="spellEnd"/>
      <w:r w:rsidRPr="00117B16">
        <w:rPr>
          <w:color w:val="000000"/>
        </w:rPr>
        <w:t xml:space="preserve">-category name (pointer to the </w:t>
      </w:r>
    </w:p>
    <w:p w:rsidR="00117B16" w:rsidRDefault="00117B16" w:rsidP="00117B16">
      <w:pPr>
        <w:ind w:left="1440"/>
        <w:rPr>
          <w:color w:val="000000"/>
        </w:rPr>
      </w:pPr>
      <w:r>
        <w:rPr>
          <w:color w:val="000000"/>
        </w:rPr>
        <w:tab/>
      </w:r>
      <w:r w:rsidRPr="00117B16">
        <w:rPr>
          <w:color w:val="000000"/>
        </w:rPr>
        <w:t>Sharing Agreement Sub-Category file #35.2)</w:t>
      </w:r>
    </w:p>
    <w:p w:rsidR="00B167C8" w:rsidRPr="003D2813" w:rsidRDefault="00B167C8" w:rsidP="00B167C8">
      <w:pPr>
        <w:rPr>
          <w:color w:val="000000"/>
        </w:rPr>
      </w:pPr>
      <w:r w:rsidRPr="003D2813">
        <w:rPr>
          <w:color w:val="000000"/>
        </w:rPr>
        <w:t xml:space="preserve">                                    </w:t>
      </w:r>
      <w:proofErr w:type="gramStart"/>
      <w:r w:rsidRPr="003D2813">
        <w:rPr>
          <w:color w:val="000000"/>
        </w:rPr>
        <w:t>RETURN(</w:t>
      </w:r>
      <w:proofErr w:type="gramEnd"/>
      <w:r>
        <w:rPr>
          <w:color w:val="000000"/>
        </w:rPr>
        <w:t>#,</w:t>
      </w:r>
      <w:r w:rsidR="00F43B8D">
        <w:rPr>
          <w:color w:val="000000"/>
        </w:rPr>
        <w:t>STATUS</w:t>
      </w:r>
      <w:r w:rsidRPr="003D2813">
        <w:rPr>
          <w:color w:val="000000"/>
        </w:rPr>
        <w:t xml:space="preserve">) – </w:t>
      </w:r>
      <w:r>
        <w:rPr>
          <w:color w:val="000000"/>
        </w:rPr>
        <w:t xml:space="preserve">[Boolean] </w:t>
      </w:r>
      <w:r w:rsidRPr="00B167C8">
        <w:rPr>
          <w:color w:val="000000"/>
        </w:rPr>
        <w:t xml:space="preserve">Sharing agreement category </w:t>
      </w:r>
      <w:r>
        <w:rPr>
          <w:color w:val="000000"/>
        </w:rPr>
        <w:t>status</w:t>
      </w:r>
    </w:p>
    <w:p w:rsidR="00613FF8" w:rsidRDefault="00BE1DF5" w:rsidP="00613FF8">
      <w:pPr>
        <w:rPr>
          <w:color w:val="000000"/>
        </w:rPr>
      </w:pPr>
      <w:r w:rsidRPr="00BE1DF5">
        <w:rPr>
          <w:color w:val="000000"/>
        </w:rPr>
        <w:lastRenderedPageBreak/>
        <w:t>ACTIVE</w:t>
      </w:r>
      <w:r>
        <w:rPr>
          <w:color w:val="000000"/>
        </w:rPr>
        <w:tab/>
      </w:r>
      <w:r>
        <w:rPr>
          <w:color w:val="000000"/>
        </w:rPr>
        <w:tab/>
      </w:r>
      <w:r w:rsidRPr="00BE1DF5">
        <w:rPr>
          <w:color w:val="000000"/>
        </w:rPr>
        <w:t xml:space="preserve"> [</w:t>
      </w:r>
      <w:proofErr w:type="spellStart"/>
      <w:r w:rsidRPr="00BE1DF5">
        <w:rPr>
          <w:color w:val="000000"/>
        </w:rPr>
        <w:t>Optional</w:t>
      </w:r>
      <w:proofErr w:type="gramStart"/>
      <w:r w:rsidRPr="00BE1DF5">
        <w:rPr>
          <w:color w:val="000000"/>
        </w:rPr>
        <w:t>,Boolean</w:t>
      </w:r>
      <w:proofErr w:type="spellEnd"/>
      <w:proofErr w:type="gramEnd"/>
      <w:r w:rsidRPr="00BE1DF5">
        <w:rPr>
          <w:color w:val="000000"/>
        </w:rPr>
        <w:t>] If is set to 1 returns only active sub-categories, otherwise all.</w:t>
      </w:r>
    </w:p>
    <w:p w:rsidR="00323A2B" w:rsidRPr="003D2813" w:rsidRDefault="00BE1DF5" w:rsidP="00613FF8">
      <w:pPr>
        <w:rPr>
          <w:color w:val="000000"/>
        </w:rPr>
      </w:pPr>
      <w:r w:rsidRPr="00BE1DF5">
        <w:rPr>
          <w:color w:val="000000"/>
        </w:rPr>
        <w:t xml:space="preserve">TYPE </w:t>
      </w:r>
      <w:r>
        <w:rPr>
          <w:color w:val="000000"/>
        </w:rPr>
        <w:tab/>
      </w:r>
      <w:r>
        <w:rPr>
          <w:color w:val="000000"/>
        </w:rPr>
        <w:tab/>
      </w:r>
      <w:r w:rsidRPr="00BE1DF5">
        <w:rPr>
          <w:color w:val="000000"/>
        </w:rPr>
        <w:t>[</w:t>
      </w:r>
      <w:proofErr w:type="spellStart"/>
      <w:r w:rsidRPr="00BE1DF5">
        <w:rPr>
          <w:color w:val="000000"/>
        </w:rPr>
        <w:t>Required</w:t>
      </w:r>
      <w:proofErr w:type="gramStart"/>
      <w:r w:rsidRPr="00BE1DF5">
        <w:rPr>
          <w:color w:val="000000"/>
        </w:rPr>
        <w:t>,Numeric</w:t>
      </w:r>
      <w:proofErr w:type="spellEnd"/>
      <w:proofErr w:type="gramEnd"/>
      <w:r w:rsidRPr="00BE1DF5">
        <w:rPr>
          <w:color w:val="000000"/>
        </w:rPr>
        <w:t>] Appointment type IEN (pointer to the Appointment Type file #409.1)</w:t>
      </w:r>
    </w:p>
    <w:p w:rsidR="00613FF8" w:rsidRDefault="00613FF8" w:rsidP="00613FF8">
      <w:pPr>
        <w:pStyle w:val="Heading5"/>
      </w:pPr>
      <w:r>
        <w:t>Output</w:t>
      </w:r>
    </w:p>
    <w:p w:rsidR="00613FF8" w:rsidRDefault="00613FF8" w:rsidP="00613FF8">
      <w:pPr>
        <w:rPr>
          <w:color w:val="000000"/>
        </w:rPr>
      </w:pPr>
      <w:proofErr w:type="gramStart"/>
      <w:r>
        <w:rPr>
          <w:color w:val="000000"/>
        </w:rPr>
        <w:t>A Boolean value signaling if the call was successful or not.</w:t>
      </w:r>
      <w:proofErr w:type="gramEnd"/>
    </w:p>
    <w:p w:rsidR="00613FF8" w:rsidRDefault="00613FF8" w:rsidP="00613FF8">
      <w:pPr>
        <w:pStyle w:val="Heading5"/>
      </w:pPr>
      <w:r>
        <w:t>Error Codes Returned</w:t>
      </w:r>
    </w:p>
    <w:p w:rsidR="00D54BCC" w:rsidRDefault="00D54BCC" w:rsidP="00D54BCC">
      <w:r>
        <w:t>TYPNFND</w:t>
      </w:r>
      <w:r>
        <w:tab/>
      </w:r>
      <w:r w:rsidRPr="00222610">
        <w:t>Appointment type not found.</w:t>
      </w:r>
    </w:p>
    <w:p w:rsidR="00BE1DF5" w:rsidRPr="009E2DD6" w:rsidRDefault="00BE1DF5" w:rsidP="00D54BCC">
      <w:r w:rsidRPr="00BE1DF5">
        <w:t xml:space="preserve">TYPINAC </w:t>
      </w:r>
      <w:r>
        <w:tab/>
      </w:r>
      <w:r w:rsidRPr="00BE1DF5">
        <w:t>Appointment type is inactive.</w:t>
      </w:r>
    </w:p>
    <w:p w:rsidR="00BE1DF5" w:rsidRDefault="00D54BCC" w:rsidP="00D54BCC">
      <w:r w:rsidRPr="003B5F4F">
        <w:t>INVPARAM</w:t>
      </w:r>
      <w:r>
        <w:tab/>
      </w:r>
      <w:r w:rsidRPr="003B5F4F">
        <w:t>Invalid parameter value</w:t>
      </w:r>
    </w:p>
    <w:p w:rsidR="00D47D1F" w:rsidRDefault="00D47D1F" w:rsidP="00D47D1F">
      <w:pPr>
        <w:pStyle w:val="Heading2"/>
      </w:pPr>
      <w:r>
        <w:rPr>
          <w:color w:val="FF0000"/>
        </w:rPr>
        <w:t>$$ADDASC</w:t>
      </w:r>
      <w:r w:rsidRPr="004D38E6">
        <w:t>^</w:t>
      </w:r>
      <w:proofErr w:type="gramStart"/>
      <w:r w:rsidRPr="004D38E6">
        <w:t>SD</w:t>
      </w:r>
      <w:r>
        <w:t>MAPI5</w:t>
      </w:r>
      <w:r w:rsidRPr="00430E33">
        <w:t>(</w:t>
      </w:r>
      <w:proofErr w:type="gramEnd"/>
      <w:r w:rsidRPr="00430E33">
        <w:t xml:space="preserve">) </w:t>
      </w:r>
      <w:r>
        <w:t>–</w:t>
      </w:r>
      <w:r w:rsidRPr="00430E33">
        <w:t xml:space="preserve"> </w:t>
      </w:r>
      <w:r>
        <w:t>Add new Appointment Type Sub-Category</w:t>
      </w:r>
    </w:p>
    <w:p w:rsidR="00D47D1F" w:rsidRDefault="00D47D1F" w:rsidP="00D47D1F">
      <w:pPr>
        <w:rPr>
          <w:color w:val="000000"/>
        </w:rPr>
      </w:pPr>
      <w:r>
        <w:rPr>
          <w:color w:val="000000"/>
        </w:rPr>
        <w:t>This extrinsic function creates a new Appointment Type Sub-Category entry</w:t>
      </w:r>
    </w:p>
    <w:p w:rsidR="00D47D1F" w:rsidRDefault="00D47D1F" w:rsidP="00D47D1F">
      <w:pPr>
        <w:pStyle w:val="Heading5"/>
      </w:pPr>
      <w:r>
        <w:t>Format</w:t>
      </w:r>
    </w:p>
    <w:p w:rsidR="00D47D1F" w:rsidRDefault="00D47D1F" w:rsidP="00D47D1F">
      <w:pPr>
        <w:rPr>
          <w:color w:val="000000"/>
        </w:rPr>
      </w:pPr>
      <w:r>
        <w:rPr>
          <w:color w:val="FF0000"/>
        </w:rPr>
        <w:tab/>
      </w:r>
      <w:r w:rsidRPr="00EB6E7C">
        <w:rPr>
          <w:color w:val="000000"/>
        </w:rPr>
        <w:t>$$</w:t>
      </w:r>
      <w:r>
        <w:rPr>
          <w:color w:val="000000"/>
        </w:rPr>
        <w:t>ADDASC^</w:t>
      </w:r>
      <w:proofErr w:type="gramStart"/>
      <w:r>
        <w:rPr>
          <w:color w:val="000000"/>
        </w:rPr>
        <w:t>SDMAPI5(</w:t>
      </w:r>
      <w:proofErr w:type="gramEnd"/>
      <w:r>
        <w:rPr>
          <w:color w:val="000000"/>
        </w:rPr>
        <w:t>.RETURN,TYPE,SUBCAT,STATUS)</w:t>
      </w:r>
    </w:p>
    <w:p w:rsidR="00D47D1F" w:rsidRDefault="00D47D1F" w:rsidP="00D47D1F">
      <w:pPr>
        <w:pStyle w:val="Heading5"/>
      </w:pPr>
      <w:r>
        <w:t>Input Parameters</w:t>
      </w:r>
    </w:p>
    <w:p w:rsidR="00D47D1F" w:rsidRPr="00D47D1F" w:rsidRDefault="00D47D1F" w:rsidP="00D47D1F">
      <w:pPr>
        <w:rPr>
          <w:color w:val="000000"/>
        </w:rPr>
      </w:pPr>
      <w:r w:rsidRPr="00D47D1F">
        <w:rPr>
          <w:color w:val="000000"/>
        </w:rPr>
        <w:t xml:space="preserve">.RETURN </w:t>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Set to the new sharing agreement category IEN, 0 otherwise.</w:t>
      </w:r>
    </w:p>
    <w:p w:rsidR="00D47D1F" w:rsidRPr="00D47D1F" w:rsidRDefault="00D47D1F" w:rsidP="00D47D1F">
      <w:pPr>
        <w:rPr>
          <w:color w:val="000000"/>
        </w:rPr>
      </w:pPr>
      <w:r w:rsidRPr="00D47D1F">
        <w:rPr>
          <w:color w:val="000000"/>
        </w:rPr>
        <w:t xml:space="preserve">                            </w:t>
      </w:r>
      <w:r w:rsidR="00C06111">
        <w:rPr>
          <w:color w:val="000000"/>
        </w:rPr>
        <w:tab/>
      </w:r>
      <w:r w:rsidR="00C06111">
        <w:rPr>
          <w:color w:val="000000"/>
        </w:rPr>
        <w:tab/>
      </w:r>
      <w:r w:rsidR="00C06111">
        <w:rPr>
          <w:color w:val="000000"/>
        </w:rPr>
        <w:tab/>
        <w:t xml:space="preserve">         </w:t>
      </w:r>
      <w:r w:rsidRPr="00D47D1F">
        <w:rPr>
          <w:color w:val="000000"/>
        </w:rPr>
        <w:t>Set to Error description if the call fails</w:t>
      </w:r>
    </w:p>
    <w:p w:rsidR="00D47D1F" w:rsidRPr="00D47D1F" w:rsidRDefault="00D47D1F" w:rsidP="00D47D1F">
      <w:pPr>
        <w:rPr>
          <w:color w:val="000000"/>
        </w:rPr>
      </w:pPr>
      <w:r w:rsidRPr="00D47D1F">
        <w:rPr>
          <w:color w:val="000000"/>
        </w:rPr>
        <w:t xml:space="preserve">TYPE </w:t>
      </w:r>
      <w:r>
        <w:rPr>
          <w:color w:val="000000"/>
        </w:rPr>
        <w:tab/>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Appointment type IEN (pointer to the Appointment Type file #409.1)</w:t>
      </w:r>
    </w:p>
    <w:p w:rsidR="00D47D1F" w:rsidRDefault="00D47D1F" w:rsidP="00D47D1F">
      <w:pPr>
        <w:rPr>
          <w:color w:val="000000"/>
        </w:rPr>
      </w:pPr>
      <w:r w:rsidRPr="00D47D1F">
        <w:rPr>
          <w:color w:val="000000"/>
        </w:rPr>
        <w:t xml:space="preserve">SUBCAT </w:t>
      </w:r>
      <w:r>
        <w:rPr>
          <w:color w:val="000000"/>
        </w:rPr>
        <w:tab/>
      </w:r>
      <w:r w:rsidRPr="00D47D1F">
        <w:rPr>
          <w:color w:val="000000"/>
        </w:rPr>
        <w:t>[</w:t>
      </w:r>
      <w:proofErr w:type="spellStart"/>
      <w:r w:rsidRPr="00D47D1F">
        <w:rPr>
          <w:color w:val="000000"/>
        </w:rPr>
        <w:t>Required</w:t>
      </w:r>
      <w:proofErr w:type="gramStart"/>
      <w:r w:rsidRPr="00D47D1F">
        <w:rPr>
          <w:color w:val="000000"/>
        </w:rPr>
        <w:t>,Numeric</w:t>
      </w:r>
      <w:proofErr w:type="spellEnd"/>
      <w:proofErr w:type="gramEnd"/>
      <w:r w:rsidRPr="00D47D1F">
        <w:rPr>
          <w:color w:val="000000"/>
        </w:rPr>
        <w:t xml:space="preserve">] Sub-Category IFN (pointer to the Sharing Agreement Sub-Category </w:t>
      </w:r>
    </w:p>
    <w:p w:rsidR="00D47D1F" w:rsidRPr="00D47D1F" w:rsidRDefault="00D47D1F" w:rsidP="00D47D1F">
      <w:pPr>
        <w:ind w:left="1440" w:firstLine="720"/>
        <w:rPr>
          <w:color w:val="000000"/>
        </w:rPr>
      </w:pPr>
      <w:proofErr w:type="gramStart"/>
      <w:r w:rsidRPr="00D47D1F">
        <w:rPr>
          <w:color w:val="000000"/>
        </w:rPr>
        <w:t>file</w:t>
      </w:r>
      <w:proofErr w:type="gramEnd"/>
      <w:r w:rsidRPr="00D47D1F">
        <w:rPr>
          <w:color w:val="000000"/>
        </w:rPr>
        <w:t xml:space="preserve"> #35.2)</w:t>
      </w:r>
    </w:p>
    <w:p w:rsidR="00D47D1F" w:rsidRPr="00BE1DF5" w:rsidRDefault="00D47D1F" w:rsidP="00D47D1F">
      <w:r w:rsidRPr="00D47D1F">
        <w:rPr>
          <w:color w:val="000000"/>
        </w:rPr>
        <w:t>STATUS</w:t>
      </w:r>
      <w:r>
        <w:rPr>
          <w:color w:val="000000"/>
        </w:rPr>
        <w:tab/>
      </w:r>
      <w:r>
        <w:rPr>
          <w:color w:val="000000"/>
        </w:rPr>
        <w:tab/>
      </w:r>
      <w:r w:rsidRPr="00D47D1F">
        <w:rPr>
          <w:color w:val="000000"/>
        </w:rPr>
        <w:t xml:space="preserve"> [</w:t>
      </w:r>
      <w:proofErr w:type="spellStart"/>
      <w:r w:rsidRPr="00D47D1F">
        <w:rPr>
          <w:color w:val="000000"/>
        </w:rPr>
        <w:t>Optional</w:t>
      </w:r>
      <w:proofErr w:type="gramStart"/>
      <w:r w:rsidRPr="00D47D1F">
        <w:rPr>
          <w:color w:val="000000"/>
        </w:rPr>
        <w:t>,Boolean</w:t>
      </w:r>
      <w:proofErr w:type="spellEnd"/>
      <w:proofErr w:type="gramEnd"/>
      <w:r w:rsidRPr="00D47D1F">
        <w:rPr>
          <w:color w:val="000000"/>
        </w:rPr>
        <w:t xml:space="preserve">] Sharing Agreement Category status. </w:t>
      </w:r>
      <w:proofErr w:type="gramStart"/>
      <w:r w:rsidRPr="00D47D1F">
        <w:rPr>
          <w:color w:val="000000"/>
        </w:rPr>
        <w:t>Defaults to 0.</w:t>
      </w:r>
      <w:proofErr w:type="gramEnd"/>
    </w:p>
    <w:p w:rsidR="00D47D1F" w:rsidRDefault="00D47D1F" w:rsidP="00D47D1F">
      <w:pPr>
        <w:pStyle w:val="Heading5"/>
      </w:pPr>
      <w:r>
        <w:t>Output</w:t>
      </w:r>
    </w:p>
    <w:p w:rsidR="00D47D1F" w:rsidRDefault="00D47D1F" w:rsidP="00D47D1F">
      <w:pPr>
        <w:rPr>
          <w:color w:val="000000"/>
        </w:rPr>
      </w:pPr>
      <w:proofErr w:type="gramStart"/>
      <w:r>
        <w:rPr>
          <w:color w:val="000000"/>
        </w:rPr>
        <w:t>A Boolean value signaling if the call was successful or not.</w:t>
      </w:r>
      <w:proofErr w:type="gramEnd"/>
    </w:p>
    <w:p w:rsidR="00D47D1F" w:rsidRDefault="00D47D1F" w:rsidP="00D47D1F">
      <w:pPr>
        <w:pStyle w:val="Heading5"/>
      </w:pPr>
      <w:r>
        <w:t>Error Codes Returned</w:t>
      </w:r>
    </w:p>
    <w:p w:rsidR="00D47D1F" w:rsidRDefault="00D47D1F" w:rsidP="00D47D1F">
      <w:r>
        <w:t>TYPNFND</w:t>
      </w:r>
      <w:r>
        <w:tab/>
      </w:r>
      <w:r w:rsidRPr="00222610">
        <w:t>Appointment type not found.</w:t>
      </w:r>
    </w:p>
    <w:p w:rsidR="00D47D1F" w:rsidRDefault="00D47D1F" w:rsidP="00D47D1F">
      <w:r w:rsidRPr="00BE1DF5">
        <w:t xml:space="preserve">TYPINAC </w:t>
      </w:r>
      <w:r>
        <w:tab/>
      </w:r>
      <w:r w:rsidRPr="00BE1DF5">
        <w:t>Appointment type is inactive.</w:t>
      </w:r>
    </w:p>
    <w:p w:rsidR="00770A10" w:rsidRPr="009E2DD6" w:rsidRDefault="00770A10" w:rsidP="00D47D1F">
      <w:r w:rsidRPr="00770A10">
        <w:t xml:space="preserve">SASCNFND </w:t>
      </w:r>
      <w:r>
        <w:tab/>
      </w:r>
      <w:r w:rsidRPr="00770A10">
        <w:t>Sharing Agreement Sub-Category not found</w:t>
      </w:r>
      <w:r w:rsidR="009D62CD">
        <w:t>.</w:t>
      </w:r>
    </w:p>
    <w:p w:rsidR="00D47D1F" w:rsidRDefault="00D47D1F" w:rsidP="00D47D1F">
      <w:r w:rsidRPr="003B5F4F">
        <w:t>INVPARAM</w:t>
      </w:r>
      <w:r>
        <w:tab/>
      </w:r>
      <w:r w:rsidRPr="003B5F4F">
        <w:t>Invalid parameter value</w:t>
      </w:r>
    </w:p>
    <w:p w:rsidR="008F37FC" w:rsidRDefault="0008288D" w:rsidP="00AC030F">
      <w:pPr>
        <w:pStyle w:val="Heading2"/>
        <w:rPr>
          <w:rFonts w:eastAsia="Arial"/>
        </w:rPr>
      </w:pPr>
      <w:r>
        <w:rPr>
          <w:rFonts w:eastAsia="Arial"/>
        </w:rPr>
        <w:t xml:space="preserve">2.4 </w:t>
      </w:r>
      <w:r w:rsidR="00F04282" w:rsidRPr="00F04282">
        <w:rPr>
          <w:rFonts w:eastAsia="Arial"/>
        </w:rPr>
        <w:t>Electronic Wait List API</w:t>
      </w:r>
    </w:p>
    <w:p w:rsidR="005C0A4F" w:rsidRDefault="005C0A4F" w:rsidP="005C0A4F">
      <w:pPr>
        <w:pStyle w:val="Heading2"/>
      </w:pPr>
      <w:r>
        <w:rPr>
          <w:color w:val="FF0000"/>
        </w:rPr>
        <w:t>$$</w:t>
      </w:r>
      <w:r w:rsidR="00B20A28">
        <w:rPr>
          <w:color w:val="FF0000"/>
        </w:rPr>
        <w:t>LIST</w:t>
      </w:r>
      <w:r w:rsidRPr="004D38E6">
        <w:t>^</w:t>
      </w:r>
      <w:proofErr w:type="gramStart"/>
      <w:r w:rsidRPr="004D38E6">
        <w:t>SD</w:t>
      </w:r>
      <w:r>
        <w:t>WLAPI1</w:t>
      </w:r>
      <w:r w:rsidRPr="00430E33">
        <w:t>(</w:t>
      </w:r>
      <w:proofErr w:type="gramEnd"/>
      <w:r w:rsidRPr="00430E33">
        <w:t xml:space="preserve">) </w:t>
      </w:r>
      <w:r>
        <w:t>-</w:t>
      </w:r>
      <w:r w:rsidRPr="00430E33">
        <w:t xml:space="preserve"> </w:t>
      </w:r>
      <w:r>
        <w:t>List</w:t>
      </w:r>
      <w:r w:rsidRPr="00430E33">
        <w:t xml:space="preserve"> </w:t>
      </w:r>
      <w:r w:rsidR="00950DAA">
        <w:t>EWL entries for patient</w:t>
      </w:r>
    </w:p>
    <w:p w:rsidR="005C0A4F" w:rsidRDefault="005C0A4F" w:rsidP="005C0A4F">
      <w:pPr>
        <w:rPr>
          <w:color w:val="000000"/>
        </w:rPr>
      </w:pPr>
      <w:r>
        <w:rPr>
          <w:color w:val="000000"/>
        </w:rPr>
        <w:t xml:space="preserve">This extrinsic function returns </w:t>
      </w:r>
      <w:r w:rsidR="00950DAA">
        <w:rPr>
          <w:color w:val="000000"/>
        </w:rPr>
        <w:t>the</w:t>
      </w:r>
      <w:r>
        <w:rPr>
          <w:color w:val="000000"/>
        </w:rPr>
        <w:t xml:space="preserve"> list </w:t>
      </w:r>
      <w:proofErr w:type="gramStart"/>
      <w:r>
        <w:rPr>
          <w:color w:val="000000"/>
        </w:rPr>
        <w:t xml:space="preserve">of </w:t>
      </w:r>
      <w:r w:rsidR="00950DAA">
        <w:rPr>
          <w:color w:val="000000"/>
        </w:rPr>
        <w:t>a patient EWL entries</w:t>
      </w:r>
      <w:proofErr w:type="gramEnd"/>
      <w:r>
        <w:rPr>
          <w:color w:val="000000"/>
        </w:rPr>
        <w:t>.</w:t>
      </w:r>
    </w:p>
    <w:p w:rsidR="005C0A4F" w:rsidRDefault="005C0A4F" w:rsidP="005C0A4F">
      <w:pPr>
        <w:pStyle w:val="Heading5"/>
      </w:pPr>
      <w:r>
        <w:t>Format</w:t>
      </w:r>
    </w:p>
    <w:p w:rsidR="005C0A4F" w:rsidRDefault="005C0A4F" w:rsidP="005C0A4F">
      <w:pPr>
        <w:rPr>
          <w:color w:val="000000"/>
        </w:rPr>
      </w:pPr>
      <w:r>
        <w:rPr>
          <w:color w:val="FF0000"/>
        </w:rPr>
        <w:tab/>
      </w:r>
      <w:r w:rsidRPr="00EB6E7C">
        <w:rPr>
          <w:color w:val="000000"/>
        </w:rPr>
        <w:t>$$</w:t>
      </w:r>
      <w:r w:rsidR="00B20A28">
        <w:rPr>
          <w:color w:val="000000"/>
        </w:rPr>
        <w:t>LIST</w:t>
      </w:r>
      <w:r>
        <w:rPr>
          <w:color w:val="000000"/>
        </w:rPr>
        <w:t>^</w:t>
      </w:r>
      <w:proofErr w:type="gramStart"/>
      <w:r>
        <w:rPr>
          <w:color w:val="000000"/>
        </w:rPr>
        <w:t>SDWLAPI1(</w:t>
      </w:r>
      <w:proofErr w:type="gramEnd"/>
      <w:r>
        <w:rPr>
          <w:color w:val="000000"/>
        </w:rPr>
        <w:t>.RETURN</w:t>
      </w:r>
      <w:r w:rsidR="00950DAA">
        <w:rPr>
          <w:color w:val="000000"/>
        </w:rPr>
        <w:t>,DFN,STATUS,BEGIN,END</w:t>
      </w:r>
      <w:r>
        <w:rPr>
          <w:color w:val="000000"/>
        </w:rPr>
        <w:t>)</w:t>
      </w:r>
    </w:p>
    <w:p w:rsidR="005C0A4F" w:rsidRDefault="005C0A4F" w:rsidP="005C0A4F">
      <w:pPr>
        <w:pStyle w:val="Heading5"/>
      </w:pPr>
      <w:r>
        <w:lastRenderedPageBreak/>
        <w:t>Input Parameters</w:t>
      </w:r>
    </w:p>
    <w:p w:rsidR="005C0A4F" w:rsidRPr="003D2813" w:rsidRDefault="003B5F4F" w:rsidP="005C0A4F">
      <w:pPr>
        <w:rPr>
          <w:color w:val="000000"/>
        </w:rPr>
      </w:pPr>
      <w:r>
        <w:rPr>
          <w:color w:val="000000"/>
        </w:rPr>
        <w:t>.RETURN</w:t>
      </w:r>
      <w:r>
        <w:rPr>
          <w:color w:val="000000"/>
        </w:rPr>
        <w:tab/>
      </w:r>
      <w:r w:rsidR="0025462D">
        <w:rPr>
          <w:color w:val="000000"/>
        </w:rPr>
        <w:t>[</w:t>
      </w:r>
      <w:proofErr w:type="spellStart"/>
      <w:r w:rsidR="005C0A4F" w:rsidRPr="003D2813">
        <w:rPr>
          <w:color w:val="000000"/>
        </w:rPr>
        <w:t>Required</w:t>
      </w:r>
      <w:proofErr w:type="gramStart"/>
      <w:r w:rsidR="001914DA">
        <w:rPr>
          <w:color w:val="000000"/>
        </w:rPr>
        <w:t>,Numeric</w:t>
      </w:r>
      <w:proofErr w:type="spellEnd"/>
      <w:proofErr w:type="gramEnd"/>
      <w:r w:rsidR="0025462D">
        <w:rPr>
          <w:color w:val="000000"/>
        </w:rPr>
        <w:t>]</w:t>
      </w:r>
      <w:r w:rsidR="005C0A4F" w:rsidRPr="003D2813">
        <w:rPr>
          <w:color w:val="000000"/>
        </w:rPr>
        <w:t xml:space="preserve"> Array passed by reference that will receive the data</w:t>
      </w:r>
      <w:r w:rsidR="00AB5F3A">
        <w:rPr>
          <w:color w:val="000000"/>
        </w:rPr>
        <w:t xml:space="preserve">. All fields except </w:t>
      </w:r>
      <w:r w:rsidR="00AB5F3A">
        <w:rPr>
          <w:color w:val="000000"/>
        </w:rPr>
        <w:tab/>
      </w:r>
      <w:r w:rsidR="00AB5F3A">
        <w:rPr>
          <w:color w:val="000000"/>
        </w:rPr>
        <w:tab/>
        <w:t xml:space="preserve">‘IEN’ are returned in </w:t>
      </w:r>
      <w:proofErr w:type="spellStart"/>
      <w:r w:rsidR="00AB5F3A">
        <w:rPr>
          <w:color w:val="000000"/>
        </w:rPr>
        <w:t>internal^external</w:t>
      </w:r>
      <w:proofErr w:type="spellEnd"/>
      <w:r w:rsidR="00AB5F3A">
        <w:rPr>
          <w:color w:val="000000"/>
        </w:rPr>
        <w:t xml:space="preserve"> format.</w:t>
      </w:r>
    </w:p>
    <w:p w:rsidR="005C0A4F" w:rsidRPr="003D2813" w:rsidRDefault="003B5F4F" w:rsidP="005C0A4F">
      <w:pPr>
        <w:rPr>
          <w:color w:val="000000"/>
        </w:rPr>
      </w:pPr>
      <w:r>
        <w:rPr>
          <w:color w:val="000000"/>
        </w:rPr>
        <w:tab/>
      </w:r>
      <w:r>
        <w:rPr>
          <w:color w:val="000000"/>
        </w:rPr>
        <w:tab/>
      </w:r>
      <w:r>
        <w:rPr>
          <w:color w:val="000000"/>
        </w:rPr>
        <w:tab/>
      </w:r>
      <w:r w:rsidR="005C0A4F" w:rsidRPr="003D2813">
        <w:rPr>
          <w:color w:val="000000"/>
        </w:rPr>
        <w:t>RETURN</w:t>
      </w:r>
      <w:r>
        <w:rPr>
          <w:color w:val="000000"/>
        </w:rPr>
        <w:t xml:space="preserve"> </w:t>
      </w:r>
      <w:r w:rsidR="001914DA">
        <w:rPr>
          <w:color w:val="000000"/>
        </w:rPr>
        <w:t xml:space="preserve"> </w:t>
      </w:r>
      <w:r w:rsidR="001914DA">
        <w:rPr>
          <w:color w:val="000000"/>
        </w:rPr>
        <w:tab/>
      </w:r>
      <w:r w:rsidR="001914DA">
        <w:rPr>
          <w:color w:val="000000"/>
        </w:rPr>
        <w:tab/>
      </w:r>
      <w:r w:rsidR="001914DA">
        <w:rPr>
          <w:color w:val="000000"/>
        </w:rPr>
        <w:tab/>
        <w:t xml:space="preserve">[Numeric] </w:t>
      </w:r>
      <w:r w:rsidR="005C0A4F" w:rsidRPr="003D2813">
        <w:rPr>
          <w:color w:val="000000"/>
        </w:rPr>
        <w:t># of entries found</w:t>
      </w:r>
    </w:p>
    <w:p w:rsidR="003B5F4F" w:rsidRPr="003B5F4F" w:rsidRDefault="003B5F4F" w:rsidP="003B5F4F">
      <w:pPr>
        <w:rPr>
          <w:color w:val="000000"/>
        </w:rPr>
      </w:pPr>
      <w:r>
        <w:rPr>
          <w:color w:val="000000"/>
        </w:rPr>
        <w:tab/>
      </w:r>
      <w:r>
        <w:rPr>
          <w:color w:val="000000"/>
        </w:rPr>
        <w:tab/>
      </w:r>
      <w:r>
        <w:rPr>
          <w:color w:val="000000"/>
        </w:rPr>
        <w:tab/>
      </w:r>
      <w:proofErr w:type="gramStart"/>
      <w:r>
        <w:rPr>
          <w:color w:val="000000"/>
        </w:rPr>
        <w:t>RETURN(</w:t>
      </w:r>
      <w:proofErr w:type="gramEnd"/>
      <w:r w:rsidR="001914DA">
        <w:rPr>
          <w:color w:val="000000"/>
        </w:rPr>
        <w:t>#,"DISPTYPE")</w:t>
      </w:r>
      <w:r w:rsidR="001914DA">
        <w:rPr>
          <w:color w:val="000000"/>
        </w:rPr>
        <w:tab/>
      </w:r>
      <w:r w:rsidR="001914DA">
        <w:rPr>
          <w:color w:val="000000"/>
        </w:rPr>
        <w:tab/>
        <w:t>[String]</w:t>
      </w:r>
      <w:r>
        <w:rPr>
          <w:color w:val="000000"/>
        </w:rPr>
        <w:t>Disposition type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#,"IEN")</w:t>
      </w:r>
      <w:r>
        <w:rPr>
          <w:color w:val="000000"/>
        </w:rPr>
        <w:tab/>
      </w:r>
      <w:r>
        <w:rPr>
          <w:color w:val="000000"/>
        </w:rPr>
        <w:tab/>
        <w:t>[Numeric]</w:t>
      </w:r>
      <w:r w:rsidR="003B5F4F">
        <w:rPr>
          <w:color w:val="000000"/>
        </w:rPr>
        <w:t>EWL entry IEN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#,"INSTITUTION")</w:t>
      </w:r>
      <w:r w:rsidR="001914DA">
        <w:rPr>
          <w:color w:val="000000"/>
        </w:rPr>
        <w:tab/>
        <w:t>[Numeric]</w:t>
      </w:r>
      <w:r>
        <w:rPr>
          <w:color w:val="000000"/>
        </w:rPr>
        <w:t>Institution</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#,"ORIGDT")</w:t>
      </w:r>
      <w:r w:rsidR="001914DA">
        <w:rPr>
          <w:color w:val="000000"/>
        </w:rPr>
        <w:tab/>
      </w:r>
      <w:r w:rsidR="001914DA">
        <w:rPr>
          <w:color w:val="000000"/>
        </w:rPr>
        <w:tab/>
        <w:t>[</w:t>
      </w:r>
      <w:proofErr w:type="spellStart"/>
      <w:r w:rsidR="001914DA">
        <w:rPr>
          <w:color w:val="000000"/>
        </w:rPr>
        <w:t>DateTime</w:t>
      </w:r>
      <w:proofErr w:type="spellEnd"/>
      <w:r w:rsidR="001914DA">
        <w:rPr>
          <w:color w:val="000000"/>
        </w:rPr>
        <w:t xml:space="preserve">] </w:t>
      </w:r>
      <w:r>
        <w:rPr>
          <w:color w:val="000000"/>
        </w:rPr>
        <w:t>Originating date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#,"PRIORITY")</w:t>
      </w:r>
      <w:r>
        <w:rPr>
          <w:color w:val="000000"/>
        </w:rPr>
        <w:tab/>
      </w:r>
      <w:r>
        <w:rPr>
          <w:color w:val="000000"/>
        </w:rPr>
        <w:tab/>
        <w:t xml:space="preserve">[String] </w:t>
      </w:r>
      <w:r w:rsidR="003B5F4F">
        <w:rPr>
          <w:color w:val="000000"/>
        </w:rPr>
        <w:t>Priority</w:t>
      </w:r>
      <w:r>
        <w:rPr>
          <w:color w:val="000000"/>
        </w:rPr>
        <w:t xml:space="preserve"> (A:ASAP,F:FUTURE)</w:t>
      </w:r>
    </w:p>
    <w:p w:rsidR="003B5F4F" w:rsidRPr="003B5F4F" w:rsidRDefault="001914DA" w:rsidP="003B5F4F">
      <w:pPr>
        <w:rPr>
          <w:color w:val="000000"/>
        </w:rPr>
      </w:pPr>
      <w:r>
        <w:rPr>
          <w:color w:val="000000"/>
        </w:rPr>
        <w:tab/>
      </w:r>
      <w:r>
        <w:rPr>
          <w:color w:val="000000"/>
        </w:rPr>
        <w:tab/>
      </w:r>
      <w:r>
        <w:rPr>
          <w:color w:val="000000"/>
        </w:rPr>
        <w:tab/>
      </w:r>
      <w:proofErr w:type="gramStart"/>
      <w:r>
        <w:rPr>
          <w:color w:val="000000"/>
        </w:rPr>
        <w:t>RETURN(</w:t>
      </w:r>
      <w:proofErr w:type="gramEnd"/>
      <w:r>
        <w:rPr>
          <w:color w:val="000000"/>
        </w:rPr>
        <w:t>#,"STATUS")</w:t>
      </w:r>
      <w:r>
        <w:rPr>
          <w:color w:val="000000"/>
        </w:rPr>
        <w:tab/>
      </w:r>
      <w:r>
        <w:rPr>
          <w:color w:val="000000"/>
        </w:rPr>
        <w:tab/>
        <w:t xml:space="preserve">[String] </w:t>
      </w:r>
      <w:r w:rsidR="003B5F4F">
        <w:rPr>
          <w:color w:val="000000"/>
        </w:rPr>
        <w:t>Status</w:t>
      </w:r>
      <w:r>
        <w:rPr>
          <w:color w:val="000000"/>
        </w:rPr>
        <w:t xml:space="preserve"> (O:OPEN,C:CLOSED)</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#,"WAITFOR")</w:t>
      </w:r>
      <w:r w:rsidR="001914DA">
        <w:rPr>
          <w:color w:val="000000"/>
        </w:rPr>
        <w:tab/>
      </w:r>
      <w:r w:rsidR="001914DA">
        <w:rPr>
          <w:color w:val="000000"/>
        </w:rPr>
        <w:tab/>
        <w:t xml:space="preserve">[Numeric] </w:t>
      </w:r>
      <w:r>
        <w:rPr>
          <w:color w:val="000000"/>
        </w:rPr>
        <w:t>Pointer to</w:t>
      </w:r>
      <w:r w:rsidR="001914DA">
        <w:rPr>
          <w:color w:val="000000"/>
        </w:rPr>
        <w:t xml:space="preserve"> </w:t>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sidR="001914DA">
        <w:rPr>
          <w:color w:val="000000"/>
        </w:rPr>
        <w:tab/>
      </w:r>
      <w:r>
        <w:rPr>
          <w:color w:val="000000"/>
        </w:rPr>
        <w:t xml:space="preserve">Team/Position/Specialty/Clinic depending on </w:t>
      </w:r>
      <w:r>
        <w:rPr>
          <w:color w:val="000000"/>
        </w:rPr>
        <w:tab/>
      </w:r>
      <w:r>
        <w:rPr>
          <w:color w:val="000000"/>
        </w:rPr>
        <w:tab/>
      </w:r>
      <w:r>
        <w:rPr>
          <w:color w:val="000000"/>
        </w:rPr>
        <w:tab/>
      </w:r>
      <w:r>
        <w:rPr>
          <w:color w:val="000000"/>
        </w:rPr>
        <w:tab/>
      </w:r>
      <w:r>
        <w:rPr>
          <w:color w:val="000000"/>
        </w:rPr>
        <w:tab/>
      </w:r>
      <w:r>
        <w:rPr>
          <w:color w:val="000000"/>
        </w:rPr>
        <w:tab/>
      </w:r>
      <w:r w:rsidR="001914DA">
        <w:rPr>
          <w:color w:val="000000"/>
        </w:rPr>
        <w:tab/>
      </w:r>
      <w:r w:rsidR="001914DA">
        <w:rPr>
          <w:color w:val="000000"/>
        </w:rPr>
        <w:tab/>
      </w:r>
      <w:r>
        <w:rPr>
          <w:color w:val="000000"/>
        </w:rPr>
        <w:t>Wait List Type</w:t>
      </w:r>
    </w:p>
    <w:p w:rsidR="003B5F4F" w:rsidRPr="003B5F4F" w:rsidRDefault="003B5F4F" w:rsidP="003B5F4F">
      <w:pPr>
        <w:rPr>
          <w:color w:val="000000"/>
        </w:rPr>
      </w:pPr>
      <w:r>
        <w:rPr>
          <w:color w:val="000000"/>
        </w:rPr>
        <w:tab/>
      </w:r>
      <w:r>
        <w:rPr>
          <w:color w:val="000000"/>
        </w:rPr>
        <w:tab/>
      </w:r>
      <w:r>
        <w:rPr>
          <w:color w:val="000000"/>
        </w:rPr>
        <w:tab/>
      </w:r>
      <w:proofErr w:type="gramStart"/>
      <w:r w:rsidR="001914DA">
        <w:rPr>
          <w:color w:val="000000"/>
        </w:rPr>
        <w:t>RETURN(</w:t>
      </w:r>
      <w:proofErr w:type="gramEnd"/>
      <w:r w:rsidR="001914DA">
        <w:rPr>
          <w:color w:val="000000"/>
        </w:rPr>
        <w:t>#,"WLTYPE")</w:t>
      </w:r>
      <w:r w:rsidR="001914DA">
        <w:rPr>
          <w:color w:val="000000"/>
        </w:rPr>
        <w:tab/>
      </w:r>
      <w:r w:rsidR="001914DA">
        <w:rPr>
          <w:color w:val="000000"/>
        </w:rPr>
        <w:tab/>
        <w:t xml:space="preserve">[Numeric] </w:t>
      </w:r>
      <w:r>
        <w:rPr>
          <w:color w:val="000000"/>
        </w:rPr>
        <w:t>Wait List Type</w:t>
      </w:r>
      <w:r w:rsidR="0053756F">
        <w:rPr>
          <w:color w:val="000000"/>
        </w:rPr>
        <w:t xml:space="preserve">: 1=PCMM Team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 xml:space="preserve">assignment, 2=PCMM position assignment, </w:t>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r>
      <w:r w:rsidR="0053756F">
        <w:rPr>
          <w:color w:val="000000"/>
        </w:rPr>
        <w:tab/>
        <w:t>3=service/specialty, 4=specific clinic</w:t>
      </w:r>
    </w:p>
    <w:p w:rsidR="005C0A4F" w:rsidRPr="003D2813" w:rsidRDefault="00950DAA" w:rsidP="003B5F4F">
      <w:pPr>
        <w:rPr>
          <w:color w:val="000000"/>
        </w:rPr>
      </w:pPr>
      <w:r>
        <w:rPr>
          <w:color w:val="000000"/>
        </w:rPr>
        <w:t>DFN</w:t>
      </w:r>
      <w:r>
        <w:rPr>
          <w:color w:val="000000"/>
        </w:rPr>
        <w:tab/>
      </w:r>
      <w:r>
        <w:rPr>
          <w:color w:val="000000"/>
        </w:rPr>
        <w:tab/>
      </w:r>
      <w:r w:rsidR="0025462D">
        <w:rPr>
          <w:color w:val="000000"/>
        </w:rPr>
        <w:t>[</w:t>
      </w:r>
      <w:proofErr w:type="spellStart"/>
      <w:r>
        <w:rPr>
          <w:color w:val="000000"/>
        </w:rPr>
        <w:t>Required</w:t>
      </w:r>
      <w:proofErr w:type="gramStart"/>
      <w:r w:rsidR="007149B0">
        <w:rPr>
          <w:color w:val="000000"/>
        </w:rPr>
        <w:t>,Numeric</w:t>
      </w:r>
      <w:proofErr w:type="spellEnd"/>
      <w:proofErr w:type="gramEnd"/>
      <w:r w:rsidR="0025462D">
        <w:rPr>
          <w:color w:val="000000"/>
        </w:rPr>
        <w:t>]</w:t>
      </w:r>
      <w:r w:rsidR="005C0A4F" w:rsidRPr="003D2813">
        <w:rPr>
          <w:color w:val="000000"/>
        </w:rPr>
        <w:t xml:space="preserve"> P</w:t>
      </w:r>
      <w:r w:rsidR="00854E4F">
        <w:rPr>
          <w:color w:val="000000"/>
        </w:rPr>
        <w:t>atient IE</w:t>
      </w:r>
      <w:r>
        <w:rPr>
          <w:color w:val="000000"/>
        </w:rPr>
        <w:t>N</w:t>
      </w:r>
    </w:p>
    <w:p w:rsidR="005C0A4F" w:rsidRPr="003D2813" w:rsidRDefault="00950DAA" w:rsidP="005C0A4F">
      <w:pPr>
        <w:rPr>
          <w:color w:val="000000"/>
        </w:rPr>
      </w:pPr>
      <w:r>
        <w:rPr>
          <w:color w:val="000000"/>
        </w:rPr>
        <w:t>STATUS</w:t>
      </w:r>
      <w:r>
        <w:rPr>
          <w:color w:val="000000"/>
        </w:rPr>
        <w:tab/>
      </w:r>
      <w:r>
        <w:rPr>
          <w:color w:val="000000"/>
        </w:rPr>
        <w:tab/>
      </w:r>
      <w:r w:rsidR="0025462D">
        <w:rPr>
          <w:color w:val="000000"/>
        </w:rPr>
        <w:t>[</w:t>
      </w:r>
      <w:proofErr w:type="spellStart"/>
      <w:r>
        <w:rPr>
          <w:color w:val="000000"/>
        </w:rPr>
        <w:t>Optional</w:t>
      </w:r>
      <w:proofErr w:type="gramStart"/>
      <w:r w:rsidR="007149B0">
        <w:rPr>
          <w:color w:val="000000"/>
        </w:rPr>
        <w:t>,String</w:t>
      </w:r>
      <w:proofErr w:type="spellEnd"/>
      <w:proofErr w:type="gramEnd"/>
      <w:r w:rsidR="0025462D">
        <w:rPr>
          <w:color w:val="000000"/>
        </w:rPr>
        <w:t>]</w:t>
      </w:r>
      <w:r>
        <w:rPr>
          <w:color w:val="000000"/>
        </w:rPr>
        <w:t xml:space="preserve"> EWL entry status (O=Open, C=Closed, </w:t>
      </w:r>
      <w:r w:rsidR="00BD7B7E">
        <w:rPr>
          <w:color w:val="000000"/>
        </w:rPr>
        <w:t>“”</w:t>
      </w:r>
      <w:r>
        <w:rPr>
          <w:color w:val="000000"/>
        </w:rPr>
        <w:t>=Both). Default “”</w:t>
      </w:r>
    </w:p>
    <w:p w:rsidR="005C0A4F" w:rsidRDefault="00BD7B7E" w:rsidP="005C0A4F">
      <w:pPr>
        <w:rPr>
          <w:color w:val="000000"/>
        </w:rPr>
      </w:pPr>
      <w:r>
        <w:rPr>
          <w:color w:val="000000"/>
        </w:rPr>
        <w:t>BEGIN</w:t>
      </w:r>
      <w:r>
        <w:rPr>
          <w:color w:val="000000"/>
        </w:rPr>
        <w:tab/>
      </w:r>
      <w:r>
        <w:rPr>
          <w:color w:val="000000"/>
        </w:rPr>
        <w:tab/>
      </w:r>
      <w:r w:rsidR="0025462D">
        <w:rPr>
          <w:color w:val="000000"/>
        </w:rPr>
        <w:t>[</w:t>
      </w:r>
      <w:proofErr w:type="spellStart"/>
      <w:r w:rsidR="005C0A4F" w:rsidRPr="003D2813">
        <w:rPr>
          <w:color w:val="000000"/>
        </w:rPr>
        <w:t>Optional</w:t>
      </w:r>
      <w:proofErr w:type="gramStart"/>
      <w:r w:rsidR="007149B0">
        <w:rPr>
          <w:color w:val="000000"/>
        </w:rPr>
        <w:t>,DateTime</w:t>
      </w:r>
      <w:proofErr w:type="spellEnd"/>
      <w:proofErr w:type="gramEnd"/>
      <w:r w:rsidR="0025462D">
        <w:rPr>
          <w:color w:val="000000"/>
        </w:rPr>
        <w:t>]</w:t>
      </w:r>
      <w:r w:rsidR="005C0A4F" w:rsidRPr="003D2813">
        <w:rPr>
          <w:color w:val="000000"/>
        </w:rPr>
        <w:t xml:space="preserve"> </w:t>
      </w:r>
      <w:r>
        <w:rPr>
          <w:color w:val="000000"/>
        </w:rPr>
        <w:t>Start date</w:t>
      </w:r>
      <w:r w:rsidR="0053756F">
        <w:rPr>
          <w:color w:val="000000"/>
        </w:rPr>
        <w:t xml:space="preserve"> (originating date)</w:t>
      </w:r>
    </w:p>
    <w:p w:rsidR="00BD7B7E" w:rsidRPr="003D2813" w:rsidRDefault="0025462D" w:rsidP="005C0A4F">
      <w:pPr>
        <w:rPr>
          <w:color w:val="000000"/>
        </w:rPr>
      </w:pPr>
      <w:r>
        <w:rPr>
          <w:color w:val="000000"/>
        </w:rPr>
        <w:t>END</w:t>
      </w:r>
      <w:r>
        <w:rPr>
          <w:color w:val="000000"/>
        </w:rPr>
        <w:tab/>
      </w:r>
      <w:r>
        <w:rPr>
          <w:color w:val="000000"/>
        </w:rPr>
        <w:tab/>
        <w:t>[</w:t>
      </w:r>
      <w:proofErr w:type="spellStart"/>
      <w:r w:rsidR="00BD7B7E">
        <w:rPr>
          <w:color w:val="000000"/>
        </w:rPr>
        <w:t>Optional</w:t>
      </w:r>
      <w:proofErr w:type="gramStart"/>
      <w:r w:rsidR="007149B0">
        <w:rPr>
          <w:color w:val="000000"/>
        </w:rPr>
        <w:t>,DateTime</w:t>
      </w:r>
      <w:proofErr w:type="spellEnd"/>
      <w:proofErr w:type="gramEnd"/>
      <w:r>
        <w:rPr>
          <w:color w:val="000000"/>
        </w:rPr>
        <w:t>]</w:t>
      </w:r>
      <w:r w:rsidR="00BD7B7E">
        <w:rPr>
          <w:color w:val="000000"/>
        </w:rPr>
        <w:t xml:space="preserve"> End date</w:t>
      </w:r>
      <w:r w:rsidR="0053756F">
        <w:rPr>
          <w:color w:val="000000"/>
        </w:rPr>
        <w:t xml:space="preserve"> (originating date)</w:t>
      </w:r>
    </w:p>
    <w:p w:rsidR="005C0A4F" w:rsidRDefault="005C0A4F" w:rsidP="005C0A4F">
      <w:pPr>
        <w:pStyle w:val="Heading5"/>
      </w:pPr>
      <w:r>
        <w:t>Output</w:t>
      </w:r>
    </w:p>
    <w:p w:rsidR="005C0A4F" w:rsidRDefault="005C0A4F" w:rsidP="005C0A4F">
      <w:pPr>
        <w:rPr>
          <w:color w:val="000000"/>
        </w:rPr>
      </w:pPr>
      <w:proofErr w:type="gramStart"/>
      <w:r>
        <w:rPr>
          <w:color w:val="000000"/>
        </w:rPr>
        <w:t>A Boolean value signaling if the call was successful or not.</w:t>
      </w:r>
      <w:proofErr w:type="gramEnd"/>
    </w:p>
    <w:p w:rsidR="005C0A4F" w:rsidRDefault="005C0A4F" w:rsidP="005C0A4F">
      <w:pPr>
        <w:pStyle w:val="Heading5"/>
      </w:pPr>
      <w:r>
        <w:t>Error Codes Returned</w:t>
      </w:r>
    </w:p>
    <w:p w:rsidR="003B5F4F" w:rsidRDefault="003B5F4F" w:rsidP="003B5F4F">
      <w:pPr>
        <w:rPr>
          <w:b/>
          <w:bCs/>
        </w:rPr>
      </w:pPr>
      <w:r w:rsidRPr="003B5F4F">
        <w:t>INVPARAM</w:t>
      </w:r>
      <w:r>
        <w:tab/>
      </w:r>
      <w:r w:rsidRPr="003B5F4F">
        <w:t>Invalid parameter value</w:t>
      </w:r>
    </w:p>
    <w:p w:rsidR="003B5F4F" w:rsidRPr="003B5F4F" w:rsidRDefault="003B5F4F" w:rsidP="003B5F4F">
      <w:r>
        <w:t>PATNFND</w:t>
      </w:r>
      <w:r>
        <w:tab/>
      </w:r>
      <w:r w:rsidRPr="003B5F4F">
        <w:t>Patient not found.</w:t>
      </w:r>
    </w:p>
    <w:p w:rsidR="00B20A28" w:rsidRDefault="00B20A28" w:rsidP="00B20A28">
      <w:pPr>
        <w:pStyle w:val="Heading2"/>
      </w:pPr>
      <w:r>
        <w:rPr>
          <w:color w:val="FF0000"/>
        </w:rPr>
        <w:t>$$DETAIL</w:t>
      </w:r>
      <w:r w:rsidRPr="004D38E6">
        <w:t>^</w:t>
      </w:r>
      <w:proofErr w:type="gramStart"/>
      <w:r w:rsidRPr="004D38E6">
        <w:t>SD</w:t>
      </w:r>
      <w:r>
        <w:t>WLAPI1</w:t>
      </w:r>
      <w:r w:rsidRPr="00430E33">
        <w:t>(</w:t>
      </w:r>
      <w:proofErr w:type="gramEnd"/>
      <w:r w:rsidRPr="00430E33">
        <w:t xml:space="preserve">) </w:t>
      </w:r>
      <w:r w:rsidR="00C84A45">
        <w:t>–</w:t>
      </w:r>
      <w:r w:rsidRPr="00430E33">
        <w:t xml:space="preserve"> </w:t>
      </w:r>
      <w:r w:rsidR="00C84A45">
        <w:t>Wait List entry detailed information</w:t>
      </w:r>
    </w:p>
    <w:p w:rsidR="00B20A28" w:rsidRDefault="00B20A28" w:rsidP="00B20A28">
      <w:pPr>
        <w:rPr>
          <w:color w:val="000000"/>
        </w:rPr>
      </w:pPr>
      <w:r>
        <w:rPr>
          <w:color w:val="000000"/>
        </w:rPr>
        <w:t xml:space="preserve">This extrinsic function returns </w:t>
      </w:r>
      <w:r w:rsidR="00C84A45">
        <w:rPr>
          <w:color w:val="000000"/>
        </w:rPr>
        <w:t>detailed information for a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DETAIL^</w:t>
      </w:r>
      <w:proofErr w:type="gramStart"/>
      <w:r>
        <w:rPr>
          <w:color w:val="000000"/>
        </w:rPr>
        <w:t>SDWLAPI1(</w:t>
      </w:r>
      <w:proofErr w:type="gramEnd"/>
      <w:r>
        <w:rPr>
          <w:color w:val="000000"/>
        </w:rPr>
        <w:t>.RETURN</w:t>
      </w:r>
      <w:r w:rsidR="00C84A45">
        <w:rPr>
          <w:color w:val="000000"/>
        </w:rPr>
        <w:t>,IEN</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C84A45">
        <w:rPr>
          <w:color w:val="000000"/>
        </w:rPr>
        <w:tab/>
      </w:r>
      <w:r w:rsidR="0025462D">
        <w:rPr>
          <w:color w:val="000000"/>
        </w:rPr>
        <w:t xml:space="preserve"> [Required]</w:t>
      </w:r>
      <w:r w:rsidRPr="003D2813">
        <w:rPr>
          <w:color w:val="000000"/>
        </w:rPr>
        <w:t xml:space="preserve"> Array passed by reference that will receive the data</w:t>
      </w:r>
      <w:r w:rsidR="00AB5F3A">
        <w:rPr>
          <w:color w:val="000000"/>
        </w:rPr>
        <w:t xml:space="preserve">. All fields are returned in </w:t>
      </w:r>
      <w:r w:rsidR="00AB5F3A">
        <w:rPr>
          <w:color w:val="000000"/>
        </w:rPr>
        <w:tab/>
      </w:r>
      <w:r w:rsidR="00AB5F3A">
        <w:rPr>
          <w:color w:val="000000"/>
        </w:rPr>
        <w:tab/>
      </w:r>
      <w:proofErr w:type="spellStart"/>
      <w:r w:rsidR="00AB5F3A">
        <w:rPr>
          <w:color w:val="000000"/>
        </w:rPr>
        <w:t>internal^external</w:t>
      </w:r>
      <w:proofErr w:type="spellEnd"/>
      <w:r w:rsidR="00AB5F3A">
        <w:rPr>
          <w:color w:val="000000"/>
        </w:rPr>
        <w:t xml:space="preserve"> format.</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"APPTCLERK")</w:t>
      </w:r>
      <w:r>
        <w:rPr>
          <w:color w:val="000000"/>
        </w:rPr>
        <w:tab/>
      </w:r>
      <w:r>
        <w:rPr>
          <w:color w:val="000000"/>
        </w:rPr>
        <w:tab/>
        <w:t xml:space="preserve">[Numeric] </w:t>
      </w:r>
      <w:r w:rsidR="00C84A45">
        <w:rPr>
          <w:color w:val="000000"/>
        </w:rPr>
        <w:t>Who made the appointment</w:t>
      </w:r>
    </w:p>
    <w:p w:rsidR="00C84A45" w:rsidRPr="00C84A45" w:rsidRDefault="00C84A45" w:rsidP="00C84A45">
      <w:pPr>
        <w:ind w:left="1440"/>
        <w:rPr>
          <w:color w:val="000000"/>
        </w:rPr>
      </w:pPr>
      <w:proofErr w:type="gramStart"/>
      <w:r>
        <w:rPr>
          <w:color w:val="000000"/>
        </w:rPr>
        <w:t>RETURN(</w:t>
      </w:r>
      <w:proofErr w:type="gramEnd"/>
      <w:r>
        <w:rPr>
          <w:color w:val="000000"/>
        </w:rPr>
        <w:t>"APPTCLI</w:t>
      </w:r>
      <w:r w:rsidR="00460928">
        <w:rPr>
          <w:color w:val="000000"/>
        </w:rPr>
        <w:t>N")</w:t>
      </w:r>
      <w:r w:rsidR="00460928">
        <w:rPr>
          <w:color w:val="000000"/>
        </w:rPr>
        <w:tab/>
      </w:r>
      <w:r w:rsidR="00460928">
        <w:rPr>
          <w:color w:val="000000"/>
        </w:rPr>
        <w:tab/>
        <w:t xml:space="preserve">[Numeric] </w:t>
      </w:r>
      <w:r>
        <w:rPr>
          <w:color w:val="000000"/>
        </w:rPr>
        <w:t>Appointment clinic</w:t>
      </w:r>
    </w:p>
    <w:p w:rsidR="00C84A45" w:rsidRPr="00C84A45" w:rsidRDefault="00460928" w:rsidP="00C84A45">
      <w:pPr>
        <w:ind w:left="1440"/>
        <w:rPr>
          <w:color w:val="000000"/>
        </w:rPr>
      </w:pPr>
      <w:proofErr w:type="gramStart"/>
      <w:r>
        <w:rPr>
          <w:color w:val="000000"/>
        </w:rPr>
        <w:t>RETURN(</w:t>
      </w:r>
      <w:proofErr w:type="gramEnd"/>
      <w:r>
        <w:rPr>
          <w:color w:val="000000"/>
        </w:rPr>
        <w:t>"APPTCREDSC")</w:t>
      </w:r>
      <w:r>
        <w:rPr>
          <w:color w:val="000000"/>
        </w:rPr>
        <w:tab/>
        <w:t xml:space="preserve">[Numeric] </w:t>
      </w:r>
      <w:r w:rsidR="00C84A45">
        <w:rPr>
          <w:color w:val="000000"/>
        </w:rPr>
        <w:t>Appointment credit stop code</w:t>
      </w:r>
    </w:p>
    <w:p w:rsidR="00C84A45" w:rsidRPr="00C84A45" w:rsidRDefault="00460928" w:rsidP="00C84A45">
      <w:pPr>
        <w:ind w:left="1440"/>
        <w:rPr>
          <w:color w:val="000000"/>
        </w:rPr>
      </w:pPr>
      <w:proofErr w:type="gramStart"/>
      <w:r>
        <w:rPr>
          <w:color w:val="000000"/>
        </w:rPr>
        <w:t>RETURN(</w:t>
      </w:r>
      <w:proofErr w:type="gramEnd"/>
      <w:r>
        <w:rPr>
          <w:color w:val="000000"/>
        </w:rPr>
        <w:t>"APPTDATE")</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Date appointment made</w:t>
      </w:r>
    </w:p>
    <w:p w:rsidR="00C84A45" w:rsidRPr="00C84A45" w:rsidRDefault="00460928" w:rsidP="00C84A45">
      <w:pPr>
        <w:ind w:left="1440"/>
        <w:rPr>
          <w:color w:val="000000"/>
        </w:rPr>
      </w:pPr>
      <w:proofErr w:type="gramStart"/>
      <w:r>
        <w:rPr>
          <w:color w:val="000000"/>
        </w:rPr>
        <w:t>RETURN(</w:t>
      </w:r>
      <w:proofErr w:type="gramEnd"/>
      <w:r>
        <w:rPr>
          <w:color w:val="000000"/>
        </w:rPr>
        <w:t>"APPTINST")</w:t>
      </w:r>
      <w:r>
        <w:rPr>
          <w:color w:val="000000"/>
        </w:rPr>
        <w:tab/>
      </w:r>
      <w:r>
        <w:rPr>
          <w:color w:val="000000"/>
        </w:rPr>
        <w:tab/>
        <w:t xml:space="preserve">[Numeric] </w:t>
      </w:r>
      <w:r w:rsidR="00C84A45">
        <w:rPr>
          <w:color w:val="000000"/>
        </w:rPr>
        <w:t>Appointment institution</w:t>
      </w:r>
    </w:p>
    <w:p w:rsidR="00C84A45" w:rsidRPr="00C84A45" w:rsidRDefault="00460928" w:rsidP="00C84A45">
      <w:pPr>
        <w:ind w:left="1440"/>
        <w:rPr>
          <w:color w:val="000000"/>
        </w:rPr>
      </w:pPr>
      <w:proofErr w:type="gramStart"/>
      <w:r>
        <w:rPr>
          <w:color w:val="000000"/>
        </w:rPr>
        <w:t>RETURN(</w:t>
      </w:r>
      <w:proofErr w:type="gramEnd"/>
      <w:r>
        <w:rPr>
          <w:color w:val="000000"/>
        </w:rPr>
        <w:t>"APPTSC")</w:t>
      </w:r>
      <w:r>
        <w:rPr>
          <w:color w:val="000000"/>
        </w:rPr>
        <w:tab/>
      </w:r>
      <w:r>
        <w:rPr>
          <w:color w:val="000000"/>
        </w:rPr>
        <w:tab/>
        <w:t xml:space="preserve">[Numeric] </w:t>
      </w:r>
      <w:r w:rsidR="00C84A45">
        <w:rPr>
          <w:color w:val="000000"/>
        </w:rPr>
        <w:t>Appointment stop code</w:t>
      </w:r>
    </w:p>
    <w:p w:rsidR="00C84A45" w:rsidRPr="00C84A45" w:rsidRDefault="00460928" w:rsidP="00C84A45">
      <w:pPr>
        <w:ind w:left="1440"/>
        <w:rPr>
          <w:color w:val="000000"/>
        </w:rPr>
      </w:pPr>
      <w:proofErr w:type="gramStart"/>
      <w:r>
        <w:rPr>
          <w:color w:val="000000"/>
        </w:rPr>
        <w:t>RETURN(</w:t>
      </w:r>
      <w:proofErr w:type="gramEnd"/>
      <w:r>
        <w:rPr>
          <w:color w:val="000000"/>
        </w:rPr>
        <w:t>"APPTSCHED")</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Scheduled date of appointment</w:t>
      </w:r>
    </w:p>
    <w:p w:rsidR="00C84A45" w:rsidRPr="00C84A45" w:rsidRDefault="00C84A45" w:rsidP="00C84A45">
      <w:pPr>
        <w:ind w:left="1440"/>
        <w:rPr>
          <w:color w:val="000000"/>
        </w:rPr>
      </w:pPr>
      <w:proofErr w:type="gramStart"/>
      <w:r>
        <w:rPr>
          <w:color w:val="000000"/>
        </w:rPr>
        <w:t>RETURN(</w:t>
      </w:r>
      <w:proofErr w:type="gramEnd"/>
      <w:r>
        <w:rPr>
          <w:color w:val="000000"/>
        </w:rPr>
        <w:t>"AP</w:t>
      </w:r>
      <w:r w:rsidR="00460928">
        <w:rPr>
          <w:color w:val="000000"/>
        </w:rPr>
        <w:t>PTSN")</w:t>
      </w:r>
      <w:r w:rsidR="00460928">
        <w:rPr>
          <w:color w:val="000000"/>
        </w:rPr>
        <w:tab/>
      </w:r>
      <w:r w:rsidR="00460928">
        <w:rPr>
          <w:color w:val="000000"/>
        </w:rPr>
        <w:tab/>
        <w:t xml:space="preserve">[String] </w:t>
      </w:r>
      <w:r>
        <w:rPr>
          <w:color w:val="000000"/>
        </w:rPr>
        <w:t>Appointment station number</w:t>
      </w:r>
    </w:p>
    <w:p w:rsidR="00C84A45" w:rsidRPr="00C84A45" w:rsidRDefault="00460928" w:rsidP="00C84A45">
      <w:pPr>
        <w:ind w:left="1440"/>
        <w:rPr>
          <w:color w:val="000000"/>
        </w:rPr>
      </w:pPr>
      <w:proofErr w:type="gramStart"/>
      <w:r>
        <w:rPr>
          <w:color w:val="000000"/>
        </w:rPr>
        <w:t>RETURN(</w:t>
      </w:r>
      <w:proofErr w:type="gramEnd"/>
      <w:r>
        <w:rPr>
          <w:color w:val="000000"/>
        </w:rPr>
        <w:t>"APPTSTATUS")</w:t>
      </w:r>
      <w:r>
        <w:rPr>
          <w:color w:val="000000"/>
        </w:rPr>
        <w:tab/>
        <w:t xml:space="preserve">[String] </w:t>
      </w:r>
      <w:r w:rsidR="00C84A45">
        <w:rPr>
          <w:color w:val="000000"/>
        </w:rPr>
        <w:t>Appointment status</w:t>
      </w:r>
    </w:p>
    <w:p w:rsidR="00C84A45" w:rsidRPr="00C84A45" w:rsidRDefault="00460928" w:rsidP="00C84A45">
      <w:pPr>
        <w:ind w:left="1440"/>
        <w:rPr>
          <w:color w:val="000000"/>
        </w:rPr>
      </w:pPr>
      <w:proofErr w:type="gramStart"/>
      <w:r>
        <w:rPr>
          <w:color w:val="000000"/>
        </w:rPr>
        <w:t>RETURN(</w:t>
      </w:r>
      <w:proofErr w:type="gramEnd"/>
      <w:r>
        <w:rPr>
          <w:color w:val="000000"/>
        </w:rPr>
        <w:t>"CHDCLINP")</w:t>
      </w:r>
      <w:r>
        <w:rPr>
          <w:color w:val="000000"/>
        </w:rPr>
        <w:tab/>
      </w:r>
      <w:r>
        <w:rPr>
          <w:color w:val="000000"/>
        </w:rPr>
        <w:tab/>
        <w:t xml:space="preserve">[Numeric] </w:t>
      </w:r>
      <w:r w:rsidR="00C84A45">
        <w:rPr>
          <w:color w:val="000000"/>
        </w:rPr>
        <w:t>Changed clinic parent pointer</w:t>
      </w:r>
    </w:p>
    <w:p w:rsidR="00C84A45" w:rsidRPr="00C84A45" w:rsidRDefault="00460928" w:rsidP="00C84A45">
      <w:pPr>
        <w:ind w:left="1440"/>
        <w:rPr>
          <w:color w:val="000000"/>
        </w:rPr>
      </w:pPr>
      <w:proofErr w:type="gramStart"/>
      <w:r>
        <w:rPr>
          <w:color w:val="000000"/>
        </w:rPr>
        <w:t>RETURN(</w:t>
      </w:r>
      <w:proofErr w:type="gramEnd"/>
      <w:r>
        <w:rPr>
          <w:color w:val="000000"/>
        </w:rPr>
        <w:t>"CMNTS")</w:t>
      </w:r>
      <w:r>
        <w:rPr>
          <w:color w:val="000000"/>
        </w:rPr>
        <w:tab/>
      </w:r>
      <w:r>
        <w:rPr>
          <w:color w:val="000000"/>
        </w:rPr>
        <w:tab/>
        <w:t xml:space="preserve">[String] </w:t>
      </w:r>
      <w:r w:rsidR="00C84A45">
        <w:rPr>
          <w:color w:val="000000"/>
        </w:rPr>
        <w:t>Comment</w:t>
      </w:r>
    </w:p>
    <w:p w:rsidR="00C84A45" w:rsidRPr="00C84A45" w:rsidRDefault="00460928" w:rsidP="00C84A45">
      <w:pPr>
        <w:ind w:left="1440"/>
        <w:rPr>
          <w:color w:val="000000"/>
        </w:rPr>
      </w:pPr>
      <w:proofErr w:type="gramStart"/>
      <w:r>
        <w:rPr>
          <w:color w:val="000000"/>
        </w:rPr>
        <w:t>RETURN(</w:t>
      </w:r>
      <w:proofErr w:type="gramEnd"/>
      <w:r>
        <w:rPr>
          <w:color w:val="000000"/>
        </w:rPr>
        <w:t>"DISPBY")</w:t>
      </w:r>
      <w:r>
        <w:rPr>
          <w:color w:val="000000"/>
        </w:rPr>
        <w:tab/>
      </w:r>
      <w:r>
        <w:rPr>
          <w:color w:val="000000"/>
        </w:rPr>
        <w:tab/>
        <w:t xml:space="preserve">[Numeric] </w:t>
      </w:r>
      <w:proofErr w:type="spellStart"/>
      <w:r w:rsidR="00C84A45">
        <w:rPr>
          <w:color w:val="000000"/>
        </w:rPr>
        <w:t>Dispositioned</w:t>
      </w:r>
      <w:proofErr w:type="spellEnd"/>
      <w:r w:rsidR="00C84A45">
        <w:rPr>
          <w:color w:val="000000"/>
        </w:rPr>
        <w:t xml:space="preserve"> by</w:t>
      </w:r>
    </w:p>
    <w:p w:rsidR="00C84A45" w:rsidRPr="00C84A45" w:rsidRDefault="00460928" w:rsidP="00C84A45">
      <w:pPr>
        <w:ind w:left="1440"/>
        <w:rPr>
          <w:color w:val="000000"/>
        </w:rPr>
      </w:pPr>
      <w:proofErr w:type="gramStart"/>
      <w:r>
        <w:rPr>
          <w:color w:val="000000"/>
        </w:rPr>
        <w:t>RETURN(</w:t>
      </w:r>
      <w:proofErr w:type="gramEnd"/>
      <w:r>
        <w:rPr>
          <w:color w:val="000000"/>
        </w:rPr>
        <w:t>"DISPDT")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 xml:space="preserve">Date </w:t>
      </w:r>
      <w:proofErr w:type="spellStart"/>
      <w:r w:rsidR="00C84A45">
        <w:rPr>
          <w:color w:val="000000"/>
        </w:rPr>
        <w:t>dispositioned</w:t>
      </w:r>
      <w:proofErr w:type="spellEnd"/>
    </w:p>
    <w:p w:rsidR="00C84A45" w:rsidRPr="00C84A45" w:rsidRDefault="00460928" w:rsidP="00C84A45">
      <w:pPr>
        <w:ind w:left="1440"/>
        <w:rPr>
          <w:color w:val="000000"/>
        </w:rPr>
      </w:pPr>
      <w:proofErr w:type="gramStart"/>
      <w:r>
        <w:rPr>
          <w:color w:val="000000"/>
        </w:rPr>
        <w:t>RETURN(</w:t>
      </w:r>
      <w:proofErr w:type="gramEnd"/>
      <w:r>
        <w:rPr>
          <w:color w:val="000000"/>
        </w:rPr>
        <w:t>"DISPTYPE")</w:t>
      </w:r>
      <w:r>
        <w:rPr>
          <w:color w:val="000000"/>
        </w:rPr>
        <w:tab/>
      </w:r>
      <w:r>
        <w:rPr>
          <w:color w:val="000000"/>
        </w:rPr>
        <w:tab/>
        <w:t xml:space="preserve">[String] </w:t>
      </w:r>
      <w:r w:rsidR="00C84A45">
        <w:rPr>
          <w:color w:val="000000"/>
        </w:rPr>
        <w:t>Disposition</w:t>
      </w:r>
    </w:p>
    <w:p w:rsidR="00C84A45" w:rsidRPr="00C84A45" w:rsidRDefault="00C84A45" w:rsidP="00C84A45">
      <w:pPr>
        <w:ind w:left="1440"/>
        <w:rPr>
          <w:color w:val="000000"/>
        </w:rPr>
      </w:pPr>
      <w:proofErr w:type="gramStart"/>
      <w:r>
        <w:rPr>
          <w:color w:val="000000"/>
        </w:rPr>
        <w:t>RETURN(</w:t>
      </w:r>
      <w:proofErr w:type="gramEnd"/>
      <w:r>
        <w:rPr>
          <w:color w:val="000000"/>
        </w:rPr>
        <w:t>"</w:t>
      </w:r>
      <w:r w:rsidR="00460928">
        <w:rPr>
          <w:color w:val="000000"/>
        </w:rPr>
        <w:t>DNRCMT")</w:t>
      </w:r>
      <w:r w:rsidR="00460928">
        <w:rPr>
          <w:color w:val="000000"/>
        </w:rPr>
        <w:tab/>
      </w:r>
      <w:r w:rsidR="00460928">
        <w:rPr>
          <w:color w:val="000000"/>
        </w:rPr>
        <w:tab/>
        <w:t xml:space="preserve">[String] </w:t>
      </w:r>
      <w:r>
        <w:rPr>
          <w:color w:val="000000"/>
        </w:rPr>
        <w:t>Do not remove comment</w:t>
      </w:r>
    </w:p>
    <w:p w:rsidR="00C84A45" w:rsidRPr="00C84A45" w:rsidRDefault="00460928" w:rsidP="00C84A45">
      <w:pPr>
        <w:ind w:left="1440"/>
        <w:rPr>
          <w:color w:val="000000"/>
        </w:rPr>
      </w:pPr>
      <w:proofErr w:type="gramStart"/>
      <w:r>
        <w:rPr>
          <w:color w:val="000000"/>
        </w:rPr>
        <w:t>RETURN(</w:t>
      </w:r>
      <w:proofErr w:type="gramEnd"/>
      <w:r>
        <w:rPr>
          <w:color w:val="000000"/>
        </w:rPr>
        <w:t>"DNRDT")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Do not remove date</w:t>
      </w:r>
    </w:p>
    <w:p w:rsidR="00C84A45" w:rsidRPr="00C84A45" w:rsidRDefault="00460928" w:rsidP="00C84A45">
      <w:pPr>
        <w:ind w:left="1440"/>
        <w:rPr>
          <w:color w:val="000000"/>
        </w:rPr>
      </w:pPr>
      <w:proofErr w:type="gramStart"/>
      <w:r>
        <w:rPr>
          <w:color w:val="000000"/>
        </w:rPr>
        <w:t>RETURN(</w:t>
      </w:r>
      <w:proofErr w:type="gramEnd"/>
      <w:r>
        <w:rPr>
          <w:color w:val="000000"/>
        </w:rPr>
        <w:t>"DNRRSN")</w:t>
      </w:r>
      <w:r>
        <w:rPr>
          <w:color w:val="000000"/>
        </w:rPr>
        <w:tab/>
      </w:r>
      <w:r>
        <w:rPr>
          <w:color w:val="000000"/>
        </w:rPr>
        <w:tab/>
        <w:t xml:space="preserve">[String] </w:t>
      </w:r>
      <w:r w:rsidR="00C84A45">
        <w:rPr>
          <w:color w:val="000000"/>
        </w:rPr>
        <w:t>Do not remove reason</w:t>
      </w:r>
    </w:p>
    <w:p w:rsidR="00C84A45" w:rsidRPr="00C84A45" w:rsidRDefault="00460928" w:rsidP="00C84A45">
      <w:pPr>
        <w:ind w:left="1440"/>
        <w:rPr>
          <w:color w:val="000000"/>
        </w:rPr>
      </w:pPr>
      <w:proofErr w:type="gramStart"/>
      <w:r>
        <w:rPr>
          <w:color w:val="000000"/>
        </w:rPr>
        <w:t>RETURN(</w:t>
      </w:r>
      <w:proofErr w:type="gramEnd"/>
      <w:r>
        <w:rPr>
          <w:color w:val="000000"/>
        </w:rPr>
        <w:t>"DNRUSR")</w:t>
      </w:r>
      <w:r>
        <w:rPr>
          <w:color w:val="000000"/>
        </w:rPr>
        <w:tab/>
      </w:r>
      <w:r>
        <w:rPr>
          <w:color w:val="000000"/>
        </w:rPr>
        <w:tab/>
        <w:t xml:space="preserve">[Numeric] </w:t>
      </w:r>
      <w:r w:rsidR="00C84A45">
        <w:rPr>
          <w:color w:val="000000"/>
        </w:rPr>
        <w:t>User entering no remove</w:t>
      </w:r>
    </w:p>
    <w:p w:rsidR="00C84A45" w:rsidRPr="00C84A45" w:rsidRDefault="00460928" w:rsidP="00C84A45">
      <w:pPr>
        <w:ind w:left="1440"/>
        <w:rPr>
          <w:color w:val="000000"/>
        </w:rPr>
      </w:pPr>
      <w:proofErr w:type="gramStart"/>
      <w:r>
        <w:rPr>
          <w:color w:val="000000"/>
        </w:rPr>
        <w:t>RETURN(</w:t>
      </w:r>
      <w:proofErr w:type="gramEnd"/>
      <w:r>
        <w:rPr>
          <w:color w:val="000000"/>
        </w:rPr>
        <w:t>"DSRDDT")</w:t>
      </w:r>
      <w:r>
        <w:rPr>
          <w:color w:val="000000"/>
        </w:rPr>
        <w:tab/>
      </w:r>
      <w:r>
        <w:rPr>
          <w:color w:val="000000"/>
        </w:rPr>
        <w:tab/>
        <w:t>[</w:t>
      </w:r>
      <w:proofErr w:type="spellStart"/>
      <w:r>
        <w:rPr>
          <w:color w:val="000000"/>
        </w:rPr>
        <w:t>DateTime</w:t>
      </w:r>
      <w:proofErr w:type="spellEnd"/>
      <w:r>
        <w:rPr>
          <w:color w:val="000000"/>
        </w:rPr>
        <w:t>]</w:t>
      </w:r>
      <w:r w:rsidR="00C84A45">
        <w:rPr>
          <w:color w:val="000000"/>
        </w:rPr>
        <w:t>Desired date of appointment</w:t>
      </w:r>
    </w:p>
    <w:p w:rsidR="00C84A45" w:rsidRPr="00C84A45" w:rsidRDefault="00460928" w:rsidP="00C84A45">
      <w:pPr>
        <w:ind w:left="1440"/>
        <w:rPr>
          <w:color w:val="000000"/>
        </w:rPr>
      </w:pPr>
      <w:proofErr w:type="gramStart"/>
      <w:r>
        <w:rPr>
          <w:color w:val="000000"/>
        </w:rPr>
        <w:t>RETURN(</w:t>
      </w:r>
      <w:proofErr w:type="gramEnd"/>
      <w:r>
        <w:rPr>
          <w:color w:val="000000"/>
        </w:rPr>
        <w:t>"ENTEREDBY")</w:t>
      </w:r>
      <w:r>
        <w:rPr>
          <w:color w:val="000000"/>
        </w:rPr>
        <w:tab/>
      </w:r>
      <w:r>
        <w:rPr>
          <w:color w:val="000000"/>
        </w:rPr>
        <w:tab/>
        <w:t xml:space="preserve">[Numeric] </w:t>
      </w:r>
      <w:r w:rsidR="00C84A45">
        <w:rPr>
          <w:color w:val="000000"/>
        </w:rPr>
        <w:t>Originating user</w:t>
      </w:r>
    </w:p>
    <w:p w:rsidR="00C84A45" w:rsidRPr="00C84A45" w:rsidRDefault="00460928" w:rsidP="00C84A45">
      <w:pPr>
        <w:ind w:left="1440"/>
        <w:rPr>
          <w:color w:val="000000"/>
        </w:rPr>
      </w:pPr>
      <w:proofErr w:type="gramStart"/>
      <w:r>
        <w:rPr>
          <w:color w:val="000000"/>
        </w:rPr>
        <w:t>RETURN(</w:t>
      </w:r>
      <w:proofErr w:type="gramEnd"/>
      <w:r>
        <w:rPr>
          <w:color w:val="000000"/>
        </w:rPr>
        <w:t>"INSTITUTION")</w:t>
      </w:r>
      <w:r>
        <w:rPr>
          <w:color w:val="000000"/>
        </w:rPr>
        <w:tab/>
        <w:t xml:space="preserve">[Numeric] </w:t>
      </w:r>
      <w:r w:rsidR="00C84A45">
        <w:rPr>
          <w:color w:val="000000"/>
        </w:rPr>
        <w:t>Institution</w:t>
      </w:r>
    </w:p>
    <w:p w:rsidR="00C84A45" w:rsidRPr="00C84A45" w:rsidRDefault="00460928" w:rsidP="00C84A45">
      <w:pPr>
        <w:ind w:left="1440"/>
        <w:rPr>
          <w:color w:val="000000"/>
        </w:rPr>
      </w:pPr>
      <w:proofErr w:type="gramStart"/>
      <w:r>
        <w:rPr>
          <w:color w:val="000000"/>
        </w:rPr>
        <w:t>RETURN(</w:t>
      </w:r>
      <w:proofErr w:type="gramEnd"/>
      <w:r>
        <w:rPr>
          <w:color w:val="000000"/>
        </w:rPr>
        <w:t>"ORIGDT")</w:t>
      </w:r>
      <w:r>
        <w:rPr>
          <w:color w:val="000000"/>
        </w:rPr>
        <w:tab/>
      </w:r>
      <w:r>
        <w:rPr>
          <w:color w:val="000000"/>
        </w:rPr>
        <w:tab/>
        <w:t>[</w:t>
      </w:r>
      <w:proofErr w:type="spellStart"/>
      <w:r>
        <w:rPr>
          <w:color w:val="000000"/>
        </w:rPr>
        <w:t>DateTime</w:t>
      </w:r>
      <w:proofErr w:type="spellEnd"/>
      <w:r>
        <w:rPr>
          <w:color w:val="000000"/>
        </w:rPr>
        <w:t xml:space="preserve">] </w:t>
      </w:r>
      <w:r w:rsidR="00C84A45">
        <w:rPr>
          <w:color w:val="000000"/>
        </w:rPr>
        <w:t>Originating date</w:t>
      </w:r>
    </w:p>
    <w:p w:rsidR="00C84A45" w:rsidRPr="00C84A45" w:rsidRDefault="00460928" w:rsidP="00C84A45">
      <w:pPr>
        <w:ind w:left="1440"/>
        <w:rPr>
          <w:color w:val="000000"/>
        </w:rPr>
      </w:pPr>
      <w:proofErr w:type="gramStart"/>
      <w:r>
        <w:rPr>
          <w:color w:val="000000"/>
        </w:rPr>
        <w:t>RETURN(</w:t>
      </w:r>
      <w:proofErr w:type="gramEnd"/>
      <w:r>
        <w:rPr>
          <w:color w:val="000000"/>
        </w:rPr>
        <w:t>"PATIENT")</w:t>
      </w:r>
      <w:r>
        <w:rPr>
          <w:color w:val="000000"/>
        </w:rPr>
        <w:tab/>
      </w:r>
      <w:r>
        <w:rPr>
          <w:color w:val="000000"/>
        </w:rPr>
        <w:tab/>
        <w:t xml:space="preserve">[Numeric] </w:t>
      </w:r>
      <w:r w:rsidR="00C84A45">
        <w:rPr>
          <w:color w:val="000000"/>
        </w:rPr>
        <w:t>Patient</w:t>
      </w:r>
    </w:p>
    <w:p w:rsidR="00C84A45" w:rsidRPr="00C84A45" w:rsidRDefault="00460928" w:rsidP="00C84A45">
      <w:pPr>
        <w:ind w:left="1440"/>
        <w:rPr>
          <w:color w:val="000000"/>
        </w:rPr>
      </w:pPr>
      <w:proofErr w:type="gramStart"/>
      <w:r>
        <w:rPr>
          <w:color w:val="000000"/>
        </w:rPr>
        <w:t>RETURN(</w:t>
      </w:r>
      <w:proofErr w:type="gramEnd"/>
      <w:r>
        <w:rPr>
          <w:color w:val="000000"/>
        </w:rPr>
        <w:t>"PRIORITY")</w:t>
      </w:r>
      <w:r>
        <w:rPr>
          <w:color w:val="000000"/>
        </w:rPr>
        <w:tab/>
      </w:r>
      <w:r>
        <w:rPr>
          <w:color w:val="000000"/>
        </w:rPr>
        <w:tab/>
        <w:t xml:space="preserve">[String] </w:t>
      </w:r>
      <w:r w:rsidR="00C84A45">
        <w:rPr>
          <w:color w:val="000000"/>
        </w:rPr>
        <w:t>Priority</w:t>
      </w:r>
    </w:p>
    <w:p w:rsidR="00C84A45" w:rsidRPr="00C84A45" w:rsidRDefault="00460928" w:rsidP="00C84A45">
      <w:pPr>
        <w:ind w:left="1440"/>
        <w:rPr>
          <w:color w:val="000000"/>
        </w:rPr>
      </w:pPr>
      <w:proofErr w:type="gramStart"/>
      <w:r>
        <w:rPr>
          <w:color w:val="000000"/>
        </w:rPr>
        <w:t>RETURN(</w:t>
      </w:r>
      <w:proofErr w:type="gramEnd"/>
      <w:r>
        <w:rPr>
          <w:color w:val="000000"/>
        </w:rPr>
        <w:t>"PROVIDER")</w:t>
      </w:r>
      <w:r>
        <w:rPr>
          <w:color w:val="000000"/>
        </w:rPr>
        <w:tab/>
      </w:r>
      <w:r>
        <w:rPr>
          <w:color w:val="000000"/>
        </w:rPr>
        <w:tab/>
        <w:t xml:space="preserve">[Numeric] </w:t>
      </w:r>
      <w:r w:rsidR="00C84A45">
        <w:rPr>
          <w:color w:val="000000"/>
        </w:rPr>
        <w:t>Provider</w:t>
      </w:r>
    </w:p>
    <w:p w:rsidR="00C84A45" w:rsidRPr="00C84A45" w:rsidRDefault="00460928" w:rsidP="00C84A45">
      <w:pPr>
        <w:ind w:left="1440"/>
        <w:rPr>
          <w:color w:val="000000"/>
        </w:rPr>
      </w:pPr>
      <w:proofErr w:type="gramStart"/>
      <w:r>
        <w:rPr>
          <w:color w:val="000000"/>
        </w:rPr>
        <w:t>RETURN(</w:t>
      </w:r>
      <w:proofErr w:type="gramEnd"/>
      <w:r>
        <w:rPr>
          <w:color w:val="000000"/>
        </w:rPr>
        <w:t>"REOPENCMT")</w:t>
      </w:r>
      <w:r>
        <w:rPr>
          <w:color w:val="000000"/>
        </w:rPr>
        <w:tab/>
        <w:t xml:space="preserve">[String] </w:t>
      </w:r>
      <w:r w:rsidR="00C84A45">
        <w:rPr>
          <w:color w:val="000000"/>
        </w:rPr>
        <w:t>Reopen comment</w:t>
      </w:r>
    </w:p>
    <w:p w:rsidR="00C84A45" w:rsidRPr="00C84A45" w:rsidRDefault="00460928" w:rsidP="00C84A45">
      <w:pPr>
        <w:ind w:left="1440"/>
        <w:rPr>
          <w:color w:val="000000"/>
        </w:rPr>
      </w:pPr>
      <w:proofErr w:type="gramStart"/>
      <w:r>
        <w:rPr>
          <w:color w:val="000000"/>
        </w:rPr>
        <w:t>RETURN(</w:t>
      </w:r>
      <w:proofErr w:type="gramEnd"/>
      <w:r>
        <w:rPr>
          <w:color w:val="000000"/>
        </w:rPr>
        <w:t>"REOPENRSN")</w:t>
      </w:r>
      <w:r>
        <w:rPr>
          <w:color w:val="000000"/>
        </w:rPr>
        <w:tab/>
      </w:r>
      <w:r>
        <w:rPr>
          <w:color w:val="000000"/>
        </w:rPr>
        <w:tab/>
        <w:t xml:space="preserve">[String] </w:t>
      </w:r>
      <w:r w:rsidR="00C84A45">
        <w:rPr>
          <w:color w:val="000000"/>
        </w:rPr>
        <w:t>Reopen reason</w:t>
      </w:r>
    </w:p>
    <w:p w:rsidR="00C84A45" w:rsidRPr="00C84A45" w:rsidRDefault="00460928" w:rsidP="00C84A45">
      <w:pPr>
        <w:ind w:left="1440"/>
        <w:rPr>
          <w:color w:val="000000"/>
        </w:rPr>
      </w:pPr>
      <w:proofErr w:type="gramStart"/>
      <w:r>
        <w:rPr>
          <w:color w:val="000000"/>
        </w:rPr>
        <w:lastRenderedPageBreak/>
        <w:t>RETURN(</w:t>
      </w:r>
      <w:proofErr w:type="gramEnd"/>
      <w:r>
        <w:rPr>
          <w:color w:val="000000"/>
        </w:rPr>
        <w:t>"REQBY")</w:t>
      </w:r>
      <w:r>
        <w:rPr>
          <w:color w:val="000000"/>
        </w:rPr>
        <w:tab/>
      </w:r>
      <w:r>
        <w:rPr>
          <w:color w:val="000000"/>
        </w:rPr>
        <w:tab/>
        <w:t xml:space="preserve">[Numeric] </w:t>
      </w:r>
      <w:r w:rsidR="00C84A45">
        <w:rPr>
          <w:color w:val="000000"/>
        </w:rPr>
        <w:t>Request by</w:t>
      </w:r>
    </w:p>
    <w:p w:rsidR="00C84A45" w:rsidRPr="00C84A45" w:rsidRDefault="00460928" w:rsidP="00C84A45">
      <w:pPr>
        <w:ind w:left="1440"/>
        <w:rPr>
          <w:color w:val="000000"/>
        </w:rPr>
      </w:pPr>
      <w:proofErr w:type="gramStart"/>
      <w:r>
        <w:rPr>
          <w:color w:val="000000"/>
        </w:rPr>
        <w:t>RETURN(</w:t>
      </w:r>
      <w:proofErr w:type="gramEnd"/>
      <w:r>
        <w:rPr>
          <w:color w:val="000000"/>
        </w:rPr>
        <w:t>"SCPRIORITY")</w:t>
      </w:r>
      <w:r>
        <w:rPr>
          <w:color w:val="000000"/>
        </w:rPr>
        <w:tab/>
      </w:r>
      <w:r>
        <w:rPr>
          <w:color w:val="000000"/>
        </w:rPr>
        <w:tab/>
        <w:t xml:space="preserve">[Boolean] </w:t>
      </w:r>
      <w:r w:rsidR="00C84A45">
        <w:rPr>
          <w:color w:val="000000"/>
        </w:rPr>
        <w:t>Service connected priority</w:t>
      </w:r>
    </w:p>
    <w:p w:rsidR="00C84A45" w:rsidRPr="00C84A45" w:rsidRDefault="00460928" w:rsidP="00C84A45">
      <w:pPr>
        <w:ind w:left="1440"/>
        <w:rPr>
          <w:color w:val="000000"/>
        </w:rPr>
      </w:pPr>
      <w:proofErr w:type="gramStart"/>
      <w:r>
        <w:rPr>
          <w:color w:val="000000"/>
        </w:rPr>
        <w:t>RETURN(</w:t>
      </w:r>
      <w:proofErr w:type="gramEnd"/>
      <w:r>
        <w:rPr>
          <w:color w:val="000000"/>
        </w:rPr>
        <w:t>"STATUS")</w:t>
      </w:r>
      <w:r>
        <w:rPr>
          <w:color w:val="000000"/>
        </w:rPr>
        <w:tab/>
      </w:r>
      <w:r>
        <w:rPr>
          <w:color w:val="000000"/>
        </w:rPr>
        <w:tab/>
        <w:t xml:space="preserve">[String] </w:t>
      </w:r>
      <w:r w:rsidR="00C84A45">
        <w:rPr>
          <w:color w:val="000000"/>
        </w:rPr>
        <w:t>Status</w:t>
      </w:r>
    </w:p>
    <w:p w:rsidR="00C84A45" w:rsidRPr="00C84A45" w:rsidRDefault="00C84A45" w:rsidP="00C84A45">
      <w:pPr>
        <w:ind w:left="1440"/>
        <w:rPr>
          <w:color w:val="000000"/>
        </w:rPr>
      </w:pPr>
      <w:proofErr w:type="gramStart"/>
      <w:r w:rsidRPr="00C84A45">
        <w:rPr>
          <w:color w:val="000000"/>
        </w:rPr>
        <w:t>RETU</w:t>
      </w:r>
      <w:r w:rsidR="00460928">
        <w:rPr>
          <w:color w:val="000000"/>
        </w:rPr>
        <w:t>RN(</w:t>
      </w:r>
      <w:proofErr w:type="gramEnd"/>
      <w:r w:rsidR="00460928">
        <w:rPr>
          <w:color w:val="000000"/>
        </w:rPr>
        <w:t>"WAITFOR")</w:t>
      </w:r>
      <w:r w:rsidR="00460928">
        <w:rPr>
          <w:color w:val="000000"/>
        </w:rPr>
        <w:tab/>
      </w:r>
      <w:r w:rsidR="00460928">
        <w:rPr>
          <w:color w:val="000000"/>
        </w:rPr>
        <w:tab/>
        <w:t xml:space="preserve">[Numeric] </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w:t>
      </w:r>
      <w:r w:rsidR="00460928">
        <w:rPr>
          <w:color w:val="000000"/>
        </w:rPr>
        <w:t xml:space="preserve"> </w:t>
      </w:r>
      <w:r>
        <w:rPr>
          <w:color w:val="000000"/>
        </w:rPr>
        <w:t>Wait List Type</w:t>
      </w:r>
    </w:p>
    <w:p w:rsidR="00483394" w:rsidRPr="00C84A45" w:rsidRDefault="00483394" w:rsidP="00483394">
      <w:pPr>
        <w:ind w:left="1440"/>
        <w:rPr>
          <w:color w:val="000000"/>
        </w:rPr>
      </w:pPr>
      <w:proofErr w:type="gramStart"/>
      <w:r>
        <w:rPr>
          <w:color w:val="000000"/>
        </w:rPr>
        <w:t>RETURN(</w:t>
      </w:r>
      <w:proofErr w:type="gramEnd"/>
      <w:r>
        <w:rPr>
          <w:color w:val="000000"/>
        </w:rPr>
        <w:t>“WAITFORP”)</w:t>
      </w:r>
      <w:r>
        <w:rPr>
          <w:color w:val="000000"/>
        </w:rPr>
        <w:tab/>
      </w:r>
      <w:r>
        <w:rPr>
          <w:color w:val="000000"/>
        </w:rPr>
        <w:tab/>
        <w:t xml:space="preserve">[String] Returned as </w:t>
      </w:r>
      <w:proofErr w:type="spellStart"/>
      <w:r>
        <w:rPr>
          <w:color w:val="000000"/>
        </w:rPr>
        <w:t>internal^external</w:t>
      </w:r>
      <w:proofErr w:type="spellEnd"/>
      <w:r>
        <w:rPr>
          <w:color w:val="000000"/>
        </w:rPr>
        <w:t xml:space="preserve"> value. Can be </w:t>
      </w:r>
      <w:r>
        <w:rPr>
          <w:color w:val="000000"/>
        </w:rPr>
        <w:tab/>
      </w:r>
      <w:r>
        <w:rPr>
          <w:color w:val="000000"/>
        </w:rPr>
        <w:tab/>
      </w:r>
      <w:r>
        <w:rPr>
          <w:color w:val="000000"/>
        </w:rPr>
        <w:tab/>
      </w:r>
      <w:r>
        <w:rPr>
          <w:color w:val="000000"/>
        </w:rPr>
        <w:tab/>
      </w:r>
      <w:r>
        <w:rPr>
          <w:color w:val="000000"/>
        </w:rPr>
        <w:tab/>
      </w:r>
      <w:proofErr w:type="spellStart"/>
      <w:r>
        <w:rPr>
          <w:color w:val="000000"/>
        </w:rPr>
        <w:t>clinic_stop_IEN^clinic_stop_name</w:t>
      </w:r>
      <w:proofErr w:type="spellEnd"/>
      <w:r>
        <w:rPr>
          <w:color w:val="000000"/>
        </w:rPr>
        <w:t xml:space="preserve"> if WL Type is ‘3’ or </w:t>
      </w:r>
      <w:r>
        <w:rPr>
          <w:color w:val="000000"/>
        </w:rPr>
        <w:tab/>
      </w:r>
      <w:r>
        <w:rPr>
          <w:color w:val="000000"/>
        </w:rPr>
        <w:tab/>
      </w:r>
      <w:r>
        <w:rPr>
          <w:color w:val="000000"/>
        </w:rPr>
        <w:tab/>
      </w:r>
      <w:r>
        <w:rPr>
          <w:color w:val="000000"/>
        </w:rPr>
        <w:tab/>
      </w:r>
      <w:r>
        <w:rPr>
          <w:color w:val="000000"/>
        </w:rPr>
        <w:tab/>
      </w:r>
      <w:proofErr w:type="spellStart"/>
      <w:r>
        <w:rPr>
          <w:color w:val="000000"/>
        </w:rPr>
        <w:t>clinic_IEN^clinic_name</w:t>
      </w:r>
      <w:proofErr w:type="spellEnd"/>
      <w:r>
        <w:rPr>
          <w:color w:val="000000"/>
        </w:rPr>
        <w:t xml:space="preserve"> if type is ‘4’</w:t>
      </w:r>
    </w:p>
    <w:p w:rsidR="00483394" w:rsidRDefault="00483394" w:rsidP="00483394">
      <w:pPr>
        <w:ind w:left="1440"/>
        <w:rPr>
          <w:color w:val="000000"/>
        </w:rPr>
      </w:pPr>
      <w:proofErr w:type="gramStart"/>
      <w:r>
        <w:rPr>
          <w:color w:val="000000"/>
        </w:rPr>
        <w:t>RETURN(</w:t>
      </w:r>
      <w:proofErr w:type="gramEnd"/>
      <w:r>
        <w:rPr>
          <w:color w:val="000000"/>
        </w:rPr>
        <w:t>"WLTYPE")</w:t>
      </w:r>
      <w:r>
        <w:rPr>
          <w:color w:val="000000"/>
        </w:rPr>
        <w:tab/>
      </w:r>
      <w:r>
        <w:rPr>
          <w:color w:val="000000"/>
        </w:rPr>
        <w:tab/>
        <w:t>[Numeric]</w:t>
      </w:r>
      <w:r w:rsidRPr="00C84A45">
        <w:rPr>
          <w:color w:val="000000"/>
        </w:rPr>
        <w:t xml:space="preserve"> </w:t>
      </w:r>
      <w:r>
        <w:rPr>
          <w:color w:val="000000"/>
        </w:rPr>
        <w:t xml:space="preserve">Wait List Type: 1=PCMM Team assignment, </w:t>
      </w:r>
      <w:r>
        <w:rPr>
          <w:color w:val="000000"/>
        </w:rPr>
        <w:tab/>
      </w:r>
      <w:r>
        <w:rPr>
          <w:color w:val="000000"/>
        </w:rPr>
        <w:tab/>
      </w:r>
      <w:r>
        <w:rPr>
          <w:color w:val="000000"/>
        </w:rPr>
        <w:tab/>
      </w:r>
      <w:r>
        <w:rPr>
          <w:color w:val="000000"/>
        </w:rPr>
        <w:tab/>
      </w:r>
      <w:r>
        <w:rPr>
          <w:color w:val="000000"/>
        </w:rPr>
        <w:tab/>
        <w:t xml:space="preserve">2=PCMM position assignment, 3=service/specialty, </w:t>
      </w:r>
      <w:r>
        <w:rPr>
          <w:color w:val="000000"/>
        </w:rPr>
        <w:tab/>
      </w:r>
      <w:r>
        <w:rPr>
          <w:color w:val="000000"/>
        </w:rPr>
        <w:tab/>
      </w:r>
      <w:r>
        <w:rPr>
          <w:color w:val="000000"/>
        </w:rPr>
        <w:tab/>
      </w:r>
      <w:r>
        <w:rPr>
          <w:color w:val="000000"/>
        </w:rPr>
        <w:tab/>
      </w:r>
      <w:r>
        <w:rPr>
          <w:color w:val="000000"/>
        </w:rPr>
        <w:tab/>
        <w:t>4=specific clinic</w:t>
      </w:r>
    </w:p>
    <w:p w:rsidR="00B20A28" w:rsidRPr="003D2813" w:rsidRDefault="00161562" w:rsidP="00C84A45">
      <w:pPr>
        <w:ind w:left="720"/>
        <w:rPr>
          <w:color w:val="000000"/>
        </w:rPr>
      </w:pPr>
      <w:r>
        <w:rPr>
          <w:color w:val="000000"/>
        </w:rPr>
        <w:t>IEN</w:t>
      </w:r>
      <w:r>
        <w:rPr>
          <w:color w:val="000000"/>
        </w:rPr>
        <w:tab/>
      </w:r>
      <w:r w:rsidR="0025462D">
        <w:rPr>
          <w:color w:val="000000"/>
        </w:rPr>
        <w:t>[</w:t>
      </w:r>
      <w:proofErr w:type="spellStart"/>
      <w:r w:rsidR="00C84A45">
        <w:rPr>
          <w:color w:val="000000"/>
        </w:rPr>
        <w:t>Required</w:t>
      </w:r>
      <w:proofErr w:type="gramStart"/>
      <w:r>
        <w:rPr>
          <w:color w:val="000000"/>
        </w:rPr>
        <w:t>,Numeric</w:t>
      </w:r>
      <w:proofErr w:type="spellEnd"/>
      <w:proofErr w:type="gramEnd"/>
      <w:r w:rsidR="0025462D">
        <w:rPr>
          <w:color w:val="000000"/>
        </w:rPr>
        <w:t>]</w:t>
      </w:r>
      <w:r w:rsidR="00C84A45">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D24A8D" w:rsidRDefault="00D24A8D" w:rsidP="00D24A8D">
      <w:pPr>
        <w:rPr>
          <w:b/>
          <w:bCs/>
        </w:rPr>
      </w:pPr>
      <w:r w:rsidRPr="003B5F4F">
        <w:t>INVPARAM</w:t>
      </w:r>
      <w:r>
        <w:tab/>
      </w:r>
      <w:r w:rsidRPr="003B5F4F">
        <w:t>Invalid parameter value</w:t>
      </w:r>
    </w:p>
    <w:p w:rsidR="00B20A28" w:rsidRDefault="00B20A28" w:rsidP="00B20A28">
      <w:pPr>
        <w:pStyle w:val="Heading2"/>
      </w:pPr>
      <w:r>
        <w:rPr>
          <w:color w:val="FF0000"/>
        </w:rPr>
        <w:t>$$NEW</w:t>
      </w:r>
      <w:r w:rsidRPr="004D38E6">
        <w:t>^</w:t>
      </w:r>
      <w:proofErr w:type="gramStart"/>
      <w:r w:rsidRPr="004D38E6">
        <w:t>SD</w:t>
      </w:r>
      <w:r>
        <w:t>WLAPI1</w:t>
      </w:r>
      <w:r w:rsidRPr="00430E33">
        <w:t>(</w:t>
      </w:r>
      <w:proofErr w:type="gramEnd"/>
      <w:r w:rsidRPr="00430E33">
        <w:t xml:space="preserve">) </w:t>
      </w:r>
      <w:r w:rsidR="00A433DD">
        <w:t>–</w:t>
      </w:r>
      <w:r w:rsidRPr="00430E33">
        <w:t xml:space="preserve"> </w:t>
      </w:r>
      <w:r w:rsidR="00A433DD">
        <w:t>Add new EWL entry</w:t>
      </w:r>
    </w:p>
    <w:p w:rsidR="00B20A28" w:rsidRDefault="00B20A28" w:rsidP="00B20A28">
      <w:pPr>
        <w:rPr>
          <w:color w:val="000000"/>
        </w:rPr>
      </w:pPr>
      <w:r>
        <w:rPr>
          <w:color w:val="000000"/>
        </w:rPr>
        <w:t xml:space="preserve">This extrinsic function </w:t>
      </w:r>
      <w:r w:rsidR="00A433DD">
        <w:rPr>
          <w:color w:val="000000"/>
        </w:rPr>
        <w:t>creates a new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NEW^</w:t>
      </w:r>
      <w:proofErr w:type="gramStart"/>
      <w:r>
        <w:rPr>
          <w:color w:val="000000"/>
        </w:rPr>
        <w:t>SDWLAPI1(</w:t>
      </w:r>
      <w:proofErr w:type="gramEnd"/>
      <w:r>
        <w:rPr>
          <w:color w:val="000000"/>
        </w:rPr>
        <w:t>.RETURN</w:t>
      </w:r>
      <w:r w:rsidR="00A433DD">
        <w:rPr>
          <w:color w:val="000000"/>
        </w:rPr>
        <w:t>,.SDWLD</w:t>
      </w:r>
      <w:r>
        <w:rPr>
          <w:color w:val="000000"/>
        </w:rPr>
        <w:t>)</w:t>
      </w:r>
    </w:p>
    <w:p w:rsidR="00B20A28" w:rsidRDefault="00B20A28" w:rsidP="00B20A28">
      <w:pPr>
        <w:pStyle w:val="Heading5"/>
      </w:pPr>
      <w:r>
        <w:t>Input Parameters</w:t>
      </w:r>
    </w:p>
    <w:p w:rsidR="00B20A28" w:rsidRPr="003D2813" w:rsidRDefault="00B20A28" w:rsidP="0005687A">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4E7076">
        <w:rPr>
          <w:color w:val="000000"/>
        </w:rPr>
        <w:t>,Numeric</w:t>
      </w:r>
      <w:proofErr w:type="spellEnd"/>
      <w:proofErr w:type="gramEnd"/>
      <w:r w:rsidR="0025462D">
        <w:rPr>
          <w:color w:val="000000"/>
        </w:rPr>
        <w:t>]</w:t>
      </w:r>
      <w:r w:rsidRPr="003D2813">
        <w:rPr>
          <w:color w:val="000000"/>
        </w:rPr>
        <w:t xml:space="preserve"> </w:t>
      </w:r>
      <w:r w:rsidR="0005687A">
        <w:rPr>
          <w:color w:val="000000"/>
        </w:rPr>
        <w:t>Will return the new IEN if the call succeeded, 0 otherwise</w:t>
      </w:r>
    </w:p>
    <w:p w:rsidR="00B20A28" w:rsidRDefault="0005687A" w:rsidP="00B20A28">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4E7076">
        <w:rPr>
          <w:color w:val="000000"/>
        </w:rPr>
        <w:t>,Array</w:t>
      </w:r>
      <w:proofErr w:type="spellEnd"/>
      <w:proofErr w:type="gramEnd"/>
      <w:r w:rsidR="0025462D">
        <w:rPr>
          <w:color w:val="000000"/>
        </w:rPr>
        <w:t>]</w:t>
      </w:r>
      <w:r w:rsidR="00B20A28" w:rsidRPr="003D2813">
        <w:rPr>
          <w:color w:val="000000"/>
        </w:rPr>
        <w:t xml:space="preserve"> </w:t>
      </w:r>
      <w:r>
        <w:rPr>
          <w:color w:val="000000"/>
        </w:rPr>
        <w:t>Array containing the data to be saved</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"WLTYPE")</w:t>
      </w:r>
      <w:r w:rsidR="00460928">
        <w:rPr>
          <w:color w:val="000000"/>
        </w:rPr>
        <w:tab/>
      </w:r>
      <w:r w:rsidR="00460928">
        <w:rPr>
          <w:color w:val="000000"/>
        </w:rPr>
        <w:tab/>
        <w:t>[Numeric]</w:t>
      </w:r>
      <w:r>
        <w:rPr>
          <w:color w:val="000000"/>
        </w:rPr>
        <w:t>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"PATIENT")</w:t>
      </w:r>
      <w:r w:rsidR="00460928">
        <w:rPr>
          <w:color w:val="000000"/>
        </w:rPr>
        <w:tab/>
      </w:r>
      <w:r w:rsidR="00460928">
        <w:rPr>
          <w:color w:val="000000"/>
        </w:rPr>
        <w:tab/>
        <w:t xml:space="preserve">[Numeric] </w:t>
      </w:r>
      <w:r>
        <w:rPr>
          <w:color w:val="000000"/>
        </w:rPr>
        <w:t>Patient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"INSTITUTION")</w:t>
      </w:r>
      <w:r w:rsidR="00460928">
        <w:rPr>
          <w:color w:val="000000"/>
        </w:rPr>
        <w:tab/>
      </w:r>
      <w:r w:rsidR="00460928">
        <w:rPr>
          <w:color w:val="000000"/>
        </w:rPr>
        <w:tab/>
        <w:t xml:space="preserve">[Numeric] </w:t>
      </w:r>
      <w:r>
        <w:rPr>
          <w:color w:val="000000"/>
        </w:rPr>
        <w:t>Institution</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"WAITFOR")</w:t>
      </w:r>
      <w:r w:rsidR="00460928">
        <w:rPr>
          <w:color w:val="000000"/>
        </w:rPr>
        <w:tab/>
      </w:r>
      <w:r w:rsidR="00460928">
        <w:rPr>
          <w:color w:val="000000"/>
        </w:rPr>
        <w:tab/>
        <w:t>[Numeric]</w:t>
      </w:r>
      <w:r>
        <w:rPr>
          <w:color w:val="000000"/>
        </w:rPr>
        <w:t xml:space="preserve">Pointer to Team/Position/Specialty/Clinic </w:t>
      </w:r>
      <w:r w:rsidR="00460928">
        <w:rPr>
          <w:color w:val="000000"/>
        </w:rPr>
        <w:tab/>
      </w:r>
      <w:r w:rsidR="00460928">
        <w:rPr>
          <w:color w:val="000000"/>
        </w:rPr>
        <w:tab/>
      </w:r>
      <w:r w:rsidR="00460928">
        <w:rPr>
          <w:color w:val="000000"/>
        </w:rPr>
        <w:tab/>
      </w:r>
      <w:r w:rsidR="00460928">
        <w:rPr>
          <w:color w:val="000000"/>
        </w:rPr>
        <w:tab/>
      </w:r>
      <w:r w:rsidR="00460928">
        <w:rPr>
          <w:color w:val="000000"/>
        </w:rPr>
        <w:tab/>
      </w:r>
      <w:r>
        <w:rPr>
          <w:color w:val="000000"/>
        </w:rPr>
        <w:t>depending on Wait List Type</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"PRIORITY")</w:t>
      </w:r>
      <w:r w:rsidR="00460928">
        <w:rPr>
          <w:color w:val="000000"/>
        </w:rPr>
        <w:tab/>
      </w:r>
      <w:r w:rsidR="00460928">
        <w:rPr>
          <w:color w:val="000000"/>
        </w:rPr>
        <w:tab/>
        <w:t xml:space="preserve">[String] </w:t>
      </w:r>
      <w:r>
        <w:rPr>
          <w:color w:val="000000"/>
        </w:rPr>
        <w:t>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"REQBY")</w:t>
      </w:r>
      <w:r w:rsidR="00460928">
        <w:rPr>
          <w:color w:val="000000"/>
        </w:rPr>
        <w:tab/>
      </w:r>
      <w:r w:rsidR="00460928">
        <w:rPr>
          <w:color w:val="000000"/>
        </w:rPr>
        <w:tab/>
        <w:t xml:space="preserve">[Numeric] </w:t>
      </w:r>
      <w:r>
        <w:rPr>
          <w:color w:val="000000"/>
        </w:rPr>
        <w:t>Request by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"PROVIDER")</w:t>
      </w:r>
      <w:r w:rsidR="00460928">
        <w:rPr>
          <w:color w:val="000000"/>
        </w:rPr>
        <w:tab/>
      </w:r>
      <w:r w:rsidR="00460928">
        <w:rPr>
          <w:color w:val="000000"/>
        </w:rPr>
        <w:tab/>
        <w:t xml:space="preserve">[Numeric] </w:t>
      </w:r>
      <w:r>
        <w:rPr>
          <w:color w:val="000000"/>
        </w:rPr>
        <w:t>Provider</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"SCPRCNT")</w:t>
      </w:r>
      <w:r w:rsidR="00460928">
        <w:rPr>
          <w:color w:val="000000"/>
        </w:rPr>
        <w:tab/>
      </w:r>
      <w:r w:rsidR="00460928">
        <w:rPr>
          <w:color w:val="000000"/>
        </w:rPr>
        <w:tab/>
        <w:t xml:space="preserve">[Numeric] </w:t>
      </w:r>
      <w:r>
        <w:rPr>
          <w:color w:val="000000"/>
        </w:rPr>
        <w:t>Service connected percentage</w:t>
      </w:r>
    </w:p>
    <w:p w:rsidR="002D5BE5" w:rsidRPr="002D5BE5" w:rsidRDefault="002D5BE5" w:rsidP="002D5BE5">
      <w:pPr>
        <w:ind w:left="1440"/>
        <w:rPr>
          <w:color w:val="000000"/>
        </w:rPr>
      </w:pPr>
      <w:proofErr w:type="gramStart"/>
      <w:r w:rsidRPr="002D5BE5">
        <w:rPr>
          <w:color w:val="000000"/>
        </w:rPr>
        <w:lastRenderedPageBreak/>
        <w:t>SDWLD(</w:t>
      </w:r>
      <w:proofErr w:type="gramEnd"/>
      <w:r w:rsidRPr="002D5BE5">
        <w:rPr>
          <w:color w:val="000000"/>
        </w:rPr>
        <w:t>"SCPRIORITY")</w:t>
      </w:r>
      <w:r w:rsidR="00460928">
        <w:rPr>
          <w:color w:val="000000"/>
        </w:rPr>
        <w:tab/>
      </w:r>
      <w:r w:rsidR="00460928">
        <w:rPr>
          <w:color w:val="000000"/>
        </w:rPr>
        <w:tab/>
        <w:t xml:space="preserve">[Boolean] </w:t>
      </w:r>
      <w:r>
        <w:rPr>
          <w:color w:val="000000"/>
        </w:rPr>
        <w:t>Service connected priority</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"DSRDDT")</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Desired date of appointment</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"CMNTS")</w:t>
      </w:r>
      <w:r w:rsidR="00460928">
        <w:rPr>
          <w:color w:val="000000"/>
        </w:rPr>
        <w:tab/>
      </w:r>
      <w:r w:rsidR="00460928">
        <w:rPr>
          <w:color w:val="000000"/>
        </w:rPr>
        <w:tab/>
        <w:t xml:space="preserve">[String] </w:t>
      </w:r>
      <w:r>
        <w:rPr>
          <w:color w:val="000000"/>
        </w:rPr>
        <w:t>Comments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"ENRSTAT")</w:t>
      </w:r>
      <w:r w:rsidR="00460928">
        <w:rPr>
          <w:color w:val="000000"/>
        </w:rPr>
        <w:tab/>
      </w:r>
      <w:r w:rsidR="00460928">
        <w:rPr>
          <w:color w:val="000000"/>
        </w:rPr>
        <w:tab/>
        <w:t xml:space="preserve">[String] </w:t>
      </w:r>
      <w:r>
        <w:rPr>
          <w:color w:val="000000"/>
        </w:rPr>
        <w:t>EWL enrollee status</w:t>
      </w:r>
    </w:p>
    <w:p w:rsidR="002D5BE5" w:rsidRPr="002D5BE5" w:rsidRDefault="002D5BE5" w:rsidP="002D5BE5">
      <w:pPr>
        <w:ind w:left="1440"/>
        <w:rPr>
          <w:color w:val="000000"/>
        </w:rPr>
      </w:pPr>
      <w:proofErr w:type="gramStart"/>
      <w:r w:rsidRPr="002D5BE5">
        <w:rPr>
          <w:color w:val="000000"/>
        </w:rPr>
        <w:t>SDWLD(</w:t>
      </w:r>
      <w:proofErr w:type="gramEnd"/>
      <w:r w:rsidRPr="002D5BE5">
        <w:rPr>
          <w:color w:val="000000"/>
        </w:rPr>
        <w:t>"ENRDU")</w:t>
      </w:r>
      <w:r w:rsidR="00460928">
        <w:rPr>
          <w:color w:val="000000"/>
        </w:rPr>
        <w:tab/>
      </w:r>
      <w:r w:rsidR="00460928">
        <w:rPr>
          <w:color w:val="000000"/>
        </w:rPr>
        <w:tab/>
        <w:t>[</w:t>
      </w:r>
      <w:proofErr w:type="spellStart"/>
      <w:r w:rsidR="00460928">
        <w:rPr>
          <w:color w:val="000000"/>
        </w:rPr>
        <w:t>DateTime</w:t>
      </w:r>
      <w:proofErr w:type="spellEnd"/>
      <w:r w:rsidR="00460928">
        <w:rPr>
          <w:color w:val="000000"/>
        </w:rPr>
        <w:t xml:space="preserve">] </w:t>
      </w:r>
      <w:r>
        <w:rPr>
          <w:color w:val="000000"/>
        </w:rPr>
        <w:t>EWL enrollee date used</w:t>
      </w:r>
    </w:p>
    <w:p w:rsidR="002D5BE5" w:rsidRDefault="002D5BE5" w:rsidP="002D5BE5">
      <w:pPr>
        <w:ind w:left="1440"/>
        <w:rPr>
          <w:color w:val="000000"/>
        </w:rPr>
      </w:pPr>
      <w:proofErr w:type="gramStart"/>
      <w:r w:rsidRPr="002D5BE5">
        <w:rPr>
          <w:color w:val="000000"/>
        </w:rPr>
        <w:t>SDWLD(</w:t>
      </w:r>
      <w:proofErr w:type="gramEnd"/>
      <w:r w:rsidRPr="002D5BE5">
        <w:rPr>
          <w:color w:val="000000"/>
        </w:rPr>
        <w:t>"ENRDF")</w:t>
      </w:r>
      <w:r w:rsidR="00460928">
        <w:rPr>
          <w:color w:val="000000"/>
        </w:rPr>
        <w:tab/>
      </w:r>
      <w:r w:rsidR="00460928">
        <w:rPr>
          <w:color w:val="000000"/>
        </w:rPr>
        <w:tab/>
        <w:t xml:space="preserve">[String] </w:t>
      </w:r>
      <w:r>
        <w:rPr>
          <w:color w:val="000000"/>
        </w:rPr>
        <w:t>EWL enrollee database file</w:t>
      </w:r>
    </w:p>
    <w:p w:rsidR="002D5BE5" w:rsidRPr="002D5BE5" w:rsidRDefault="00030AEA" w:rsidP="002D5BE5">
      <w:pPr>
        <w:ind w:left="1440"/>
        <w:rPr>
          <w:color w:val="000000"/>
        </w:rPr>
      </w:pPr>
      <w:proofErr w:type="gramStart"/>
      <w:r>
        <w:rPr>
          <w:color w:val="000000"/>
        </w:rPr>
        <w:t>S</w:t>
      </w:r>
      <w:r w:rsidR="002D5BE5" w:rsidRPr="002D5BE5">
        <w:rPr>
          <w:color w:val="000000"/>
        </w:rPr>
        <w:t>DWLD(</w:t>
      </w:r>
      <w:proofErr w:type="gramEnd"/>
      <w:r w:rsidR="002D5BE5" w:rsidRPr="002D5BE5">
        <w:rPr>
          <w:color w:val="000000"/>
        </w:rPr>
        <w:t>"TICKLER")</w:t>
      </w:r>
      <w:r w:rsidR="00460928">
        <w:rPr>
          <w:color w:val="000000"/>
        </w:rPr>
        <w:tab/>
      </w:r>
      <w:r w:rsidR="00460928">
        <w:rPr>
          <w:color w:val="000000"/>
        </w:rPr>
        <w:tab/>
        <w:t xml:space="preserve">[Boolean] </w:t>
      </w:r>
      <w:r w:rsidR="002D5BE5">
        <w:rPr>
          <w:color w:val="000000"/>
        </w:rPr>
        <w:t>Scheduling reminder flag</w:t>
      </w:r>
    </w:p>
    <w:p w:rsidR="002D5BE5" w:rsidRPr="003D2813" w:rsidRDefault="002D5BE5" w:rsidP="002D5BE5">
      <w:pPr>
        <w:ind w:left="1440"/>
        <w:rPr>
          <w:color w:val="000000"/>
        </w:rPr>
      </w:pPr>
      <w:proofErr w:type="gramStart"/>
      <w:r w:rsidRPr="002D5BE5">
        <w:rPr>
          <w:color w:val="000000"/>
        </w:rPr>
        <w:t>SDWLD(</w:t>
      </w:r>
      <w:proofErr w:type="gramEnd"/>
      <w:r w:rsidRPr="002D5BE5">
        <w:rPr>
          <w:color w:val="000000"/>
        </w:rPr>
        <w:t>"CHDCLINP")</w:t>
      </w:r>
      <w:r w:rsidR="00460928">
        <w:rPr>
          <w:color w:val="000000"/>
        </w:rPr>
        <w:tab/>
      </w:r>
      <w:r w:rsidR="00460928">
        <w:rPr>
          <w:color w:val="000000"/>
        </w:rPr>
        <w:tab/>
        <w:t xml:space="preserve">[Numeric] </w:t>
      </w:r>
      <w:r>
        <w:rPr>
          <w:color w:val="000000"/>
        </w:rPr>
        <w:t>Changed clinic parent pointer</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$$UPDATE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Update EWL entry</w:t>
      </w:r>
    </w:p>
    <w:p w:rsidR="00B20A28" w:rsidRDefault="00B20A28" w:rsidP="00B20A28">
      <w:pPr>
        <w:rPr>
          <w:color w:val="000000"/>
        </w:rPr>
      </w:pPr>
      <w:r>
        <w:rPr>
          <w:color w:val="000000"/>
        </w:rPr>
        <w:t>This extrinsic function returns a list of cancellation reasons. The list can be filtered by name.</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UPDATE^</w:t>
      </w:r>
      <w:proofErr w:type="gramStart"/>
      <w:r>
        <w:rPr>
          <w:color w:val="000000"/>
        </w:rPr>
        <w:t>SDWLAPI1(</w:t>
      </w:r>
      <w:proofErr w:type="gramEnd"/>
      <w:r>
        <w:rPr>
          <w:color w:val="000000"/>
        </w:rPr>
        <w:t>.RETURN</w:t>
      </w:r>
      <w:r w:rsidR="0005687A">
        <w:rPr>
          <w:color w:val="000000"/>
        </w:rPr>
        <w:t>,SDWLIEN,.SDWLD</w:t>
      </w:r>
      <w:r>
        <w:rPr>
          <w:color w:val="000000"/>
        </w:rPr>
        <w:t>)</w:t>
      </w:r>
    </w:p>
    <w:p w:rsidR="00B20A28" w:rsidRDefault="00B20A28" w:rsidP="00B20A28">
      <w:pPr>
        <w:pStyle w:val="Heading5"/>
      </w:pPr>
      <w:r>
        <w:t>Input Parameters</w:t>
      </w:r>
    </w:p>
    <w:p w:rsidR="0005687A" w:rsidRPr="003D2813" w:rsidRDefault="0005687A" w:rsidP="0005687A">
      <w:pPr>
        <w:rPr>
          <w:color w:val="000000"/>
        </w:rPr>
      </w:pPr>
      <w:r w:rsidRPr="003D2813">
        <w:rPr>
          <w:color w:val="000000"/>
        </w:rPr>
        <w:t>.RETURN</w:t>
      </w:r>
      <w:r>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Pr>
          <w:color w:val="000000"/>
        </w:rPr>
        <w:t xml:space="preserve">Set to 1 if the </w:t>
      </w:r>
      <w:proofErr w:type="spellStart"/>
      <w:r>
        <w:rPr>
          <w:color w:val="000000"/>
        </w:rPr>
        <w:t>the</w:t>
      </w:r>
      <w:proofErr w:type="spellEnd"/>
      <w:r>
        <w:rPr>
          <w:color w:val="000000"/>
        </w:rPr>
        <w:t xml:space="preserve"> update succeeded, 0 otherwise</w:t>
      </w:r>
    </w:p>
    <w:p w:rsidR="0005687A" w:rsidRPr="003D2813" w:rsidRDefault="0025462D" w:rsidP="0005687A">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IEN of the EWL entry to be updated</w:t>
      </w:r>
    </w:p>
    <w:p w:rsidR="0005687A" w:rsidRDefault="0005687A" w:rsidP="0005687A">
      <w:pPr>
        <w:rPr>
          <w:color w:val="000000"/>
        </w:rPr>
      </w:pPr>
      <w:r>
        <w:rPr>
          <w:color w:val="000000"/>
        </w:rPr>
        <w:t>.SDWLD</w:t>
      </w:r>
      <w:r>
        <w:rPr>
          <w:color w:val="000000"/>
        </w:rPr>
        <w:tab/>
      </w:r>
      <w:r>
        <w:rPr>
          <w:color w:val="000000"/>
        </w:rPr>
        <w:tab/>
      </w:r>
      <w:r w:rsidR="0025462D">
        <w:rPr>
          <w:color w:val="000000"/>
        </w:rPr>
        <w:t>[</w:t>
      </w:r>
      <w:proofErr w:type="spellStart"/>
      <w:r>
        <w:rPr>
          <w:color w:val="000000"/>
        </w:rPr>
        <w:t>Required</w:t>
      </w:r>
      <w:proofErr w:type="gramStart"/>
      <w:r w:rsidR="00220B37">
        <w:rPr>
          <w:color w:val="000000"/>
        </w:rPr>
        <w:t>,Array</w:t>
      </w:r>
      <w:proofErr w:type="spellEnd"/>
      <w:proofErr w:type="gramEnd"/>
      <w:r w:rsidR="0025462D">
        <w:rPr>
          <w:color w:val="000000"/>
        </w:rPr>
        <w:t>]</w:t>
      </w:r>
      <w:r w:rsidRPr="003D2813">
        <w:rPr>
          <w:color w:val="000000"/>
        </w:rPr>
        <w:t xml:space="preserve"> </w:t>
      </w:r>
      <w:r>
        <w:rPr>
          <w:color w:val="000000"/>
        </w:rPr>
        <w:t>Array containing the data to be saved</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"WLTYPE")</w:t>
      </w:r>
      <w:r w:rsidR="006F2D01">
        <w:rPr>
          <w:color w:val="000000"/>
        </w:rPr>
        <w:tab/>
      </w:r>
      <w:r w:rsidR="006F2D01">
        <w:rPr>
          <w:color w:val="000000"/>
        </w:rPr>
        <w:tab/>
        <w:t xml:space="preserve">[Numeric] </w:t>
      </w:r>
      <w:r>
        <w:rPr>
          <w:color w:val="000000"/>
        </w:rPr>
        <w:t>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"INSTITUTION")</w:t>
      </w:r>
      <w:r w:rsidR="006F2D01">
        <w:rPr>
          <w:color w:val="000000"/>
        </w:rPr>
        <w:tab/>
      </w:r>
      <w:r w:rsidR="006F2D01">
        <w:rPr>
          <w:color w:val="000000"/>
        </w:rPr>
        <w:tab/>
        <w:t xml:space="preserve">[Numeric] </w:t>
      </w:r>
      <w:r>
        <w:rPr>
          <w:color w:val="000000"/>
        </w:rPr>
        <w:t>Institution</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"WAITFOR")</w:t>
      </w:r>
      <w:r w:rsidR="006F2D01">
        <w:rPr>
          <w:color w:val="000000"/>
        </w:rPr>
        <w:tab/>
      </w:r>
      <w:r w:rsidR="006F2D01">
        <w:rPr>
          <w:color w:val="000000"/>
        </w:rPr>
        <w:tab/>
        <w:t>[Numeric]</w:t>
      </w:r>
      <w:r w:rsidRPr="002D5BE5">
        <w:rPr>
          <w:color w:val="000000"/>
        </w:rPr>
        <w:t xml:space="preserve"> </w:t>
      </w:r>
      <w:r>
        <w:rPr>
          <w:color w:val="000000"/>
        </w:rPr>
        <w:t xml:space="preserve">Pointer to Team/Position/Specialty/Clinic </w:t>
      </w:r>
      <w:r w:rsidR="006F2D01">
        <w:rPr>
          <w:color w:val="000000"/>
        </w:rPr>
        <w:tab/>
      </w:r>
      <w:r w:rsidR="006F2D01">
        <w:rPr>
          <w:color w:val="000000"/>
        </w:rPr>
        <w:tab/>
      </w:r>
      <w:r w:rsidR="006F2D01">
        <w:rPr>
          <w:color w:val="000000"/>
        </w:rPr>
        <w:tab/>
      </w:r>
      <w:r w:rsidR="006F2D01">
        <w:rPr>
          <w:color w:val="000000"/>
        </w:rPr>
        <w:tab/>
      </w:r>
      <w:r w:rsidR="006F2D01">
        <w:rPr>
          <w:color w:val="000000"/>
        </w:rPr>
        <w:tab/>
      </w:r>
      <w:r>
        <w:rPr>
          <w:color w:val="000000"/>
        </w:rPr>
        <w:t>depending on Wait List Type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"PRIORITY")</w:t>
      </w:r>
      <w:r w:rsidR="006F2D01">
        <w:rPr>
          <w:color w:val="000000"/>
        </w:rPr>
        <w:tab/>
      </w:r>
      <w:r w:rsidR="006F2D01">
        <w:rPr>
          <w:color w:val="000000"/>
        </w:rPr>
        <w:tab/>
        <w:t xml:space="preserve">[String] </w:t>
      </w:r>
      <w:r>
        <w:rPr>
          <w:color w:val="000000"/>
        </w:rPr>
        <w:t>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"REQBY")</w:t>
      </w:r>
      <w:r w:rsidR="006F2D01">
        <w:rPr>
          <w:color w:val="000000"/>
        </w:rPr>
        <w:tab/>
      </w:r>
      <w:r w:rsidR="006F2D01">
        <w:rPr>
          <w:color w:val="000000"/>
        </w:rPr>
        <w:tab/>
        <w:t xml:space="preserve">[Numeric] </w:t>
      </w:r>
      <w:r>
        <w:rPr>
          <w:color w:val="000000"/>
        </w:rPr>
        <w:t>Request by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"PROVIDER")</w:t>
      </w:r>
      <w:r w:rsidR="006F2D01">
        <w:rPr>
          <w:color w:val="000000"/>
        </w:rPr>
        <w:tab/>
      </w:r>
      <w:r w:rsidR="006F2D01">
        <w:rPr>
          <w:color w:val="000000"/>
        </w:rPr>
        <w:tab/>
        <w:t xml:space="preserve">[Numeric] </w:t>
      </w:r>
      <w:r>
        <w:rPr>
          <w:color w:val="000000"/>
        </w:rPr>
        <w:t>Provider</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"SCPRCNT")</w:t>
      </w:r>
      <w:r w:rsidR="006F2D01">
        <w:rPr>
          <w:color w:val="000000"/>
        </w:rPr>
        <w:tab/>
      </w:r>
      <w:r w:rsidR="006F2D01">
        <w:rPr>
          <w:color w:val="000000"/>
        </w:rPr>
        <w:tab/>
        <w:t xml:space="preserve">[Numeric] </w:t>
      </w:r>
      <w:r>
        <w:rPr>
          <w:color w:val="000000"/>
        </w:rPr>
        <w:t>Service connected percentage</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"SCPRIORITY")</w:t>
      </w:r>
      <w:r w:rsidR="00AB5883">
        <w:rPr>
          <w:color w:val="000000"/>
        </w:rPr>
        <w:tab/>
      </w:r>
      <w:r w:rsidR="00AB5883">
        <w:rPr>
          <w:color w:val="000000"/>
        </w:rPr>
        <w:tab/>
        <w:t xml:space="preserve">[Boolean] </w:t>
      </w:r>
      <w:r>
        <w:rPr>
          <w:color w:val="000000"/>
        </w:rPr>
        <w:t>Service connected priority</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"DSRDDT")</w:t>
      </w:r>
      <w:r w:rsidR="00AB5883">
        <w:rPr>
          <w:color w:val="000000"/>
        </w:rPr>
        <w:tab/>
      </w:r>
      <w:r w:rsidR="00AB5883">
        <w:rPr>
          <w:color w:val="000000"/>
        </w:rPr>
        <w:tab/>
        <w:t>[</w:t>
      </w:r>
      <w:proofErr w:type="spellStart"/>
      <w:r w:rsidR="00AB5883">
        <w:rPr>
          <w:color w:val="000000"/>
        </w:rPr>
        <w:t>DateTime</w:t>
      </w:r>
      <w:proofErr w:type="spellEnd"/>
      <w:r w:rsidR="00AB5883">
        <w:rPr>
          <w:color w:val="000000"/>
        </w:rPr>
        <w:t xml:space="preserve">] </w:t>
      </w:r>
      <w:r>
        <w:rPr>
          <w:color w:val="000000"/>
        </w:rPr>
        <w:t>Desired date of appointment</w:t>
      </w:r>
    </w:p>
    <w:p w:rsidR="00183856" w:rsidRPr="002D5BE5" w:rsidRDefault="00183856" w:rsidP="00183856">
      <w:pPr>
        <w:ind w:left="1440"/>
        <w:rPr>
          <w:color w:val="000000"/>
        </w:rPr>
      </w:pPr>
      <w:proofErr w:type="gramStart"/>
      <w:r w:rsidRPr="002D5BE5">
        <w:rPr>
          <w:color w:val="000000"/>
        </w:rPr>
        <w:lastRenderedPageBreak/>
        <w:t>SDWLD(</w:t>
      </w:r>
      <w:proofErr w:type="gramEnd"/>
      <w:r w:rsidRPr="002D5BE5">
        <w:rPr>
          <w:color w:val="000000"/>
        </w:rPr>
        <w:t>"CMNTS")</w:t>
      </w:r>
      <w:r w:rsidR="00AB5883">
        <w:rPr>
          <w:color w:val="000000"/>
        </w:rPr>
        <w:tab/>
      </w:r>
      <w:r w:rsidR="00AB5883">
        <w:rPr>
          <w:color w:val="000000"/>
        </w:rPr>
        <w:tab/>
        <w:t xml:space="preserve">[String] </w:t>
      </w:r>
      <w:r>
        <w:rPr>
          <w:color w:val="000000"/>
        </w:rPr>
        <w:t>Comments</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"ENRSTAT")</w:t>
      </w:r>
      <w:r w:rsidR="00AB5883">
        <w:rPr>
          <w:color w:val="000000"/>
        </w:rPr>
        <w:tab/>
      </w:r>
      <w:r w:rsidR="00AB5883">
        <w:rPr>
          <w:color w:val="000000"/>
        </w:rPr>
        <w:tab/>
        <w:t xml:space="preserve">[String] </w:t>
      </w:r>
      <w:r>
        <w:rPr>
          <w:color w:val="000000"/>
        </w:rPr>
        <w:t>EWL enrollee status</w:t>
      </w:r>
    </w:p>
    <w:p w:rsidR="00030AEA" w:rsidRPr="002D5BE5"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REJECTED</w:t>
      </w:r>
      <w:r w:rsidRPr="002D5BE5">
        <w:rPr>
          <w:color w:val="000000"/>
        </w:rPr>
        <w:t>")</w:t>
      </w:r>
      <w:r w:rsidR="00AB5883">
        <w:rPr>
          <w:color w:val="000000"/>
        </w:rPr>
        <w:tab/>
      </w:r>
      <w:r w:rsidR="00AB5883">
        <w:rPr>
          <w:color w:val="000000"/>
        </w:rPr>
        <w:tab/>
        <w:t xml:space="preserve">[Boolean] </w:t>
      </w:r>
      <w:r>
        <w:rPr>
          <w:color w:val="000000"/>
        </w:rPr>
        <w:t>Rejection flag</w:t>
      </w:r>
    </w:p>
    <w:p w:rsidR="00183856" w:rsidRPr="002D5BE5" w:rsidRDefault="00183856" w:rsidP="00183856">
      <w:pPr>
        <w:ind w:left="1440"/>
        <w:rPr>
          <w:color w:val="000000"/>
        </w:rPr>
      </w:pPr>
      <w:proofErr w:type="gramStart"/>
      <w:r w:rsidRPr="002D5BE5">
        <w:rPr>
          <w:color w:val="000000"/>
        </w:rPr>
        <w:t>SDWLD(</w:t>
      </w:r>
      <w:proofErr w:type="gramEnd"/>
      <w:r w:rsidRPr="002D5BE5">
        <w:rPr>
          <w:color w:val="000000"/>
        </w:rPr>
        <w:t>"TICKLER")</w:t>
      </w:r>
      <w:r w:rsidR="00AB5883">
        <w:rPr>
          <w:color w:val="000000"/>
        </w:rPr>
        <w:tab/>
      </w:r>
      <w:r w:rsidR="00AB5883">
        <w:rPr>
          <w:color w:val="000000"/>
        </w:rPr>
        <w:tab/>
        <w:t xml:space="preserve">[Boolean] </w:t>
      </w:r>
      <w:r>
        <w:rPr>
          <w:color w:val="000000"/>
        </w:rPr>
        <w:t>Scheduling reminder flag</w:t>
      </w:r>
    </w:p>
    <w:p w:rsidR="00183856" w:rsidRDefault="00183856" w:rsidP="00183856">
      <w:pPr>
        <w:ind w:left="1440"/>
        <w:rPr>
          <w:color w:val="000000"/>
        </w:rPr>
      </w:pPr>
      <w:proofErr w:type="gramStart"/>
      <w:r w:rsidRPr="002D5BE5">
        <w:rPr>
          <w:color w:val="000000"/>
        </w:rPr>
        <w:t>SDWLD(</w:t>
      </w:r>
      <w:proofErr w:type="gramEnd"/>
      <w:r w:rsidRPr="002D5BE5">
        <w:rPr>
          <w:color w:val="000000"/>
        </w:rPr>
        <w:t>"</w:t>
      </w:r>
      <w:r w:rsidR="00030AEA">
        <w:rPr>
          <w:color w:val="000000"/>
        </w:rPr>
        <w:t>INTRATF</w:t>
      </w:r>
      <w:r w:rsidRPr="002D5BE5">
        <w:rPr>
          <w:color w:val="000000"/>
        </w:rPr>
        <w:t>")</w:t>
      </w:r>
      <w:r w:rsidR="00AB5883">
        <w:rPr>
          <w:color w:val="000000"/>
        </w:rPr>
        <w:tab/>
      </w:r>
      <w:r w:rsidR="00AB5883">
        <w:rPr>
          <w:color w:val="000000"/>
        </w:rPr>
        <w:tab/>
        <w:t xml:space="preserve">[Boolean] </w:t>
      </w:r>
      <w:r w:rsidR="00030AEA">
        <w:rPr>
          <w:color w:val="000000"/>
        </w:rPr>
        <w:t>Intra-transfer flag</w:t>
      </w:r>
    </w:p>
    <w:p w:rsidR="00183856" w:rsidRPr="003D2813" w:rsidRDefault="00030AEA" w:rsidP="00030AEA">
      <w:pPr>
        <w:ind w:left="1440"/>
        <w:rPr>
          <w:color w:val="000000"/>
        </w:rPr>
      </w:pPr>
      <w:proofErr w:type="gramStart"/>
      <w:r w:rsidRPr="002D5BE5">
        <w:rPr>
          <w:color w:val="000000"/>
        </w:rPr>
        <w:t>SDWLD(</w:t>
      </w:r>
      <w:proofErr w:type="gramEnd"/>
      <w:r w:rsidRPr="002D5BE5">
        <w:rPr>
          <w:color w:val="000000"/>
        </w:rPr>
        <w:t>"</w:t>
      </w:r>
      <w:r>
        <w:rPr>
          <w:color w:val="000000"/>
        </w:rPr>
        <w:t>MULTITEAM</w:t>
      </w:r>
      <w:r w:rsidRPr="002D5BE5">
        <w:rPr>
          <w:color w:val="000000"/>
        </w:rPr>
        <w:t>")</w:t>
      </w:r>
      <w:r w:rsidR="00AB5883">
        <w:rPr>
          <w:color w:val="000000"/>
        </w:rPr>
        <w:tab/>
      </w:r>
      <w:r w:rsidR="00AB5883">
        <w:rPr>
          <w:color w:val="000000"/>
        </w:rPr>
        <w:tab/>
        <w:t>[Boolean] Mult</w:t>
      </w:r>
      <w:r>
        <w:rPr>
          <w:color w:val="000000"/>
        </w:rPr>
        <w:t>i team flag</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$$DISP</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Disposition entry</w:t>
      </w:r>
    </w:p>
    <w:p w:rsidR="00B20A28" w:rsidRDefault="00B20A28" w:rsidP="00B20A28">
      <w:pPr>
        <w:rPr>
          <w:color w:val="000000"/>
        </w:rPr>
      </w:pPr>
      <w:proofErr w:type="gramStart"/>
      <w:r>
        <w:rPr>
          <w:color w:val="000000"/>
        </w:rPr>
        <w:t xml:space="preserve">This extrinsic function </w:t>
      </w:r>
      <w:r w:rsidR="0005687A">
        <w:rPr>
          <w:color w:val="000000"/>
        </w:rPr>
        <w:t>update</w:t>
      </w:r>
      <w:proofErr w:type="gramEnd"/>
      <w:r w:rsidR="0005687A">
        <w:rPr>
          <w:color w:val="000000"/>
        </w:rPr>
        <w:t xml:space="preserve"> the disposition data for an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DISP^</w:t>
      </w:r>
      <w:proofErr w:type="gramStart"/>
      <w:r>
        <w:rPr>
          <w:color w:val="000000"/>
        </w:rPr>
        <w:t>SDWLAPI1(</w:t>
      </w:r>
      <w:proofErr w:type="gramEnd"/>
      <w:r>
        <w:rPr>
          <w:color w:val="000000"/>
        </w:rPr>
        <w:t>.RETURN</w:t>
      </w:r>
      <w:r w:rsidR="0005687A">
        <w:rPr>
          <w:color w:val="000000"/>
        </w:rPr>
        <w:t>,SDWLDFN,SDWLIEN,SDWLDISP,.SDWLAPPT</w:t>
      </w:r>
      <w:r>
        <w:rPr>
          <w:color w:val="000000"/>
        </w:rPr>
        <w:t>)</w:t>
      </w:r>
    </w:p>
    <w:p w:rsidR="00B20A28" w:rsidRDefault="00B20A28" w:rsidP="00B20A28">
      <w:pPr>
        <w:pStyle w:val="Heading5"/>
      </w:pPr>
      <w:r>
        <w:t>Input Parameters</w:t>
      </w:r>
    </w:p>
    <w:p w:rsidR="00B20A28" w:rsidRPr="003D2813"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Pr="003D2813">
        <w:rPr>
          <w:color w:val="000000"/>
        </w:rPr>
        <w:t>Required</w:t>
      </w:r>
      <w:proofErr w:type="gramStart"/>
      <w:r w:rsidR="00220B37">
        <w:rPr>
          <w:color w:val="000000"/>
        </w:rPr>
        <w:t>,Boolean</w:t>
      </w:r>
      <w:proofErr w:type="spellEnd"/>
      <w:proofErr w:type="gramEnd"/>
      <w:r w:rsidR="0025462D">
        <w:rPr>
          <w:color w:val="000000"/>
        </w:rPr>
        <w:t>]</w:t>
      </w:r>
      <w:r w:rsidRPr="003D2813">
        <w:rPr>
          <w:color w:val="000000"/>
        </w:rPr>
        <w:t xml:space="preserve"> </w:t>
      </w:r>
      <w:r w:rsidR="0005687A">
        <w:rPr>
          <w:color w:val="000000"/>
        </w:rPr>
        <w:t>Set to 1 if the update succeeded, 0 otherwise</w:t>
      </w:r>
    </w:p>
    <w:p w:rsidR="00B20A28" w:rsidRDefault="0025462D" w:rsidP="00B20A28">
      <w:pPr>
        <w:rPr>
          <w:color w:val="000000"/>
        </w:rPr>
      </w:pPr>
      <w:r>
        <w:rPr>
          <w:color w:val="000000"/>
        </w:rPr>
        <w:t>SDWLDFN</w:t>
      </w:r>
      <w:r>
        <w:rPr>
          <w:color w:val="000000"/>
        </w:rPr>
        <w:tab/>
        <w:t>[</w:t>
      </w:r>
      <w:proofErr w:type="spellStart"/>
      <w:r w:rsidR="00CB7170">
        <w:rPr>
          <w:color w:val="000000"/>
        </w:rPr>
        <w:t>Required</w:t>
      </w:r>
      <w:proofErr w:type="gramStart"/>
      <w:r w:rsidR="00220B37">
        <w:rPr>
          <w:color w:val="000000"/>
        </w:rPr>
        <w:t>,Numeric</w:t>
      </w:r>
      <w:proofErr w:type="spellEnd"/>
      <w:proofErr w:type="gramEnd"/>
      <w:r>
        <w:rPr>
          <w:color w:val="000000"/>
        </w:rPr>
        <w:t>]</w:t>
      </w:r>
      <w:r w:rsidR="00CB7170">
        <w:rPr>
          <w:color w:val="000000"/>
        </w:rPr>
        <w:t xml:space="preserve"> Patient IE</w:t>
      </w:r>
      <w:r w:rsidR="0005687A">
        <w:rPr>
          <w:color w:val="000000"/>
        </w:rPr>
        <w:t>N</w:t>
      </w:r>
    </w:p>
    <w:p w:rsidR="0005687A" w:rsidRDefault="0025462D" w:rsidP="00B20A28">
      <w:pPr>
        <w:rPr>
          <w:color w:val="000000"/>
        </w:rPr>
      </w:pPr>
      <w:r>
        <w:rPr>
          <w:color w:val="000000"/>
        </w:rPr>
        <w:t>SDWLIEN</w:t>
      </w:r>
      <w:r>
        <w:rPr>
          <w:color w:val="000000"/>
        </w:rPr>
        <w:tab/>
        <w:t>[</w:t>
      </w:r>
      <w:proofErr w:type="spellStart"/>
      <w:r w:rsidR="0005687A">
        <w:rPr>
          <w:color w:val="000000"/>
        </w:rPr>
        <w:t>Required</w:t>
      </w:r>
      <w:proofErr w:type="gramStart"/>
      <w:r w:rsidR="00220B37">
        <w:rPr>
          <w:color w:val="000000"/>
        </w:rPr>
        <w:t>,Numeric</w:t>
      </w:r>
      <w:proofErr w:type="spellEnd"/>
      <w:proofErr w:type="gramEnd"/>
      <w:r>
        <w:rPr>
          <w:color w:val="000000"/>
        </w:rPr>
        <w:t>]</w:t>
      </w:r>
      <w:r w:rsidR="0005687A">
        <w:rPr>
          <w:color w:val="000000"/>
        </w:rPr>
        <w:t xml:space="preserve"> EWL entry IEN</w:t>
      </w:r>
    </w:p>
    <w:p w:rsidR="0005687A" w:rsidRDefault="0025462D" w:rsidP="00B20A28">
      <w:pPr>
        <w:rPr>
          <w:color w:val="000000"/>
        </w:rPr>
      </w:pPr>
      <w:r>
        <w:rPr>
          <w:color w:val="000000"/>
        </w:rPr>
        <w:t>SDWLDISP</w:t>
      </w:r>
      <w:r>
        <w:rPr>
          <w:color w:val="000000"/>
        </w:rPr>
        <w:tab/>
        <w:t>[</w:t>
      </w:r>
      <w:proofErr w:type="spellStart"/>
      <w:r w:rsidR="0005687A">
        <w:rPr>
          <w:color w:val="000000"/>
        </w:rPr>
        <w:t>Required</w:t>
      </w:r>
      <w:proofErr w:type="gramStart"/>
      <w:r w:rsidR="00220B37">
        <w:rPr>
          <w:color w:val="000000"/>
        </w:rPr>
        <w:t>,String</w:t>
      </w:r>
      <w:proofErr w:type="spellEnd"/>
      <w:proofErr w:type="gramEnd"/>
      <w:r>
        <w:rPr>
          <w:color w:val="000000"/>
        </w:rPr>
        <w:t>]</w:t>
      </w:r>
      <w:r w:rsidR="0005687A">
        <w:rPr>
          <w:color w:val="000000"/>
        </w:rPr>
        <w:t xml:space="preserve"> Disposition type</w:t>
      </w:r>
      <w:r w:rsidR="009963C7">
        <w:rPr>
          <w:color w:val="000000"/>
        </w:rPr>
        <w:t xml:space="preserve"> (</w:t>
      </w:r>
      <w:r w:rsidR="009963C7" w:rsidRPr="009963C7">
        <w:rPr>
          <w:color w:val="000000"/>
        </w:rPr>
        <w:t>D:DEATH</w:t>
      </w:r>
      <w:r w:rsidR="009963C7">
        <w:rPr>
          <w:color w:val="000000"/>
        </w:rPr>
        <w:t xml:space="preserve">, </w:t>
      </w:r>
      <w:r w:rsidR="009963C7" w:rsidRPr="009963C7">
        <w:rPr>
          <w:color w:val="000000"/>
        </w:rPr>
        <w:t>NC:REMOVED/NON-VA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SA:REMOVED/SCHEDULED-ASSIGNED</w:t>
      </w:r>
      <w:r w:rsidR="009963C7">
        <w:rPr>
          <w:color w:val="000000"/>
        </w:rPr>
        <w:t xml:space="preserve">, </w:t>
      </w:r>
      <w:r w:rsidR="009963C7" w:rsidRPr="009963C7">
        <w:rPr>
          <w:color w:val="000000"/>
        </w:rPr>
        <w:t>CC:REMOVED/VA CONTRACT CARE</w:t>
      </w:r>
      <w:r w:rsidR="009963C7">
        <w:rPr>
          <w:color w:val="000000"/>
        </w:rPr>
        <w:t xml:space="preserve">, </w:t>
      </w:r>
      <w:r w:rsidR="009963C7">
        <w:rPr>
          <w:color w:val="000000"/>
        </w:rPr>
        <w:tab/>
      </w:r>
      <w:r w:rsidR="009963C7">
        <w:rPr>
          <w:color w:val="000000"/>
        </w:rPr>
        <w:tab/>
      </w:r>
      <w:r w:rsidR="009963C7">
        <w:rPr>
          <w:color w:val="000000"/>
        </w:rPr>
        <w:tab/>
      </w:r>
      <w:r w:rsidR="009963C7">
        <w:rPr>
          <w:color w:val="000000"/>
        </w:rPr>
        <w:tab/>
      </w:r>
      <w:r w:rsidR="009963C7" w:rsidRPr="009963C7">
        <w:rPr>
          <w:color w:val="000000"/>
        </w:rPr>
        <w:t>NN:REMOVED/NO LONGER NECESSARY</w:t>
      </w:r>
      <w:r w:rsidR="009963C7">
        <w:rPr>
          <w:color w:val="000000"/>
        </w:rPr>
        <w:t xml:space="preserve">, </w:t>
      </w:r>
      <w:r w:rsidR="009963C7" w:rsidRPr="009963C7">
        <w:rPr>
          <w:color w:val="000000"/>
        </w:rPr>
        <w:t>ER:ENTERED IN ERROR</w:t>
      </w:r>
      <w:r w:rsidR="009963C7">
        <w:rPr>
          <w:color w:val="000000"/>
        </w:rPr>
        <w:t xml:space="preserve">, </w:t>
      </w:r>
      <w:r w:rsidR="009963C7" w:rsidRPr="009963C7">
        <w:rPr>
          <w:color w:val="000000"/>
        </w:rPr>
        <w:t>TR:TRANSFERRED)</w:t>
      </w:r>
    </w:p>
    <w:p w:rsidR="0005687A" w:rsidRPr="003D2813" w:rsidRDefault="0025462D" w:rsidP="00B20A28">
      <w:pPr>
        <w:rPr>
          <w:color w:val="000000"/>
        </w:rPr>
      </w:pPr>
      <w:r>
        <w:rPr>
          <w:color w:val="000000"/>
        </w:rPr>
        <w:t>.SDWLAPPT</w:t>
      </w:r>
      <w:r>
        <w:rPr>
          <w:color w:val="000000"/>
        </w:rPr>
        <w:tab/>
        <w:t>[</w:t>
      </w:r>
      <w:proofErr w:type="spellStart"/>
      <w:r w:rsidR="0005687A">
        <w:rPr>
          <w:color w:val="000000"/>
        </w:rPr>
        <w:t>Optional</w:t>
      </w:r>
      <w:proofErr w:type="gramStart"/>
      <w:r w:rsidR="00220B37">
        <w:rPr>
          <w:color w:val="000000"/>
        </w:rPr>
        <w:t>,Array</w:t>
      </w:r>
      <w:proofErr w:type="spellEnd"/>
      <w:proofErr w:type="gramEnd"/>
      <w:r>
        <w:rPr>
          <w:color w:val="000000"/>
        </w:rPr>
        <w:t>]</w:t>
      </w:r>
      <w:r w:rsidR="0005687A">
        <w:rPr>
          <w:color w:val="000000"/>
        </w:rPr>
        <w:t xml:space="preserve"> Array containing appointment data (saved if disposition type is “SA”)</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$$DELETE</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Delete EWL entry</w:t>
      </w:r>
    </w:p>
    <w:p w:rsidR="00B20A28" w:rsidRDefault="00B20A28" w:rsidP="00B20A28">
      <w:pPr>
        <w:rPr>
          <w:color w:val="000000"/>
        </w:rPr>
      </w:pPr>
      <w:r>
        <w:rPr>
          <w:color w:val="000000"/>
        </w:rPr>
        <w:t xml:space="preserve">This extrinsic function </w:t>
      </w:r>
      <w:r w:rsidR="0005687A">
        <w:rPr>
          <w:color w:val="000000"/>
        </w:rPr>
        <w:t>deletes an existing EWL entry</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DELETE^</w:t>
      </w:r>
      <w:proofErr w:type="gramStart"/>
      <w:r>
        <w:rPr>
          <w:color w:val="000000"/>
        </w:rPr>
        <w:t>SDWLAPI1(</w:t>
      </w:r>
      <w:proofErr w:type="gramEnd"/>
      <w:r>
        <w:rPr>
          <w:color w:val="000000"/>
        </w:rPr>
        <w:t>.RETURN</w:t>
      </w:r>
      <w:r w:rsidR="0005687A">
        <w:rPr>
          <w:color w:val="000000"/>
        </w:rPr>
        <w:t>,SDWLIEN</w:t>
      </w:r>
      <w:r>
        <w:rPr>
          <w:color w:val="000000"/>
        </w:rPr>
        <w:t>)</w:t>
      </w:r>
    </w:p>
    <w:p w:rsidR="00B20A28" w:rsidRDefault="00B20A28" w:rsidP="00B20A28">
      <w:pPr>
        <w:pStyle w:val="Heading5"/>
      </w:pPr>
      <w:r>
        <w:t>Input Parameters</w:t>
      </w:r>
    </w:p>
    <w:p w:rsidR="0005687A" w:rsidRDefault="00B20A28" w:rsidP="00B20A28">
      <w:pPr>
        <w:rPr>
          <w:color w:val="000000"/>
        </w:rPr>
      </w:pPr>
      <w:r w:rsidRPr="003D2813">
        <w:rPr>
          <w:color w:val="000000"/>
        </w:rPr>
        <w:t>.RETURN</w:t>
      </w:r>
      <w:r w:rsidR="0005687A">
        <w:rPr>
          <w:color w:val="000000"/>
        </w:rPr>
        <w:tab/>
      </w:r>
      <w:r w:rsidR="0025462D">
        <w:rPr>
          <w:color w:val="000000"/>
        </w:rPr>
        <w:t>[</w:t>
      </w:r>
      <w:proofErr w:type="spellStart"/>
      <w:r w:rsidR="0005687A" w:rsidRPr="003D2813">
        <w:rPr>
          <w:color w:val="000000"/>
        </w:rPr>
        <w:t>Required</w:t>
      </w:r>
      <w:proofErr w:type="gramStart"/>
      <w:r w:rsidR="00193000">
        <w:rPr>
          <w:color w:val="000000"/>
        </w:rPr>
        <w:t>,Boolean</w:t>
      </w:r>
      <w:proofErr w:type="spellEnd"/>
      <w:proofErr w:type="gramEnd"/>
      <w:r w:rsidR="0025462D">
        <w:rPr>
          <w:color w:val="000000"/>
        </w:rPr>
        <w:t>]</w:t>
      </w:r>
      <w:r w:rsidR="0005687A" w:rsidRPr="003D2813">
        <w:rPr>
          <w:color w:val="000000"/>
        </w:rPr>
        <w:t xml:space="preserve"> </w:t>
      </w:r>
      <w:r w:rsidR="0005687A">
        <w:rPr>
          <w:color w:val="000000"/>
        </w:rPr>
        <w:t>Set to 1 if the delete succeeded, 0 otherwise</w:t>
      </w:r>
    </w:p>
    <w:p w:rsidR="00B20A28" w:rsidRPr="003D2813" w:rsidRDefault="0025462D" w:rsidP="00B20A28">
      <w:pPr>
        <w:rPr>
          <w:color w:val="000000"/>
        </w:rPr>
      </w:pPr>
      <w:r>
        <w:rPr>
          <w:color w:val="000000"/>
        </w:rPr>
        <w:lastRenderedPageBreak/>
        <w:t>SDWLIEN</w:t>
      </w:r>
      <w:r>
        <w:rPr>
          <w:color w:val="000000"/>
        </w:rPr>
        <w:tab/>
        <w:t>[</w:t>
      </w:r>
      <w:proofErr w:type="spellStart"/>
      <w:r w:rsidR="0005687A">
        <w:rPr>
          <w:color w:val="000000"/>
        </w:rPr>
        <w:t>Required</w:t>
      </w:r>
      <w:proofErr w:type="gramStart"/>
      <w:r w:rsidR="00193000">
        <w:rPr>
          <w:color w:val="000000"/>
        </w:rPr>
        <w:t>,Numeric</w:t>
      </w:r>
      <w:proofErr w:type="spellEnd"/>
      <w:proofErr w:type="gramEnd"/>
      <w:r>
        <w:rPr>
          <w:color w:val="000000"/>
        </w:rPr>
        <w:t>]</w:t>
      </w:r>
      <w:r w:rsidR="0005687A">
        <w:rPr>
          <w:color w:val="000000"/>
        </w:rPr>
        <w:t xml:space="preserve"> EWL entry IEN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7565D8" w:rsidRDefault="007565D8" w:rsidP="007565D8">
      <w:pPr>
        <w:rPr>
          <w:b/>
          <w:bCs/>
        </w:rPr>
      </w:pPr>
      <w:r w:rsidRPr="003B5F4F">
        <w:t>INVPARAM</w:t>
      </w:r>
      <w:r>
        <w:tab/>
      </w:r>
      <w:r w:rsidRPr="003B5F4F">
        <w:t>Invalid parameter value</w:t>
      </w:r>
    </w:p>
    <w:p w:rsidR="00B20A28" w:rsidRDefault="00B20A28" w:rsidP="00B20A28">
      <w:pPr>
        <w:pStyle w:val="Heading2"/>
      </w:pPr>
      <w:r>
        <w:rPr>
          <w:color w:val="FF0000"/>
        </w:rPr>
        <w:t>$$HASENTRY</w:t>
      </w:r>
      <w:r w:rsidRPr="004D38E6">
        <w:t>^</w:t>
      </w:r>
      <w:proofErr w:type="gramStart"/>
      <w:r w:rsidRPr="004D38E6">
        <w:t>SD</w:t>
      </w:r>
      <w:r>
        <w:t>WLAPI1</w:t>
      </w:r>
      <w:r w:rsidRPr="00430E33">
        <w:t>(</w:t>
      </w:r>
      <w:proofErr w:type="gramEnd"/>
      <w:r w:rsidRPr="00430E33">
        <w:t xml:space="preserve">) </w:t>
      </w:r>
      <w:r w:rsidR="0005687A">
        <w:t>–</w:t>
      </w:r>
      <w:r w:rsidRPr="00430E33">
        <w:t xml:space="preserve"> </w:t>
      </w:r>
      <w:r w:rsidR="0005687A">
        <w:t>Patient is on EW</w:t>
      </w:r>
      <w:r w:rsidR="00BF569C">
        <w:t xml:space="preserve"> </w:t>
      </w:r>
      <w:r w:rsidR="0005687A">
        <w:t>List?</w:t>
      </w:r>
    </w:p>
    <w:p w:rsidR="00B20A28" w:rsidRDefault="00B20A28" w:rsidP="00B20A28">
      <w:pPr>
        <w:rPr>
          <w:color w:val="000000"/>
        </w:rPr>
      </w:pPr>
      <w:r>
        <w:rPr>
          <w:color w:val="000000"/>
        </w:rPr>
        <w:t xml:space="preserve">This extrinsic function </w:t>
      </w:r>
      <w:r w:rsidR="00BF569C">
        <w:rPr>
          <w:color w:val="000000"/>
        </w:rPr>
        <w:t>checks if patient has entries on the Electronic Wait List</w:t>
      </w:r>
    </w:p>
    <w:p w:rsidR="00B20A28" w:rsidRDefault="00B20A28" w:rsidP="00B20A28">
      <w:pPr>
        <w:pStyle w:val="Heading5"/>
      </w:pPr>
      <w:r>
        <w:t>Format</w:t>
      </w:r>
    </w:p>
    <w:p w:rsidR="00B20A28" w:rsidRDefault="00B20A28" w:rsidP="00B20A28">
      <w:pPr>
        <w:rPr>
          <w:color w:val="000000"/>
        </w:rPr>
      </w:pPr>
      <w:r>
        <w:rPr>
          <w:color w:val="FF0000"/>
        </w:rPr>
        <w:tab/>
      </w:r>
      <w:r w:rsidRPr="00EB6E7C">
        <w:rPr>
          <w:color w:val="000000"/>
        </w:rPr>
        <w:t>$$</w:t>
      </w:r>
      <w:r>
        <w:rPr>
          <w:color w:val="000000"/>
        </w:rPr>
        <w:t>HASENTRY^</w:t>
      </w:r>
      <w:proofErr w:type="gramStart"/>
      <w:r>
        <w:rPr>
          <w:color w:val="000000"/>
        </w:rPr>
        <w:t>SDWLAPI1(</w:t>
      </w:r>
      <w:proofErr w:type="gramEnd"/>
      <w:r>
        <w:rPr>
          <w:color w:val="000000"/>
        </w:rPr>
        <w:t>.RETURN</w:t>
      </w:r>
      <w:r w:rsidR="00BF569C">
        <w:rPr>
          <w:color w:val="000000"/>
        </w:rPr>
        <w:t>,DFN</w:t>
      </w:r>
      <w:r>
        <w:rPr>
          <w:color w:val="000000"/>
        </w:rPr>
        <w:t>)</w:t>
      </w:r>
    </w:p>
    <w:p w:rsidR="00B20A28" w:rsidRDefault="00B20A28" w:rsidP="00B20A28">
      <w:pPr>
        <w:pStyle w:val="Heading5"/>
      </w:pPr>
      <w:r>
        <w:t>Input Parameters</w:t>
      </w:r>
    </w:p>
    <w:p w:rsidR="00BF569C" w:rsidRDefault="00B20A28" w:rsidP="00B20A28">
      <w:pPr>
        <w:rPr>
          <w:color w:val="000000"/>
        </w:rPr>
      </w:pPr>
      <w:r w:rsidRPr="003D2813">
        <w:rPr>
          <w:color w:val="000000"/>
        </w:rPr>
        <w:t>.RETURN</w:t>
      </w:r>
      <w:r w:rsidR="00BF569C" w:rsidRPr="00BF569C">
        <w:rPr>
          <w:color w:val="000000"/>
        </w:rPr>
        <w:t xml:space="preserve"> </w:t>
      </w:r>
      <w:r w:rsidR="0025462D">
        <w:rPr>
          <w:color w:val="000000"/>
        </w:rPr>
        <w:tab/>
        <w:t>[</w:t>
      </w:r>
      <w:proofErr w:type="spellStart"/>
      <w:r w:rsidR="00BF569C">
        <w:rPr>
          <w:color w:val="000000"/>
        </w:rPr>
        <w:t>Required</w:t>
      </w:r>
      <w:proofErr w:type="gramStart"/>
      <w:r w:rsidR="00193000">
        <w:rPr>
          <w:color w:val="000000"/>
        </w:rPr>
        <w:t>,Boolean</w:t>
      </w:r>
      <w:proofErr w:type="spellEnd"/>
      <w:proofErr w:type="gramEnd"/>
      <w:r w:rsidR="0025462D">
        <w:rPr>
          <w:color w:val="000000"/>
        </w:rPr>
        <w:t>]</w:t>
      </w:r>
      <w:r w:rsidR="00BF569C">
        <w:rPr>
          <w:color w:val="000000"/>
        </w:rPr>
        <w:t xml:space="preserve"> Set to 1 if the patient has EWL entries on file, 0 otherwise</w:t>
      </w:r>
    </w:p>
    <w:p w:rsidR="00B20A28" w:rsidRPr="003D2813" w:rsidRDefault="00BF569C" w:rsidP="00B20A28">
      <w:pPr>
        <w:rPr>
          <w:color w:val="000000"/>
        </w:rPr>
      </w:pPr>
      <w:r>
        <w:rPr>
          <w:color w:val="000000"/>
        </w:rPr>
        <w:t>DFN</w:t>
      </w:r>
      <w:r>
        <w:rPr>
          <w:color w:val="000000"/>
        </w:rPr>
        <w:tab/>
      </w:r>
      <w:r>
        <w:rPr>
          <w:color w:val="000000"/>
        </w:rPr>
        <w:tab/>
      </w:r>
      <w:r w:rsidR="0025462D">
        <w:rPr>
          <w:color w:val="000000"/>
        </w:rPr>
        <w:t>[</w:t>
      </w:r>
      <w:proofErr w:type="spellStart"/>
      <w:r w:rsidR="00854E4F">
        <w:rPr>
          <w:color w:val="000000"/>
        </w:rPr>
        <w:t>Required</w:t>
      </w:r>
      <w:proofErr w:type="gramStart"/>
      <w:r w:rsidR="00193000">
        <w:rPr>
          <w:color w:val="000000"/>
        </w:rPr>
        <w:t>,Numeric</w:t>
      </w:r>
      <w:proofErr w:type="spellEnd"/>
      <w:proofErr w:type="gramEnd"/>
      <w:r w:rsidR="0025462D">
        <w:rPr>
          <w:color w:val="000000"/>
        </w:rPr>
        <w:t>]</w:t>
      </w:r>
      <w:r w:rsidR="00854E4F">
        <w:rPr>
          <w:color w:val="000000"/>
        </w:rPr>
        <w:t xml:space="preserve"> Patient IE</w:t>
      </w:r>
      <w:r>
        <w:rPr>
          <w:color w:val="000000"/>
        </w:rPr>
        <w:t>N.</w:t>
      </w:r>
    </w:p>
    <w:p w:rsidR="00B20A28" w:rsidRDefault="00B20A28" w:rsidP="00B20A28">
      <w:pPr>
        <w:pStyle w:val="Heading5"/>
      </w:pPr>
      <w:r>
        <w:t>Output</w:t>
      </w:r>
    </w:p>
    <w:p w:rsidR="00B20A28" w:rsidRDefault="00B20A28" w:rsidP="00B20A28">
      <w:pPr>
        <w:rPr>
          <w:color w:val="000000"/>
        </w:rPr>
      </w:pPr>
      <w:proofErr w:type="gramStart"/>
      <w:r>
        <w:rPr>
          <w:color w:val="000000"/>
        </w:rPr>
        <w:t>A Boolean value signaling if the call was successful or not.</w:t>
      </w:r>
      <w:proofErr w:type="gramEnd"/>
    </w:p>
    <w:p w:rsidR="00B20A28" w:rsidRDefault="00B20A28" w:rsidP="00B20A28">
      <w:pPr>
        <w:pStyle w:val="Heading5"/>
      </w:pPr>
      <w:r>
        <w:t>Error Codes Returned</w:t>
      </w:r>
    </w:p>
    <w:p w:rsidR="00AA2F7A" w:rsidRPr="00AA2F7A" w:rsidRDefault="00AA2F7A" w:rsidP="00AA2F7A">
      <w:pPr>
        <w:rPr>
          <w:b/>
          <w:bCs/>
        </w:rPr>
      </w:pPr>
      <w:r w:rsidRPr="003B5F4F">
        <w:t>INVPARAM</w:t>
      </w:r>
      <w:r>
        <w:tab/>
      </w:r>
      <w:r w:rsidRPr="003B5F4F">
        <w:t>Invalid parameter value</w:t>
      </w:r>
    </w:p>
    <w:p w:rsidR="00E0146B" w:rsidRDefault="00E0146B" w:rsidP="00E0146B">
      <w:pPr>
        <w:pStyle w:val="Heading2"/>
      </w:pPr>
      <w:r>
        <w:rPr>
          <w:color w:val="FF0000"/>
        </w:rPr>
        <w:t>$$TRNDET</w:t>
      </w:r>
      <w:r w:rsidRPr="004D38E6">
        <w:t>^</w:t>
      </w:r>
      <w:proofErr w:type="gramStart"/>
      <w:r w:rsidRPr="004D38E6">
        <w:t>SD</w:t>
      </w:r>
      <w:r>
        <w:t>WLAPI1</w:t>
      </w:r>
      <w:r w:rsidRPr="00430E33">
        <w:t>(</w:t>
      </w:r>
      <w:proofErr w:type="gramEnd"/>
      <w:r w:rsidRPr="00430E33">
        <w:t xml:space="preserve">) </w:t>
      </w:r>
      <w:r>
        <w:t>–</w:t>
      </w:r>
      <w:r w:rsidRPr="00430E33">
        <w:t xml:space="preserve"> </w:t>
      </w:r>
      <w:r>
        <w:t>Transfer request detailed data</w:t>
      </w:r>
    </w:p>
    <w:p w:rsidR="00E0146B" w:rsidRDefault="00E0146B" w:rsidP="00E0146B">
      <w:pPr>
        <w:rPr>
          <w:color w:val="000000"/>
        </w:rPr>
      </w:pPr>
      <w:r>
        <w:rPr>
          <w:color w:val="000000"/>
        </w:rPr>
        <w:t xml:space="preserve">This extrinsic function returns transfer request </w:t>
      </w:r>
      <w:proofErr w:type="spellStart"/>
      <w:r>
        <w:rPr>
          <w:color w:val="000000"/>
        </w:rPr>
        <w:t>detailes</w:t>
      </w:r>
      <w:proofErr w:type="spellEnd"/>
      <w:r>
        <w:rPr>
          <w:color w:val="000000"/>
        </w:rPr>
        <w:t xml:space="preserve"> for a specified Wait List</w:t>
      </w:r>
    </w:p>
    <w:p w:rsidR="00E0146B" w:rsidRDefault="00E0146B" w:rsidP="00E0146B">
      <w:pPr>
        <w:pStyle w:val="Heading5"/>
      </w:pPr>
      <w:r>
        <w:t>Format</w:t>
      </w:r>
    </w:p>
    <w:p w:rsidR="00E0146B" w:rsidRDefault="00E0146B" w:rsidP="00E0146B">
      <w:pPr>
        <w:rPr>
          <w:color w:val="000000"/>
        </w:rPr>
      </w:pPr>
      <w:r>
        <w:rPr>
          <w:color w:val="FF0000"/>
        </w:rPr>
        <w:tab/>
      </w:r>
      <w:r w:rsidRPr="00EB6E7C">
        <w:rPr>
          <w:color w:val="000000"/>
        </w:rPr>
        <w:t>$$</w:t>
      </w:r>
      <w:r w:rsidR="00664012">
        <w:rPr>
          <w:color w:val="000000"/>
        </w:rPr>
        <w:t>TRNDET</w:t>
      </w:r>
      <w:r>
        <w:rPr>
          <w:color w:val="000000"/>
        </w:rPr>
        <w:t>^</w:t>
      </w:r>
      <w:proofErr w:type="gramStart"/>
      <w:r>
        <w:rPr>
          <w:color w:val="000000"/>
        </w:rPr>
        <w:t>SDWLAPI1(</w:t>
      </w:r>
      <w:proofErr w:type="gramEnd"/>
      <w:r>
        <w:rPr>
          <w:color w:val="000000"/>
        </w:rPr>
        <w:t>.RETURN,</w:t>
      </w:r>
      <w:r w:rsidR="00664012">
        <w:rPr>
          <w:color w:val="000000"/>
        </w:rPr>
        <w:t>SDWLIEN</w:t>
      </w:r>
      <w:r>
        <w:rPr>
          <w:color w:val="000000"/>
        </w:rPr>
        <w:t>)</w:t>
      </w:r>
    </w:p>
    <w:p w:rsidR="00E0146B" w:rsidRDefault="00E0146B" w:rsidP="00E0146B">
      <w:pPr>
        <w:pStyle w:val="Heading5"/>
      </w:pPr>
      <w:r>
        <w:t>Input Parameters</w:t>
      </w:r>
    </w:p>
    <w:p w:rsidR="00E0146B" w:rsidRDefault="007A7E12" w:rsidP="00E0146B">
      <w:pPr>
        <w:rPr>
          <w:color w:val="000000"/>
        </w:rPr>
      </w:pPr>
      <w:proofErr w:type="gramStart"/>
      <w:r w:rsidRPr="007A7E12">
        <w:rPr>
          <w:color w:val="000000"/>
        </w:rPr>
        <w:t>RETURN(</w:t>
      </w:r>
      <w:proofErr w:type="gramEnd"/>
      <w:r w:rsidRPr="007A7E12">
        <w:rPr>
          <w:color w:val="000000"/>
        </w:rPr>
        <w:t>"ACTIVE")</w:t>
      </w:r>
      <w:r w:rsidR="00E01C0A">
        <w:rPr>
          <w:color w:val="000000"/>
        </w:rPr>
        <w:tab/>
      </w:r>
      <w:r w:rsidR="002F7F78">
        <w:rPr>
          <w:color w:val="000000"/>
        </w:rPr>
        <w:tab/>
      </w:r>
      <w:r>
        <w:rPr>
          <w:color w:val="000000"/>
        </w:rPr>
        <w:t>[Boolean] One of:</w:t>
      </w:r>
      <w:r w:rsidRPr="007A7E12">
        <w:rPr>
          <w:color w:val="000000"/>
        </w:rPr>
        <w:t xml:space="preserve"> 0: no active transfer, 1: active transfer</w:t>
      </w:r>
    </w:p>
    <w:p w:rsidR="002F7F78" w:rsidRDefault="002F7F78" w:rsidP="00E0146B">
      <w:pPr>
        <w:rPr>
          <w:color w:val="000000" w:themeColor="text1"/>
        </w:rPr>
      </w:pPr>
      <w:proofErr w:type="gramStart"/>
      <w:r w:rsidRPr="002F7F78">
        <w:rPr>
          <w:color w:val="000000" w:themeColor="text1"/>
        </w:rPr>
        <w:t>RETURN(</w:t>
      </w:r>
      <w:proofErr w:type="gramEnd"/>
      <w:r w:rsidRPr="002F7F78">
        <w:rPr>
          <w:color w:val="000000" w:themeColor="text1"/>
        </w:rPr>
        <w:t>"INSTITUTION")</w:t>
      </w:r>
      <w:r>
        <w:rPr>
          <w:color w:val="000000" w:themeColor="text1"/>
        </w:rPr>
        <w:t xml:space="preserve"> </w:t>
      </w:r>
      <w:r>
        <w:rPr>
          <w:color w:val="000000" w:themeColor="text1"/>
        </w:rPr>
        <w:tab/>
        <w:t>[String]</w:t>
      </w:r>
      <w:r w:rsidRPr="002F7F78">
        <w:rPr>
          <w:color w:val="000000" w:themeColor="text1"/>
        </w:rPr>
        <w:t xml:space="preserve"> Institution name</w:t>
      </w:r>
    </w:p>
    <w:p w:rsidR="00AD21DE" w:rsidRPr="00AD21DE" w:rsidRDefault="00AD21DE" w:rsidP="00E0146B">
      <w:pPr>
        <w:rPr>
          <w:color w:val="000000" w:themeColor="text1"/>
        </w:rPr>
      </w:pPr>
      <w:proofErr w:type="gramStart"/>
      <w:r w:rsidRPr="00AD21DE">
        <w:rPr>
          <w:color w:val="000000" w:themeColor="text1"/>
        </w:rPr>
        <w:t>RETURN(</w:t>
      </w:r>
      <w:proofErr w:type="gramEnd"/>
      <w:r w:rsidRPr="00AD21DE">
        <w:rPr>
          <w:color w:val="000000" w:themeColor="text1"/>
        </w:rPr>
        <w:t xml:space="preserve">"STATION") </w:t>
      </w:r>
      <w:r w:rsidRPr="00AD21DE">
        <w:rPr>
          <w:color w:val="000000" w:themeColor="text1"/>
        </w:rPr>
        <w:tab/>
      </w:r>
      <w:r w:rsidRPr="00AD21DE">
        <w:rPr>
          <w:color w:val="000000" w:themeColor="text1"/>
        </w:rPr>
        <w:tab/>
        <w:t>[</w:t>
      </w:r>
      <w:r>
        <w:rPr>
          <w:color w:val="000000" w:themeColor="text1"/>
        </w:rPr>
        <w:t>Numeric</w:t>
      </w:r>
      <w:r w:rsidRPr="00AD21DE">
        <w:rPr>
          <w:color w:val="000000" w:themeColor="text1"/>
        </w:rPr>
        <w:t xml:space="preserve">] Station Number </w:t>
      </w:r>
    </w:p>
    <w:p w:rsidR="00E0146B" w:rsidRPr="003D2813" w:rsidRDefault="007A7E12" w:rsidP="00E0146B">
      <w:pPr>
        <w:rPr>
          <w:color w:val="000000"/>
        </w:rPr>
      </w:pPr>
      <w:r>
        <w:rPr>
          <w:color w:val="000000"/>
        </w:rPr>
        <w:t>SDWLIEN</w:t>
      </w:r>
      <w:r w:rsidR="00E0146B">
        <w:rPr>
          <w:color w:val="000000"/>
        </w:rPr>
        <w:tab/>
      </w:r>
      <w:r w:rsidR="00E01C0A">
        <w:rPr>
          <w:color w:val="000000"/>
        </w:rPr>
        <w:tab/>
      </w:r>
      <w:r w:rsidR="002F7F78">
        <w:rPr>
          <w:color w:val="000000"/>
        </w:rPr>
        <w:tab/>
      </w:r>
      <w:r w:rsidR="00E0146B">
        <w:rPr>
          <w:color w:val="000000"/>
        </w:rPr>
        <w:t>[</w:t>
      </w:r>
      <w:proofErr w:type="spellStart"/>
      <w:r w:rsidR="00E0146B">
        <w:rPr>
          <w:color w:val="000000"/>
        </w:rPr>
        <w:t>Required</w:t>
      </w:r>
      <w:proofErr w:type="gramStart"/>
      <w:r w:rsidR="00E0146B">
        <w:rPr>
          <w:color w:val="000000"/>
        </w:rPr>
        <w:t>,Numeric</w:t>
      </w:r>
      <w:proofErr w:type="spellEnd"/>
      <w:proofErr w:type="gramEnd"/>
      <w:r w:rsidR="00E0146B">
        <w:rPr>
          <w:color w:val="000000"/>
        </w:rPr>
        <w:t xml:space="preserve">] </w:t>
      </w:r>
      <w:r>
        <w:rPr>
          <w:color w:val="000000"/>
        </w:rPr>
        <w:t>Wait List</w:t>
      </w:r>
      <w:r w:rsidR="00E0146B">
        <w:rPr>
          <w:color w:val="000000"/>
        </w:rPr>
        <w:t xml:space="preserve"> IEN.</w:t>
      </w:r>
    </w:p>
    <w:p w:rsidR="00E0146B" w:rsidRDefault="00E0146B" w:rsidP="00E0146B">
      <w:pPr>
        <w:pStyle w:val="Heading5"/>
      </w:pPr>
      <w:r>
        <w:t>Output</w:t>
      </w:r>
    </w:p>
    <w:p w:rsidR="00E0146B" w:rsidRDefault="00E0146B" w:rsidP="00E0146B">
      <w:pPr>
        <w:rPr>
          <w:color w:val="000000"/>
        </w:rPr>
      </w:pPr>
      <w:proofErr w:type="gramStart"/>
      <w:r>
        <w:rPr>
          <w:color w:val="000000"/>
        </w:rPr>
        <w:t>A Boolean value signaling if the call was successful or not.</w:t>
      </w:r>
      <w:proofErr w:type="gramEnd"/>
    </w:p>
    <w:p w:rsidR="00E0146B" w:rsidRDefault="00E0146B" w:rsidP="00E0146B">
      <w:pPr>
        <w:pStyle w:val="Heading5"/>
      </w:pPr>
      <w:r>
        <w:t>Error Codes Returned</w:t>
      </w:r>
    </w:p>
    <w:p w:rsidR="00E0146B" w:rsidRPr="00AA2F7A" w:rsidRDefault="00E0146B" w:rsidP="00E0146B">
      <w:pPr>
        <w:rPr>
          <w:b/>
          <w:bCs/>
        </w:rPr>
      </w:pPr>
      <w:r w:rsidRPr="003B5F4F">
        <w:t>INVPARAM</w:t>
      </w:r>
      <w:r>
        <w:tab/>
      </w:r>
      <w:r w:rsidRPr="003B5F4F">
        <w:t>Invalid parameter value</w:t>
      </w:r>
    </w:p>
    <w:p w:rsidR="005D2FE0" w:rsidRDefault="005D2FE0" w:rsidP="005D2FE0">
      <w:pPr>
        <w:pStyle w:val="Heading2"/>
      </w:pPr>
      <w:r>
        <w:rPr>
          <w:color w:val="FF0000"/>
        </w:rPr>
        <w:t>$$LOCK</w:t>
      </w:r>
      <w:r w:rsidRPr="004D38E6">
        <w:t>^</w:t>
      </w:r>
      <w:proofErr w:type="gramStart"/>
      <w:r w:rsidRPr="004D38E6">
        <w:t>SD</w:t>
      </w:r>
      <w:r>
        <w:t>WLAPI1</w:t>
      </w:r>
      <w:r w:rsidRPr="00430E33">
        <w:t>(</w:t>
      </w:r>
      <w:proofErr w:type="gramEnd"/>
      <w:r w:rsidRPr="00430E33">
        <w:t xml:space="preserve">) </w:t>
      </w:r>
      <w:r>
        <w:t>–</w:t>
      </w:r>
      <w:r w:rsidRPr="00430E33">
        <w:t xml:space="preserve"> </w:t>
      </w:r>
      <w:r>
        <w:t>Lock specified wait list</w:t>
      </w:r>
    </w:p>
    <w:p w:rsidR="005D2FE0" w:rsidRDefault="005D2FE0" w:rsidP="005D2FE0">
      <w:pPr>
        <w:rPr>
          <w:color w:val="000000"/>
        </w:rPr>
      </w:pPr>
      <w:r>
        <w:rPr>
          <w:color w:val="000000"/>
        </w:rPr>
        <w:t>This extrinsic function lock specified Wait List</w:t>
      </w:r>
    </w:p>
    <w:p w:rsidR="005D2FE0" w:rsidRDefault="005D2FE0" w:rsidP="005D2FE0">
      <w:pPr>
        <w:pStyle w:val="Heading5"/>
      </w:pPr>
      <w:r>
        <w:t>Format</w:t>
      </w:r>
    </w:p>
    <w:p w:rsidR="005D2FE0" w:rsidRDefault="005D2FE0" w:rsidP="005D2FE0">
      <w:pPr>
        <w:rPr>
          <w:color w:val="000000"/>
        </w:rPr>
      </w:pPr>
      <w:r>
        <w:rPr>
          <w:color w:val="FF0000"/>
        </w:rPr>
        <w:tab/>
      </w:r>
      <w:r w:rsidRPr="00EB6E7C">
        <w:rPr>
          <w:color w:val="000000"/>
        </w:rPr>
        <w:t>$$</w:t>
      </w:r>
      <w:r>
        <w:rPr>
          <w:color w:val="000000"/>
        </w:rPr>
        <w:t>LOCK^</w:t>
      </w:r>
      <w:proofErr w:type="gramStart"/>
      <w:r>
        <w:rPr>
          <w:color w:val="000000"/>
        </w:rPr>
        <w:t>SDWLAPI1(</w:t>
      </w:r>
      <w:proofErr w:type="gramEnd"/>
      <w:r>
        <w:rPr>
          <w:color w:val="000000"/>
        </w:rPr>
        <w:t>.RETURN,IEN)</w:t>
      </w:r>
    </w:p>
    <w:p w:rsidR="005D2FE0" w:rsidRDefault="005D2FE0" w:rsidP="005D2FE0">
      <w:pPr>
        <w:pStyle w:val="Heading5"/>
      </w:pPr>
      <w:r>
        <w:lastRenderedPageBreak/>
        <w:t>Input Parameters</w:t>
      </w:r>
    </w:p>
    <w:p w:rsidR="005D2FE0" w:rsidRDefault="005D2FE0" w:rsidP="005D2FE0">
      <w:pPr>
        <w:rPr>
          <w:color w:val="000000"/>
        </w:rPr>
      </w:pPr>
      <w:r w:rsidRPr="003D2813">
        <w:rPr>
          <w:color w:val="000000"/>
        </w:rPr>
        <w:t>.RETURN</w:t>
      </w:r>
      <w:r w:rsidRPr="00BF569C">
        <w:rPr>
          <w:color w:val="000000"/>
        </w:rPr>
        <w:t xml:space="preserve"> </w:t>
      </w:r>
      <w:r>
        <w:rPr>
          <w:color w:val="000000"/>
        </w:rPr>
        <w:tab/>
        <w:t>[</w:t>
      </w:r>
      <w:proofErr w:type="spellStart"/>
      <w:r>
        <w:rPr>
          <w:color w:val="000000"/>
        </w:rPr>
        <w:t>Required</w:t>
      </w:r>
      <w:proofErr w:type="gramStart"/>
      <w:r>
        <w:rPr>
          <w:color w:val="000000"/>
        </w:rPr>
        <w:t>,Boolean</w:t>
      </w:r>
      <w:proofErr w:type="spellEnd"/>
      <w:proofErr w:type="gramEnd"/>
      <w:r>
        <w:rPr>
          <w:color w:val="000000"/>
        </w:rPr>
        <w:t xml:space="preserve">] </w:t>
      </w:r>
      <w:r>
        <w:t>Set to 1 if the operation succeeds, 0 otherwise</w:t>
      </w:r>
    </w:p>
    <w:p w:rsidR="005D2FE0" w:rsidRPr="003D2813" w:rsidRDefault="005D2FE0" w:rsidP="005D2FE0">
      <w:pPr>
        <w:rPr>
          <w:color w:val="000000"/>
        </w:rPr>
      </w:pPr>
      <w:r>
        <w:rPr>
          <w:color w:val="000000"/>
        </w:rPr>
        <w:t>IEN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Wait list IEN (pointer to file 409.3).</w:t>
      </w:r>
    </w:p>
    <w:p w:rsidR="005D2FE0" w:rsidRDefault="005D2FE0" w:rsidP="005D2FE0">
      <w:pPr>
        <w:pStyle w:val="Heading5"/>
      </w:pPr>
      <w:r>
        <w:t>Output</w:t>
      </w:r>
    </w:p>
    <w:p w:rsidR="005D2FE0" w:rsidRDefault="005D2FE0" w:rsidP="005D2FE0">
      <w:pPr>
        <w:rPr>
          <w:color w:val="000000"/>
        </w:rPr>
      </w:pPr>
      <w:proofErr w:type="gramStart"/>
      <w:r>
        <w:rPr>
          <w:color w:val="000000"/>
        </w:rPr>
        <w:t>A Boolean value signaling if the call was successful or not.</w:t>
      </w:r>
      <w:proofErr w:type="gramEnd"/>
    </w:p>
    <w:p w:rsidR="005D2FE0" w:rsidRDefault="005D2FE0" w:rsidP="005D2FE0">
      <w:pPr>
        <w:pStyle w:val="Heading5"/>
      </w:pPr>
      <w:r>
        <w:t>Error Codes Returned</w:t>
      </w:r>
    </w:p>
    <w:p w:rsidR="005D2FE0" w:rsidRPr="00AA2F7A" w:rsidRDefault="005D2FE0" w:rsidP="005D2FE0">
      <w:pPr>
        <w:rPr>
          <w:b/>
          <w:bCs/>
        </w:rPr>
      </w:pPr>
      <w:r w:rsidRPr="003B5F4F">
        <w:t>INVPARAM</w:t>
      </w:r>
      <w:r>
        <w:tab/>
      </w:r>
      <w:r w:rsidRPr="003B5F4F">
        <w:t>Invalid parameter value</w:t>
      </w:r>
    </w:p>
    <w:p w:rsidR="00D10AE6" w:rsidRDefault="00D10AE6" w:rsidP="00D10AE6">
      <w:pPr>
        <w:pStyle w:val="Heading2"/>
      </w:pPr>
      <w:r>
        <w:rPr>
          <w:color w:val="FF0000"/>
        </w:rPr>
        <w:t>$$UNLOCK</w:t>
      </w:r>
      <w:r w:rsidRPr="004D38E6">
        <w:t>^</w:t>
      </w:r>
      <w:proofErr w:type="gramStart"/>
      <w:r w:rsidRPr="004D38E6">
        <w:t>SD</w:t>
      </w:r>
      <w:r>
        <w:t>WLAPI1</w:t>
      </w:r>
      <w:r w:rsidRPr="00430E33">
        <w:t>(</w:t>
      </w:r>
      <w:proofErr w:type="gramEnd"/>
      <w:r w:rsidRPr="00430E33">
        <w:t xml:space="preserve">) </w:t>
      </w:r>
      <w:r>
        <w:t>–</w:t>
      </w:r>
      <w:r w:rsidRPr="00430E33">
        <w:t xml:space="preserve"> </w:t>
      </w:r>
      <w:r>
        <w:t>Unlock specified wait list</w:t>
      </w:r>
    </w:p>
    <w:p w:rsidR="00D10AE6" w:rsidRDefault="00D10AE6" w:rsidP="00D10AE6">
      <w:pPr>
        <w:rPr>
          <w:color w:val="000000"/>
        </w:rPr>
      </w:pPr>
      <w:r>
        <w:rPr>
          <w:color w:val="000000"/>
        </w:rPr>
        <w:t>This extrinsic function unlock specified Wait List</w:t>
      </w:r>
    </w:p>
    <w:p w:rsidR="00D10AE6" w:rsidRDefault="00D10AE6" w:rsidP="00D10AE6">
      <w:pPr>
        <w:pStyle w:val="Heading5"/>
      </w:pPr>
      <w:r>
        <w:t>Format</w:t>
      </w:r>
    </w:p>
    <w:p w:rsidR="00D10AE6" w:rsidRDefault="00D10AE6" w:rsidP="00D10AE6">
      <w:pPr>
        <w:rPr>
          <w:color w:val="000000"/>
        </w:rPr>
      </w:pPr>
      <w:r>
        <w:rPr>
          <w:color w:val="FF0000"/>
        </w:rPr>
        <w:tab/>
      </w:r>
      <w:r w:rsidRPr="00EB6E7C">
        <w:rPr>
          <w:color w:val="000000"/>
        </w:rPr>
        <w:t>$$</w:t>
      </w:r>
      <w:r>
        <w:rPr>
          <w:color w:val="000000"/>
        </w:rPr>
        <w:t>UNLOCK^</w:t>
      </w:r>
      <w:proofErr w:type="gramStart"/>
      <w:r>
        <w:rPr>
          <w:color w:val="000000"/>
        </w:rPr>
        <w:t>SDWLAPI1(</w:t>
      </w:r>
      <w:proofErr w:type="gramEnd"/>
      <w:r>
        <w:rPr>
          <w:color w:val="000000"/>
        </w:rPr>
        <w:t>IEN)</w:t>
      </w:r>
    </w:p>
    <w:p w:rsidR="00D10AE6" w:rsidRDefault="00D10AE6" w:rsidP="00D10AE6">
      <w:pPr>
        <w:pStyle w:val="Heading5"/>
      </w:pPr>
      <w:r>
        <w:t>Input Parameters</w:t>
      </w:r>
    </w:p>
    <w:p w:rsidR="00D10AE6" w:rsidRPr="003D2813" w:rsidRDefault="00D10AE6" w:rsidP="00D10AE6">
      <w:pPr>
        <w:rPr>
          <w:color w:val="000000"/>
        </w:rPr>
      </w:pPr>
      <w:r>
        <w:rPr>
          <w:color w:val="000000"/>
        </w:rPr>
        <w:t>IEN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 Wait list IEN (pointer to file 409.3).</w:t>
      </w:r>
    </w:p>
    <w:p w:rsidR="00D10AE6" w:rsidRDefault="00D10AE6" w:rsidP="00D10AE6">
      <w:pPr>
        <w:pStyle w:val="Heading5"/>
      </w:pPr>
      <w:r>
        <w:t>Output</w:t>
      </w:r>
    </w:p>
    <w:p w:rsidR="00D10AE6" w:rsidRDefault="00D10AE6" w:rsidP="00D10AE6">
      <w:pPr>
        <w:rPr>
          <w:color w:val="000000"/>
        </w:rPr>
      </w:pPr>
      <w:proofErr w:type="gramStart"/>
      <w:r>
        <w:rPr>
          <w:color w:val="000000"/>
        </w:rPr>
        <w:t>A Boolean value signaling if the call was successful or not.</w:t>
      </w:r>
      <w:proofErr w:type="gramEnd"/>
    </w:p>
    <w:p w:rsidR="00D10AE6" w:rsidRDefault="00D10AE6" w:rsidP="00D10AE6">
      <w:pPr>
        <w:pStyle w:val="Heading5"/>
      </w:pPr>
      <w:r>
        <w:t>Error Codes Returned</w:t>
      </w:r>
    </w:p>
    <w:p w:rsidR="00D10AE6" w:rsidRPr="00AA2F7A" w:rsidRDefault="00D10AE6" w:rsidP="00D10AE6">
      <w:pPr>
        <w:rPr>
          <w:b/>
          <w:bCs/>
        </w:rPr>
      </w:pPr>
      <w:r>
        <w:t>None</w:t>
      </w:r>
    </w:p>
    <w:p w:rsidR="00C90AD2" w:rsidRDefault="00C90AD2" w:rsidP="00C90AD2">
      <w:pPr>
        <w:pStyle w:val="Heading2"/>
        <w:rPr>
          <w:rFonts w:eastAsia="Arial"/>
        </w:rPr>
      </w:pPr>
      <w:r>
        <w:rPr>
          <w:rFonts w:eastAsia="Arial"/>
        </w:rPr>
        <w:t>2.5 Team API</w:t>
      </w:r>
    </w:p>
    <w:p w:rsidR="00C90AD2" w:rsidRDefault="00C90AD2" w:rsidP="00C90AD2">
      <w:pPr>
        <w:pStyle w:val="Heading2"/>
      </w:pPr>
      <w:r w:rsidRPr="004D38E6">
        <w:rPr>
          <w:color w:val="FF0000"/>
        </w:rPr>
        <w:t>$$LSTAP</w:t>
      </w:r>
      <w:r>
        <w:rPr>
          <w:color w:val="FF0000"/>
        </w:rPr>
        <w:t>OS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a</w:t>
      </w:r>
      <w:r w:rsidR="00173B59">
        <w:t xml:space="preserve">ctive </w:t>
      </w:r>
      <w:r w:rsidR="00363EC9">
        <w:t>team positions</w:t>
      </w:r>
      <w:r>
        <w:t xml:space="preserve"> filtered by name</w:t>
      </w:r>
    </w:p>
    <w:p w:rsidR="00C90AD2" w:rsidRDefault="00C90AD2" w:rsidP="00C90AD2">
      <w:pPr>
        <w:rPr>
          <w:color w:val="000000"/>
        </w:rPr>
      </w:pPr>
      <w:r>
        <w:rPr>
          <w:color w:val="000000"/>
        </w:rPr>
        <w:t>This extrinsic function returns a list of a</w:t>
      </w:r>
      <w:r w:rsidR="00173B59">
        <w:rPr>
          <w:color w:val="000000"/>
        </w:rPr>
        <w:t xml:space="preserve">ctive </w:t>
      </w:r>
      <w:r w:rsidR="00363EC9">
        <w:rPr>
          <w:color w:val="000000"/>
        </w:rPr>
        <w:t>team positions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LSTAPOS^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5001EA" w:rsidP="00C90AD2">
      <w:pPr>
        <w:rPr>
          <w:color w:val="000000"/>
        </w:rPr>
      </w:pPr>
      <w:r>
        <w:rPr>
          <w:color w:val="000000"/>
        </w:rPr>
        <w:t>.RETURN</w:t>
      </w:r>
      <w:r>
        <w:rPr>
          <w:color w:val="000000"/>
        </w:rPr>
        <w:tab/>
      </w:r>
      <w:r w:rsidR="00C90AD2">
        <w:rPr>
          <w:color w:val="000000"/>
        </w:rPr>
        <w:t> [</w:t>
      </w:r>
      <w:proofErr w:type="spellStart"/>
      <w:r w:rsidR="00C90AD2">
        <w:rPr>
          <w:color w:val="000000"/>
        </w:rPr>
        <w:t>Required</w:t>
      </w:r>
      <w:proofErr w:type="gramStart"/>
      <w:r w:rsidR="00C90AD2">
        <w:rPr>
          <w:color w:val="000000"/>
        </w:rPr>
        <w:t>,Array</w:t>
      </w:r>
      <w:proofErr w:type="spellEnd"/>
      <w:proofErr w:type="gramEnd"/>
      <w:r w:rsidR="00C90AD2">
        <w:rPr>
          <w:color w:val="000000"/>
        </w:rPr>
        <w:t>]</w:t>
      </w:r>
      <w:r w:rsidR="00C90AD2" w:rsidRPr="003D2813">
        <w:rPr>
          <w:color w:val="000000"/>
        </w:rPr>
        <w:t xml:space="preserve"> Array passed by reference that will receive the data</w:t>
      </w:r>
      <w:r>
        <w:rPr>
          <w:color w:val="000000"/>
        </w:rPr>
        <w:t xml:space="preserve">. All fields except </w:t>
      </w:r>
      <w:r>
        <w:rPr>
          <w:color w:val="000000"/>
        </w:rPr>
        <w:tab/>
      </w:r>
      <w:r>
        <w:rPr>
          <w:color w:val="000000"/>
        </w:rPr>
        <w:tab/>
      </w:r>
      <w:r>
        <w:rPr>
          <w:color w:val="000000"/>
        </w:rPr>
        <w:tab/>
        <w:t xml:space="preserve">‘ID’ are returned in </w:t>
      </w:r>
      <w:proofErr w:type="spellStart"/>
      <w:r>
        <w:rPr>
          <w:color w:val="000000"/>
        </w:rPr>
        <w:t>internal^external</w:t>
      </w:r>
      <w:proofErr w:type="spellEnd"/>
      <w:r>
        <w:rPr>
          <w:color w:val="000000"/>
        </w:rPr>
        <w:t xml:space="preserve"> format.</w:t>
      </w:r>
    </w:p>
    <w:p w:rsidR="00C90AD2" w:rsidRPr="003D2813" w:rsidRDefault="005001EA" w:rsidP="00363EC9">
      <w:pPr>
        <w:rPr>
          <w:color w:val="000000"/>
        </w:rPr>
      </w:pPr>
      <w:r>
        <w:rPr>
          <w:color w:val="000000"/>
        </w:rPr>
        <w:tab/>
      </w:r>
      <w:proofErr w:type="gramStart"/>
      <w:r w:rsidR="00C90AD2" w:rsidRPr="003D2813">
        <w:rPr>
          <w:color w:val="000000"/>
        </w:rPr>
        <w:t>RETURN(</w:t>
      </w:r>
      <w:proofErr w:type="gramEnd"/>
      <w:r w:rsidR="00C90AD2" w:rsidRPr="003D2813">
        <w:rPr>
          <w:color w:val="000000"/>
        </w:rPr>
        <w:t xml:space="preserve">0) </w:t>
      </w:r>
      <w:r w:rsidR="00C90AD2">
        <w:rPr>
          <w:color w:val="000000"/>
        </w:rPr>
        <w:t>–</w:t>
      </w:r>
      <w:r w:rsidR="00C90AD2" w:rsidRPr="003D2813">
        <w:rPr>
          <w:color w:val="000000"/>
        </w:rPr>
        <w:t xml:space="preserve"> </w:t>
      </w:r>
      <w:r w:rsidR="00C90AD2">
        <w:rPr>
          <w:color w:val="000000"/>
        </w:rPr>
        <w:t>[</w:t>
      </w:r>
      <w:r w:rsidR="00363EC9">
        <w:rPr>
          <w:color w:val="000000"/>
        </w:rPr>
        <w:t>Numeric</w:t>
      </w:r>
      <w:r w:rsidR="00C90AD2">
        <w:rPr>
          <w:color w:val="000000"/>
        </w:rPr>
        <w:t xml:space="preserve">] </w:t>
      </w:r>
      <w:r w:rsidR="00C90AD2" w:rsidRPr="003D2813">
        <w:rPr>
          <w:color w:val="000000"/>
        </w:rPr>
        <w:t># of entries found</w:t>
      </w:r>
    </w:p>
    <w:p w:rsidR="00C90AD2" w:rsidRPr="003D2813" w:rsidRDefault="005001EA" w:rsidP="00C90AD2">
      <w:pPr>
        <w:rPr>
          <w:color w:val="000000"/>
        </w:rPr>
      </w:pPr>
      <w:r>
        <w:rPr>
          <w:color w:val="000000"/>
        </w:rPr>
        <w:tab/>
      </w:r>
      <w:proofErr w:type="gramStart"/>
      <w:r w:rsidR="00C90AD2" w:rsidRPr="003D2813">
        <w:rPr>
          <w:color w:val="000000"/>
        </w:rPr>
        <w:t>RETURN</w:t>
      </w:r>
      <w:r w:rsidR="00C90AD2">
        <w:rPr>
          <w:color w:val="000000"/>
        </w:rPr>
        <w:t>(</w:t>
      </w:r>
      <w:proofErr w:type="gramEnd"/>
      <w:r w:rsidR="00C90AD2">
        <w:rPr>
          <w:color w:val="000000"/>
        </w:rPr>
        <w:t xml:space="preserve">#,”ID”) – [Numeric] </w:t>
      </w:r>
      <w:r w:rsidR="00CB4D11">
        <w:rPr>
          <w:color w:val="000000"/>
        </w:rPr>
        <w:t>Team position</w:t>
      </w:r>
      <w:r w:rsidR="00C90AD2">
        <w:rPr>
          <w:color w:val="000000"/>
        </w:rPr>
        <w:t xml:space="preserve"> IE</w:t>
      </w:r>
      <w:r w:rsidR="00C90AD2" w:rsidRPr="003D2813">
        <w:rPr>
          <w:color w:val="000000"/>
        </w:rPr>
        <w:t>N</w:t>
      </w:r>
    </w:p>
    <w:p w:rsidR="00C90AD2" w:rsidRPr="003D2813" w:rsidRDefault="005001EA" w:rsidP="00C90AD2">
      <w:pPr>
        <w:rPr>
          <w:color w:val="000000"/>
        </w:rPr>
      </w:pPr>
      <w:r>
        <w:rPr>
          <w:color w:val="000000"/>
        </w:rPr>
        <w:tab/>
      </w:r>
      <w:proofErr w:type="gramStart"/>
      <w:r w:rsidR="00C90AD2">
        <w:rPr>
          <w:color w:val="000000"/>
        </w:rPr>
        <w:t>RETURN(</w:t>
      </w:r>
      <w:proofErr w:type="gramEnd"/>
      <w:r w:rsidR="00C90AD2">
        <w:rPr>
          <w:color w:val="000000"/>
        </w:rPr>
        <w:t>#</w:t>
      </w:r>
      <w:r w:rsidR="00C90AD2" w:rsidRPr="003D2813">
        <w:rPr>
          <w:color w:val="000000"/>
        </w:rPr>
        <w:t>,”</w:t>
      </w:r>
      <w:r w:rsidR="00036CA4">
        <w:rPr>
          <w:color w:val="000000"/>
        </w:rPr>
        <w:t>CLINIC</w:t>
      </w:r>
      <w:r w:rsidR="00C90AD2" w:rsidRPr="003D2813">
        <w:rPr>
          <w:color w:val="000000"/>
        </w:rPr>
        <w:t>”) –</w:t>
      </w:r>
      <w:r w:rsidR="00C90AD2">
        <w:rPr>
          <w:color w:val="000000"/>
        </w:rPr>
        <w:t xml:space="preserve"> [</w:t>
      </w:r>
      <w:r w:rsidR="00036CA4">
        <w:rPr>
          <w:color w:val="000000"/>
        </w:rPr>
        <w:t>Numeric</w:t>
      </w:r>
      <w:r w:rsidR="00C90AD2">
        <w:rPr>
          <w:color w:val="000000"/>
        </w:rPr>
        <w:t>]</w:t>
      </w:r>
      <w:r w:rsidR="00C90AD2" w:rsidRPr="003D2813">
        <w:rPr>
          <w:color w:val="000000"/>
        </w:rPr>
        <w:t xml:space="preserve"> </w:t>
      </w:r>
      <w:r w:rsidR="00036CA4">
        <w:rPr>
          <w:color w:val="000000"/>
        </w:rPr>
        <w:t>Associated clinic IEN</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NAME</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position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TEAM</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Team name</w:t>
      </w:r>
    </w:p>
    <w:p w:rsidR="00036CA4" w:rsidRPr="003D2813" w:rsidRDefault="005001EA" w:rsidP="00036CA4">
      <w:pPr>
        <w:rPr>
          <w:color w:val="000000"/>
        </w:rPr>
      </w:pPr>
      <w:r>
        <w:rPr>
          <w:color w:val="000000"/>
        </w:rPr>
        <w:tab/>
      </w:r>
      <w:proofErr w:type="gramStart"/>
      <w:r w:rsidR="00036CA4">
        <w:rPr>
          <w:color w:val="000000"/>
        </w:rPr>
        <w:t>RETURN(</w:t>
      </w:r>
      <w:proofErr w:type="gramEnd"/>
      <w:r w:rsidR="00036CA4">
        <w:rPr>
          <w:color w:val="000000"/>
        </w:rPr>
        <w:t>#</w:t>
      </w:r>
      <w:r w:rsidR="00036CA4" w:rsidRPr="003D2813">
        <w:rPr>
          <w:color w:val="000000"/>
        </w:rPr>
        <w:t>,”</w:t>
      </w:r>
      <w:r w:rsidR="00036CA4">
        <w:rPr>
          <w:color w:val="000000"/>
        </w:rPr>
        <w:t>USER</w:t>
      </w:r>
      <w:r w:rsidR="00036CA4" w:rsidRPr="003D2813">
        <w:rPr>
          <w:color w:val="000000"/>
        </w:rPr>
        <w:t>”) –</w:t>
      </w:r>
      <w:r w:rsidR="00036CA4">
        <w:rPr>
          <w:color w:val="000000"/>
        </w:rPr>
        <w:t xml:space="preserve"> [String]</w:t>
      </w:r>
      <w:r w:rsidR="00036CA4" w:rsidRPr="003D2813">
        <w:rPr>
          <w:color w:val="000000"/>
        </w:rPr>
        <w:t xml:space="preserve"> </w:t>
      </w:r>
      <w:r w:rsidR="00036CA4">
        <w:rPr>
          <w:color w:val="000000"/>
        </w:rPr>
        <w:t>Practitioner</w:t>
      </w:r>
      <w:r w:rsidR="00036CA4" w:rsidRPr="003D2813">
        <w:rPr>
          <w:color w:val="000000"/>
        </w:rPr>
        <w:t xml:space="preserve"> </w:t>
      </w:r>
      <w:r w:rsidR="00036CA4">
        <w:rPr>
          <w:color w:val="000000"/>
        </w:rPr>
        <w:t>IEN</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9E1D9A" w:rsidRDefault="005001EA" w:rsidP="00C90AD2">
      <w:pPr>
        <w:rPr>
          <w:color w:val="000000"/>
        </w:rPr>
      </w:pPr>
      <w:r>
        <w:rPr>
          <w:color w:val="000000"/>
        </w:rPr>
        <w:lastRenderedPageBreak/>
        <w:tab/>
      </w:r>
      <w:proofErr w:type="gramStart"/>
      <w:r w:rsidR="009E1D9A">
        <w:rPr>
          <w:color w:val="000000"/>
        </w:rPr>
        <w:t>SEARCH(</w:t>
      </w:r>
      <w:proofErr w:type="gramEnd"/>
      <w:r w:rsidR="009E1D9A">
        <w:rPr>
          <w:color w:val="000000"/>
        </w:rPr>
        <w:t>0) – [</w:t>
      </w:r>
      <w:proofErr w:type="spellStart"/>
      <w:r w:rsidR="009E1D9A">
        <w:rPr>
          <w:color w:val="000000"/>
        </w:rPr>
        <w:t>Optional,Numeric</w:t>
      </w:r>
      <w:proofErr w:type="spellEnd"/>
      <w:r w:rsidR="009E1D9A">
        <w:rPr>
          <w:color w:val="000000"/>
        </w:rPr>
        <w:t>] Team IEN</w:t>
      </w:r>
    </w:p>
    <w:p w:rsidR="004366FF" w:rsidRPr="003D2813" w:rsidRDefault="005001EA" w:rsidP="00C90AD2">
      <w:pPr>
        <w:rPr>
          <w:color w:val="000000"/>
        </w:rPr>
      </w:pPr>
      <w:r>
        <w:rPr>
          <w:color w:val="000000"/>
        </w:rPr>
        <w:tab/>
      </w:r>
      <w:proofErr w:type="gramStart"/>
      <w:r w:rsidR="004366FF">
        <w:rPr>
          <w:color w:val="000000"/>
        </w:rPr>
        <w:t>SEARCH(</w:t>
      </w:r>
      <w:proofErr w:type="gramEnd"/>
      <w:r w:rsidR="004366FF">
        <w:rPr>
          <w:color w:val="000000"/>
        </w:rPr>
        <w:t>1) – [</w:t>
      </w:r>
      <w:proofErr w:type="spellStart"/>
      <w:r w:rsidR="004366FF">
        <w:rPr>
          <w:color w:val="000000"/>
        </w:rPr>
        <w:t>Optional,Boolean</w:t>
      </w:r>
      <w:proofErr w:type="spellEnd"/>
      <w:r w:rsidR="004366FF">
        <w:rPr>
          <w:color w:val="000000"/>
        </w:rPr>
        <w:t>] If 1 returns only primary care positions.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CB4D11">
        <w:rPr>
          <w:color w:val="000000"/>
        </w:rPr>
        <w:t>team position</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Pr>
          <w:color w:val="FF0000"/>
        </w:rPr>
        <w:t>$$LSTATMS</w:t>
      </w:r>
      <w:r w:rsidRPr="004D38E6">
        <w:t>^</w:t>
      </w:r>
      <w:proofErr w:type="gramStart"/>
      <w:r w:rsidRPr="004D38E6">
        <w:t>S</w:t>
      </w:r>
      <w:r>
        <w:t>CT</w:t>
      </w:r>
      <w:r w:rsidRPr="004D38E6">
        <w:t>MAPI</w:t>
      </w:r>
      <w:r>
        <w:t>1</w:t>
      </w:r>
      <w:r w:rsidRPr="00430E33">
        <w:t>(</w:t>
      </w:r>
      <w:proofErr w:type="gramEnd"/>
      <w:r w:rsidRPr="00430E33">
        <w:t xml:space="preserve">) </w:t>
      </w:r>
      <w:r>
        <w:t>-</w:t>
      </w:r>
      <w:r w:rsidRPr="00430E33">
        <w:t xml:space="preserve"> </w:t>
      </w:r>
      <w:r>
        <w:t>List</w:t>
      </w:r>
      <w:r w:rsidRPr="00430E33">
        <w:t xml:space="preserve"> </w:t>
      </w:r>
      <w:r w:rsidR="00AC3F08">
        <w:t>active teams</w:t>
      </w:r>
      <w:r>
        <w:t xml:space="preserve"> filtered by name</w:t>
      </w:r>
    </w:p>
    <w:p w:rsidR="00C90AD2" w:rsidRDefault="00C90AD2" w:rsidP="00C90AD2">
      <w:pPr>
        <w:rPr>
          <w:color w:val="000000"/>
        </w:rPr>
      </w:pPr>
      <w:r>
        <w:rPr>
          <w:color w:val="000000"/>
        </w:rPr>
        <w:t xml:space="preserve">This extrinsic function returns a list of </w:t>
      </w:r>
      <w:r w:rsidR="00AC3F08">
        <w:rPr>
          <w:color w:val="000000"/>
        </w:rPr>
        <w:t>active teams</w:t>
      </w:r>
      <w:r>
        <w:rPr>
          <w:color w:val="000000"/>
        </w:rPr>
        <w:t>. The list can be filtered by name.</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LSTATMS^</w:t>
      </w:r>
      <w:proofErr w:type="gramStart"/>
      <w:r>
        <w:rPr>
          <w:color w:val="000000"/>
        </w:rPr>
        <w:t>SCTMAPI1(</w:t>
      </w:r>
      <w:proofErr w:type="gramEnd"/>
      <w:r>
        <w:rPr>
          <w:color w:val="000000"/>
        </w:rPr>
        <w:t>.RETURN,SEARCH,START,NUMBER)</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p>
    <w:p w:rsidR="00C90AD2" w:rsidRPr="003D2813" w:rsidRDefault="00C90AD2" w:rsidP="00AC3F08">
      <w:pPr>
        <w:rPr>
          <w:color w:val="000000"/>
        </w:rPr>
      </w:pPr>
      <w:r w:rsidRPr="003D2813">
        <w:rPr>
          <w:color w:val="000000"/>
        </w:rPr>
        <w:t xml:space="preserve">                                    </w:t>
      </w:r>
      <w:proofErr w:type="gramStart"/>
      <w:r w:rsidRPr="003D2813">
        <w:rPr>
          <w:color w:val="000000"/>
        </w:rPr>
        <w:t>RETURN(</w:t>
      </w:r>
      <w:proofErr w:type="gramEnd"/>
      <w:r w:rsidRPr="003D2813">
        <w:rPr>
          <w:color w:val="000000"/>
        </w:rPr>
        <w:t xml:space="preserve">0) </w:t>
      </w:r>
      <w:r>
        <w:rPr>
          <w:color w:val="000000"/>
        </w:rPr>
        <w:t>–</w:t>
      </w:r>
      <w:r w:rsidRPr="003D2813">
        <w:rPr>
          <w:color w:val="000000"/>
        </w:rPr>
        <w:t xml:space="preserve"> </w:t>
      </w:r>
      <w:r>
        <w:rPr>
          <w:color w:val="000000"/>
        </w:rPr>
        <w:t>[</w:t>
      </w:r>
      <w:r w:rsidR="00AC3F08">
        <w:rPr>
          <w:color w:val="000000"/>
        </w:rPr>
        <w:t>Numeric</w:t>
      </w:r>
      <w:r>
        <w:rPr>
          <w:color w:val="000000"/>
        </w:rPr>
        <w:t xml:space="preserve">] </w:t>
      </w:r>
      <w:r w:rsidRPr="003D2813">
        <w:rPr>
          <w:color w:val="000000"/>
        </w:rPr>
        <w:t># of entries found</w:t>
      </w:r>
    </w:p>
    <w:p w:rsidR="00C90AD2" w:rsidRPr="003D2813" w:rsidRDefault="00C90AD2" w:rsidP="00C90AD2">
      <w:pPr>
        <w:rPr>
          <w:color w:val="000000"/>
        </w:rPr>
      </w:pPr>
      <w:r w:rsidRPr="003D2813">
        <w:rPr>
          <w:color w:val="000000"/>
        </w:rPr>
        <w:t xml:space="preserve">                                    </w:t>
      </w:r>
      <w:proofErr w:type="gramStart"/>
      <w:r w:rsidRPr="003D2813">
        <w:rPr>
          <w:color w:val="000000"/>
        </w:rPr>
        <w:t>RETURN</w:t>
      </w:r>
      <w:r>
        <w:rPr>
          <w:color w:val="000000"/>
        </w:rPr>
        <w:t>(</w:t>
      </w:r>
      <w:proofErr w:type="gramEnd"/>
      <w:r>
        <w:rPr>
          <w:color w:val="000000"/>
        </w:rPr>
        <w:t xml:space="preserve">#,”ID”) – [Numeric] </w:t>
      </w:r>
      <w:r w:rsidR="00AC3F08">
        <w:rPr>
          <w:color w:val="000000"/>
        </w:rPr>
        <w:t>Team</w:t>
      </w:r>
      <w:r>
        <w:rPr>
          <w:color w:val="000000"/>
        </w:rPr>
        <w:t xml:space="preserve"> IE</w:t>
      </w:r>
      <w:r w:rsidRPr="003D2813">
        <w:rPr>
          <w:color w:val="000000"/>
        </w:rPr>
        <w:t>N</w:t>
      </w:r>
    </w:p>
    <w:p w:rsidR="00C90AD2" w:rsidRPr="003D2813" w:rsidRDefault="00C90AD2" w:rsidP="00C90AD2">
      <w:pPr>
        <w:rPr>
          <w:color w:val="000000"/>
        </w:rPr>
      </w:pPr>
      <w:r w:rsidRPr="003D2813">
        <w:rPr>
          <w:color w:val="000000"/>
        </w:rPr>
        <w:t>              </w:t>
      </w:r>
      <w:r>
        <w:rPr>
          <w:color w:val="000000"/>
        </w:rPr>
        <w:t xml:space="preserve">                      </w:t>
      </w:r>
      <w:proofErr w:type="gramStart"/>
      <w:r>
        <w:rPr>
          <w:color w:val="000000"/>
        </w:rPr>
        <w:t>RETURN(</w:t>
      </w:r>
      <w:proofErr w:type="gramEnd"/>
      <w:r>
        <w:rPr>
          <w:color w:val="000000"/>
        </w:rPr>
        <w:t>#</w:t>
      </w:r>
      <w:r w:rsidRPr="003D2813">
        <w:rPr>
          <w:color w:val="000000"/>
        </w:rPr>
        <w:t>,”NAME”) –</w:t>
      </w:r>
      <w:r>
        <w:rPr>
          <w:color w:val="000000"/>
        </w:rPr>
        <w:t xml:space="preserve"> [String]</w:t>
      </w:r>
      <w:r w:rsidRPr="003D2813">
        <w:rPr>
          <w:color w:val="000000"/>
        </w:rPr>
        <w:t xml:space="preserve"> </w:t>
      </w:r>
      <w:r w:rsidR="00AC3F08">
        <w:rPr>
          <w:color w:val="000000"/>
        </w:rPr>
        <w:t>Team</w:t>
      </w:r>
      <w:r w:rsidRPr="003D2813">
        <w:rPr>
          <w:color w:val="000000"/>
        </w:rPr>
        <w:t xml:space="preserve"> name</w:t>
      </w:r>
    </w:p>
    <w:p w:rsidR="00C90AD2" w:rsidRDefault="00C90AD2" w:rsidP="00C90AD2">
      <w:pPr>
        <w:rPr>
          <w:color w:val="000000"/>
        </w:rPr>
      </w:pPr>
      <w:r w:rsidRPr="003D2813">
        <w:rPr>
          <w:color w:val="000000"/>
        </w:rPr>
        <w:t xml:space="preserve">SEARCH                    </w:t>
      </w:r>
      <w:r w:rsidRPr="0025462D">
        <w:rPr>
          <w:color w:val="000000"/>
        </w:rPr>
        <w:t>[</w:t>
      </w:r>
      <w:proofErr w:type="spellStart"/>
      <w:r w:rsidRPr="0025462D">
        <w:rPr>
          <w:color w:val="000000"/>
        </w:rPr>
        <w:t>Optional</w:t>
      </w:r>
      <w:proofErr w:type="gramStart"/>
      <w:r w:rsidRPr="0025462D">
        <w:rPr>
          <w:color w:val="000000"/>
        </w:rPr>
        <w:t>,String</w:t>
      </w:r>
      <w:proofErr w:type="spellEnd"/>
      <w:proofErr w:type="gramEnd"/>
      <w:r w:rsidRPr="0025462D">
        <w:rPr>
          <w:color w:val="000000"/>
        </w:rPr>
        <w:t>]</w:t>
      </w:r>
      <w:r w:rsidRPr="003D2813">
        <w:rPr>
          <w:color w:val="000000"/>
        </w:rPr>
        <w:t xml:space="preserve"> Partial match restriction. Default: All entries</w:t>
      </w:r>
    </w:p>
    <w:p w:rsidR="004955BD" w:rsidRPr="003D2813" w:rsidRDefault="004955BD" w:rsidP="00C90AD2">
      <w:pPr>
        <w:rPr>
          <w:color w:val="000000"/>
        </w:rPr>
      </w:pPr>
      <w:r>
        <w:rPr>
          <w:color w:val="000000"/>
        </w:rPr>
        <w:tab/>
      </w:r>
      <w:r>
        <w:rPr>
          <w:color w:val="000000"/>
        </w:rPr>
        <w:tab/>
      </w:r>
      <w:r>
        <w:rPr>
          <w:color w:val="000000"/>
        </w:rPr>
        <w:tab/>
      </w:r>
      <w:proofErr w:type="gramStart"/>
      <w:r>
        <w:rPr>
          <w:color w:val="000000"/>
        </w:rPr>
        <w:t>SEARCH(</w:t>
      </w:r>
      <w:proofErr w:type="gramEnd"/>
      <w:r>
        <w:rPr>
          <w:color w:val="000000"/>
        </w:rPr>
        <w:t>0) – [</w:t>
      </w:r>
      <w:proofErr w:type="spellStart"/>
      <w:r>
        <w:rPr>
          <w:color w:val="000000"/>
        </w:rPr>
        <w:t>Optional,Boolean</w:t>
      </w:r>
      <w:proofErr w:type="spellEnd"/>
      <w:r>
        <w:rPr>
          <w:color w:val="000000"/>
        </w:rPr>
        <w:t>] If 1 returns only primary care teams</w:t>
      </w:r>
    </w:p>
    <w:p w:rsidR="00C90AD2" w:rsidRPr="003D2813" w:rsidRDefault="00C90AD2" w:rsidP="00C90AD2">
      <w:pPr>
        <w:rPr>
          <w:color w:val="000000"/>
        </w:rPr>
      </w:pPr>
      <w:r w:rsidRPr="003D2813">
        <w:rPr>
          <w:color w:val="000000"/>
        </w:rPr>
        <w:t>START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The </w:t>
      </w:r>
      <w:r w:rsidR="004955BD">
        <w:rPr>
          <w:color w:val="000000"/>
        </w:rPr>
        <w:t>team</w:t>
      </w:r>
      <w:r>
        <w:rPr>
          <w:color w:val="000000"/>
        </w:rPr>
        <w:t xml:space="preserve"> name</w:t>
      </w:r>
      <w:r w:rsidRPr="003D2813">
        <w:rPr>
          <w:color w:val="000000"/>
        </w:rPr>
        <w:t xml:space="preserve"> from which to begin the list. Default: “”</w:t>
      </w:r>
    </w:p>
    <w:p w:rsidR="00C90AD2" w:rsidRPr="003D2813" w:rsidRDefault="00C90AD2" w:rsidP="00C90AD2">
      <w:pPr>
        <w:rPr>
          <w:color w:val="000000"/>
        </w:rPr>
      </w:pPr>
      <w:r w:rsidRPr="003D2813">
        <w:rPr>
          <w:color w:val="000000"/>
        </w:rPr>
        <w:t>NUMBER                  </w:t>
      </w:r>
      <w:r>
        <w:rPr>
          <w:color w:val="000000"/>
        </w:rPr>
        <w:t>[</w:t>
      </w:r>
      <w:proofErr w:type="spellStart"/>
      <w:r w:rsidRPr="003D2813">
        <w:rPr>
          <w:color w:val="000000"/>
        </w:rPr>
        <w:t>Optional</w:t>
      </w:r>
      <w:proofErr w:type="gramStart"/>
      <w:r>
        <w:rPr>
          <w:color w:val="000000"/>
        </w:rPr>
        <w:t>,Numeric</w:t>
      </w:r>
      <w:proofErr w:type="spellEnd"/>
      <w:proofErr w:type="gramEnd"/>
      <w:r>
        <w:rPr>
          <w:color w:val="000000"/>
        </w:rPr>
        <w:t>]</w:t>
      </w:r>
      <w:r w:rsidRPr="003D2813">
        <w:rPr>
          <w:color w:val="000000"/>
        </w:rPr>
        <w:t xml:space="preserve"> Number of entries to return. Default: All entries</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90AD2" w:rsidP="00C90AD2">
      <w:pPr>
        <w:rPr>
          <w:color w:val="000000"/>
        </w:rPr>
      </w:pPr>
      <w:r>
        <w:rPr>
          <w:color w:val="000000"/>
        </w:rPr>
        <w:t>None</w:t>
      </w:r>
    </w:p>
    <w:p w:rsidR="00C90AD2" w:rsidRDefault="00C90AD2" w:rsidP="00C90AD2">
      <w:pPr>
        <w:pStyle w:val="Heading2"/>
      </w:pPr>
      <w:r w:rsidRPr="004D38E6">
        <w:rPr>
          <w:color w:val="FF0000"/>
        </w:rPr>
        <w:t>$$</w:t>
      </w:r>
      <w:r>
        <w:rPr>
          <w:color w:val="FF0000"/>
        </w:rPr>
        <w:t>GETEAM</w:t>
      </w:r>
      <w:r w:rsidRPr="004D38E6">
        <w:t>^</w:t>
      </w:r>
      <w:proofErr w:type="gramStart"/>
      <w:r w:rsidRPr="004D38E6">
        <w:t>S</w:t>
      </w:r>
      <w:r>
        <w:t>CT</w:t>
      </w:r>
      <w:r w:rsidRPr="004D38E6">
        <w:t>MAPI</w:t>
      </w:r>
      <w:r>
        <w:t>1</w:t>
      </w:r>
      <w:r w:rsidRPr="00430E33">
        <w:t>(</w:t>
      </w:r>
      <w:proofErr w:type="gramEnd"/>
      <w:r w:rsidRPr="00430E33">
        <w:t xml:space="preserve">) </w:t>
      </w:r>
      <w:r w:rsidR="006F1612">
        <w:t>–</w:t>
      </w:r>
      <w:r w:rsidRPr="00430E33">
        <w:t xml:space="preserve"> </w:t>
      </w:r>
      <w:r w:rsidR="006F1612">
        <w:t>Get team details</w:t>
      </w:r>
    </w:p>
    <w:p w:rsidR="00C90AD2" w:rsidRDefault="00C90AD2" w:rsidP="00C90AD2">
      <w:pPr>
        <w:rPr>
          <w:color w:val="000000"/>
        </w:rPr>
      </w:pPr>
      <w:r>
        <w:rPr>
          <w:color w:val="000000"/>
        </w:rPr>
        <w:t xml:space="preserve">This extrinsic function returns </w:t>
      </w:r>
      <w:r w:rsidR="006F1612">
        <w:rPr>
          <w:color w:val="000000"/>
        </w:rPr>
        <w:t>detailed data for a team</w:t>
      </w:r>
      <w:r>
        <w:rPr>
          <w:color w:val="000000"/>
        </w:rPr>
        <w:t>.</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w:t>
      </w:r>
      <w:proofErr w:type="gramStart"/>
      <w:r>
        <w:rPr>
          <w:color w:val="000000"/>
        </w:rPr>
        <w:t>SCTMAPI1(</w:t>
      </w:r>
      <w:proofErr w:type="gramEnd"/>
      <w:r>
        <w:rPr>
          <w:color w:val="000000"/>
        </w:rPr>
        <w:t>.RETURN,SCTM)</w:t>
      </w:r>
    </w:p>
    <w:p w:rsidR="00C90AD2" w:rsidRDefault="00C90AD2" w:rsidP="00C90AD2">
      <w:pPr>
        <w:pStyle w:val="Heading5"/>
      </w:pPr>
      <w:r>
        <w:t>Input Parameters</w:t>
      </w:r>
    </w:p>
    <w:p w:rsidR="00C90AD2"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D17BEF">
        <w:rPr>
          <w:color w:val="000000"/>
        </w:rPr>
        <w:t xml:space="preserve"> in </w:t>
      </w:r>
      <w:r w:rsidR="00D17BEF">
        <w:rPr>
          <w:color w:val="000000"/>
        </w:rPr>
        <w:tab/>
      </w:r>
      <w:r w:rsidR="00D17BEF">
        <w:rPr>
          <w:color w:val="000000"/>
        </w:rPr>
        <w:tab/>
      </w:r>
      <w:r w:rsidR="00D17BEF">
        <w:rPr>
          <w:color w:val="000000"/>
        </w:rPr>
        <w:tab/>
      </w:r>
      <w:r w:rsidR="00D17BEF">
        <w:rPr>
          <w:color w:val="000000"/>
        </w:rPr>
        <w:tab/>
      </w:r>
      <w:r w:rsidR="00D17BEF">
        <w:rPr>
          <w:color w:val="000000"/>
        </w:rPr>
        <w:tab/>
      </w:r>
      <w:proofErr w:type="spellStart"/>
      <w:r w:rsidR="00D17BEF">
        <w:rPr>
          <w:color w:val="000000"/>
        </w:rPr>
        <w:t>internal^external</w:t>
      </w:r>
      <w:proofErr w:type="spellEnd"/>
      <w:r w:rsidR="00D17BEF">
        <w:rPr>
          <w:color w:val="000000"/>
        </w:rPr>
        <w:t xml:space="preserve"> format</w:t>
      </w:r>
    </w:p>
    <w:p w:rsidR="00D17BEF" w:rsidRPr="00D17BEF" w:rsidRDefault="00D17BEF" w:rsidP="00D17BEF">
      <w:pPr>
        <w:rPr>
          <w:color w:val="000000"/>
        </w:rPr>
      </w:pPr>
      <w:r>
        <w:rPr>
          <w:color w:val="000000"/>
        </w:rPr>
        <w:lastRenderedPageBreak/>
        <w:tab/>
      </w:r>
      <w:proofErr w:type="gramStart"/>
      <w:r w:rsidRPr="00D17BEF">
        <w:rPr>
          <w:color w:val="000000"/>
        </w:rPr>
        <w:t>RETURN(</w:t>
      </w:r>
      <w:proofErr w:type="gramEnd"/>
      <w:r w:rsidRPr="00D17BEF">
        <w:rPr>
          <w:color w:val="000000"/>
        </w:rPr>
        <w:t>"AUT</w:t>
      </w:r>
      <w:r>
        <w:rPr>
          <w:color w:val="000000"/>
        </w:rPr>
        <w:t xml:space="preserve">O-ASSIGN FROM ASSC CLINICS?") - [Boolean] </w:t>
      </w:r>
      <w:proofErr w:type="spellStart"/>
      <w:r>
        <w:rPr>
          <w:color w:val="000000"/>
        </w:rPr>
        <w:t>Autoassign</w:t>
      </w:r>
      <w:proofErr w:type="spellEnd"/>
      <w:r>
        <w:rPr>
          <w:color w:val="000000"/>
        </w:rPr>
        <w:t xml:space="preserve"> patients from associated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clinics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"CAN ACT AS A PC TEAM?")</w:t>
      </w:r>
      <w:r>
        <w:rPr>
          <w:color w:val="000000"/>
        </w:rPr>
        <w:t xml:space="preserve"> – [Boolean] Can act as primary care team for a patient</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w:t>
      </w:r>
      <w:r>
        <w:rPr>
          <w:color w:val="000000"/>
        </w:rPr>
        <w:t xml:space="preserve">LOSE TO FURTHER ASSIGNMENT?") – [Boolean] Indicates if team can be assigned </w:t>
      </w:r>
      <w:r>
        <w:rPr>
          <w:color w:val="000000"/>
        </w:rPr>
        <w:tab/>
      </w:r>
      <w:r>
        <w:rPr>
          <w:color w:val="000000"/>
        </w:rPr>
        <w:tab/>
      </w:r>
      <w:r>
        <w:rPr>
          <w:color w:val="000000"/>
        </w:rPr>
        <w:tab/>
      </w:r>
      <w:r>
        <w:rPr>
          <w:color w:val="000000"/>
        </w:rPr>
        <w:tab/>
      </w:r>
      <w:r>
        <w:rPr>
          <w:color w:val="000000"/>
        </w:rPr>
        <w:tab/>
      </w:r>
      <w:r>
        <w:rPr>
          <w:color w:val="000000"/>
        </w:rPr>
        <w:tab/>
      </w:r>
      <w:r>
        <w:rPr>
          <w:color w:val="000000"/>
        </w:rPr>
        <w:tab/>
        <w:t>additional patients</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 OF PATIENTS")</w:t>
      </w:r>
      <w:r>
        <w:rPr>
          <w:color w:val="000000"/>
        </w:rPr>
        <w:t xml:space="preserve"> – [Numeric] # of patients currently assigned to 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ACTIVATION DATE")</w:t>
      </w:r>
      <w:r>
        <w:rPr>
          <w:color w:val="000000"/>
        </w:rPr>
        <w:t xml:space="preserve"> - [</w:t>
      </w:r>
      <w:proofErr w:type="spellStart"/>
      <w:r>
        <w:rPr>
          <w:color w:val="000000"/>
        </w:rPr>
        <w:t>DateTime</w:t>
      </w:r>
      <w:proofErr w:type="spellEnd"/>
      <w:r>
        <w:rPr>
          <w:color w:val="000000"/>
        </w:rPr>
        <w:t>] Activation date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EFFECTIVE DATE")</w:t>
      </w:r>
      <w:r w:rsidR="00B73C7A">
        <w:rPr>
          <w:color w:val="000000"/>
        </w:rPr>
        <w:t xml:space="preserve"> – [</w:t>
      </w:r>
      <w:proofErr w:type="spellStart"/>
      <w:r w:rsidR="00B73C7A">
        <w:rPr>
          <w:color w:val="000000"/>
        </w:rPr>
        <w:t>DateTime</w:t>
      </w:r>
      <w:proofErr w:type="spellEnd"/>
      <w:r w:rsidR="00B73C7A">
        <w:rPr>
          <w:color w:val="000000"/>
        </w:rPr>
        <w:t xml:space="preserve">] The most recent date that the status has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changed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INACTIVA</w:t>
      </w:r>
      <w:r w:rsidR="00B73C7A">
        <w:rPr>
          <w:color w:val="000000"/>
        </w:rPr>
        <w:t>TION DATE") – [</w:t>
      </w:r>
      <w:proofErr w:type="spellStart"/>
      <w:r w:rsidR="00B73C7A">
        <w:rPr>
          <w:color w:val="000000"/>
        </w:rPr>
        <w:t>DateTime</w:t>
      </w:r>
      <w:proofErr w:type="spellEnd"/>
      <w:r w:rsidR="00B73C7A">
        <w:rPr>
          <w:color w:val="000000"/>
        </w:rPr>
        <w:t>] Inactivation date as of today</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"CURRENT STATUS")</w:t>
      </w:r>
      <w:r w:rsidR="00B73C7A">
        <w:rPr>
          <w:color w:val="000000"/>
        </w:rPr>
        <w:t xml:space="preserve"> – [String] Status (Active, Inactive)</w:t>
      </w:r>
    </w:p>
    <w:p w:rsidR="00D17BEF" w:rsidRPr="00D17BEF" w:rsidRDefault="00D17BEF" w:rsidP="00D17BEF">
      <w:pPr>
        <w:rPr>
          <w:color w:val="000000"/>
        </w:rPr>
      </w:pPr>
      <w:r>
        <w:rPr>
          <w:color w:val="000000"/>
        </w:rPr>
        <w:tab/>
      </w:r>
      <w:proofErr w:type="gramStart"/>
      <w:r w:rsidRPr="00D17BEF">
        <w:rPr>
          <w:color w:val="000000"/>
        </w:rPr>
        <w:t>R</w:t>
      </w:r>
      <w:r w:rsidR="00B73C7A">
        <w:rPr>
          <w:color w:val="000000"/>
        </w:rPr>
        <w:t>ETURN(</w:t>
      </w:r>
      <w:proofErr w:type="gramEnd"/>
      <w:r w:rsidR="00B73C7A">
        <w:rPr>
          <w:color w:val="000000"/>
        </w:rPr>
        <w:t>"DEFAULT TEAM PRINTER") – [Numeric] Printer IEN (pointer to DEVICE 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"DESCRIPTION") – [String] Team description</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"DIS</w:t>
      </w:r>
      <w:r w:rsidR="00B73C7A">
        <w:rPr>
          <w:color w:val="000000"/>
        </w:rPr>
        <w:t xml:space="preserve">CHARGE FROM ASSOC. CLINICS?") – [Boolean] Auto discharge from team when </w:t>
      </w:r>
      <w:r w:rsidR="00B73C7A">
        <w:rPr>
          <w:color w:val="000000"/>
        </w:rPr>
        <w:tab/>
      </w:r>
      <w:r w:rsidR="00B73C7A">
        <w:rPr>
          <w:color w:val="000000"/>
        </w:rPr>
        <w:tab/>
      </w:r>
      <w:r w:rsidR="00B73C7A">
        <w:rPr>
          <w:color w:val="000000"/>
        </w:rPr>
        <w:tab/>
      </w:r>
      <w:r w:rsidR="00B73C7A">
        <w:rPr>
          <w:color w:val="000000"/>
        </w:rPr>
        <w:tab/>
      </w:r>
      <w:r w:rsidR="00B73C7A">
        <w:rPr>
          <w:color w:val="000000"/>
        </w:rPr>
        <w:tab/>
      </w:r>
      <w:r w:rsidR="00B73C7A">
        <w:rPr>
          <w:color w:val="000000"/>
        </w:rPr>
        <w:tab/>
        <w:t>discharge from associated clinic?</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"INSTITUTION")</w:t>
      </w:r>
      <w:r w:rsidR="00B73C7A">
        <w:rPr>
          <w:color w:val="000000"/>
        </w:rPr>
        <w:t xml:space="preserve"> – [Numeric] Site IEN (pointer to INSTITUTION file)</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"MAX</w:t>
      </w:r>
      <w:r w:rsidR="00B73C7A">
        <w:rPr>
          <w:color w:val="000000"/>
        </w:rPr>
        <w:t xml:space="preserve"> % OF PRIMARY CARE PATIENTS")- [Numeric] Maximum percentage of patients that </w:t>
      </w:r>
      <w:r w:rsidR="00B73C7A">
        <w:rPr>
          <w:color w:val="000000"/>
        </w:rPr>
        <w:tab/>
      </w:r>
      <w:r w:rsidR="00B73C7A">
        <w:rPr>
          <w:color w:val="000000"/>
        </w:rPr>
        <w:tab/>
      </w:r>
      <w:r w:rsidR="00B73C7A">
        <w:rPr>
          <w:color w:val="000000"/>
        </w:rPr>
        <w:tab/>
      </w:r>
      <w:r w:rsidR="00B73C7A">
        <w:rPr>
          <w:color w:val="000000"/>
        </w:rPr>
        <w:tab/>
        <w:t>this team should be assigned</w:t>
      </w:r>
    </w:p>
    <w:p w:rsidR="00D17BEF" w:rsidRPr="00D17BEF" w:rsidRDefault="00D17BEF" w:rsidP="00D17BEF">
      <w:pPr>
        <w:rPr>
          <w:color w:val="000000"/>
        </w:rPr>
      </w:pPr>
      <w:r>
        <w:rPr>
          <w:color w:val="000000"/>
        </w:rPr>
        <w:tab/>
      </w:r>
      <w:proofErr w:type="gramStart"/>
      <w:r w:rsidRPr="00D17BEF">
        <w:rPr>
          <w:color w:val="000000"/>
        </w:rPr>
        <w:t>RET</w:t>
      </w:r>
      <w:r w:rsidR="00B73C7A">
        <w:rPr>
          <w:color w:val="000000"/>
        </w:rPr>
        <w:t>URN(</w:t>
      </w:r>
      <w:proofErr w:type="gramEnd"/>
      <w:r w:rsidR="00B73C7A">
        <w:rPr>
          <w:color w:val="000000"/>
        </w:rPr>
        <w:t xml:space="preserve">"MAX NUMBER OF PATIENTS") – [Numeric] Maximum allowable number of patients for </w:t>
      </w:r>
      <w:r w:rsidR="00B73C7A">
        <w:rPr>
          <w:color w:val="000000"/>
        </w:rPr>
        <w:tab/>
      </w:r>
      <w:r w:rsidR="00B73C7A">
        <w:rPr>
          <w:color w:val="000000"/>
        </w:rPr>
        <w:tab/>
      </w:r>
      <w:r w:rsidR="00B73C7A">
        <w:rPr>
          <w:color w:val="000000"/>
        </w:rPr>
        <w:tab/>
      </w:r>
      <w:r w:rsidR="00B73C7A">
        <w:rPr>
          <w:color w:val="000000"/>
        </w:rPr>
        <w:tab/>
        <w:t>this team</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"NAME")</w:t>
      </w:r>
      <w:r w:rsidR="00B73C7A">
        <w:rPr>
          <w:color w:val="000000"/>
        </w:rPr>
        <w:t xml:space="preserve"> – [String] Team name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 xml:space="preserve">"RESTRICT CONSULTS?") – [Boolean] Prevents making consult appointments to clinics in </w:t>
      </w:r>
      <w:r w:rsidR="00B73C7A">
        <w:rPr>
          <w:color w:val="000000"/>
        </w:rPr>
        <w:tab/>
      </w:r>
      <w:r w:rsidR="00B73C7A">
        <w:rPr>
          <w:color w:val="000000"/>
        </w:rPr>
        <w:tab/>
      </w:r>
      <w:r w:rsidR="00B73C7A">
        <w:rPr>
          <w:color w:val="000000"/>
        </w:rPr>
        <w:tab/>
      </w:r>
      <w:r w:rsidR="00B73C7A">
        <w:rPr>
          <w:color w:val="000000"/>
        </w:rPr>
        <w:tab/>
        <w:t>which the patient is not enrolled</w:t>
      </w:r>
    </w:p>
    <w:p w:rsidR="00D17BEF" w:rsidRPr="00D17BEF" w:rsidRDefault="00D17BEF" w:rsidP="00D17BEF">
      <w:pPr>
        <w:rPr>
          <w:color w:val="000000"/>
        </w:rPr>
      </w:pPr>
      <w:r>
        <w:rPr>
          <w:color w:val="000000"/>
        </w:rPr>
        <w:tab/>
      </w:r>
      <w:proofErr w:type="gramStart"/>
      <w:r w:rsidRPr="00D17BEF">
        <w:rPr>
          <w:color w:val="000000"/>
        </w:rPr>
        <w:t>RETURN(</w:t>
      </w:r>
      <w:proofErr w:type="gramEnd"/>
      <w:r w:rsidRPr="00D17BEF">
        <w:rPr>
          <w:color w:val="000000"/>
        </w:rPr>
        <w:t>"SERVICE/DEPARTMENT")</w:t>
      </w:r>
      <w:r w:rsidR="00B73C7A">
        <w:rPr>
          <w:color w:val="000000"/>
        </w:rPr>
        <w:t xml:space="preserve"> – [Numeric] Service/Section IEN (pointer to SERVICE/SECTION </w:t>
      </w:r>
      <w:r w:rsidR="00B73C7A">
        <w:rPr>
          <w:color w:val="000000"/>
        </w:rPr>
        <w:tab/>
      </w:r>
      <w:r w:rsidR="00B73C7A">
        <w:rPr>
          <w:color w:val="000000"/>
        </w:rPr>
        <w:tab/>
      </w:r>
      <w:r w:rsidR="00B73C7A">
        <w:rPr>
          <w:color w:val="000000"/>
        </w:rPr>
        <w:tab/>
      </w:r>
      <w:r w:rsidR="00B73C7A">
        <w:rPr>
          <w:color w:val="000000"/>
        </w:rPr>
        <w:tab/>
        <w:t>file)</w:t>
      </w:r>
    </w:p>
    <w:p w:rsidR="00D17BEF" w:rsidRPr="00D17BEF" w:rsidRDefault="00D17BEF" w:rsidP="00D17BEF">
      <w:pPr>
        <w:rPr>
          <w:color w:val="000000"/>
        </w:rPr>
      </w:pPr>
      <w:r>
        <w:rPr>
          <w:color w:val="000000"/>
        </w:rPr>
        <w:tab/>
      </w:r>
      <w:proofErr w:type="gramStart"/>
      <w:r w:rsidR="00B73C7A">
        <w:rPr>
          <w:color w:val="000000"/>
        </w:rPr>
        <w:t>RETURN(</w:t>
      </w:r>
      <w:proofErr w:type="gramEnd"/>
      <w:r w:rsidR="00B73C7A">
        <w:rPr>
          <w:color w:val="000000"/>
        </w:rPr>
        <w:t>"TEAM PHONE NUMBER") – [String] Phone</w:t>
      </w:r>
    </w:p>
    <w:p w:rsidR="00D17BEF" w:rsidRDefault="00D17BEF" w:rsidP="00C90AD2">
      <w:pPr>
        <w:rPr>
          <w:color w:val="000000"/>
        </w:rPr>
      </w:pPr>
      <w:r>
        <w:rPr>
          <w:color w:val="000000"/>
        </w:rPr>
        <w:tab/>
      </w:r>
      <w:proofErr w:type="gramStart"/>
      <w:r w:rsidRPr="00D17BEF">
        <w:rPr>
          <w:color w:val="000000"/>
        </w:rPr>
        <w:t>RETURN(</w:t>
      </w:r>
      <w:proofErr w:type="gramEnd"/>
      <w:r w:rsidRPr="00D17BEF">
        <w:rPr>
          <w:color w:val="000000"/>
        </w:rPr>
        <w:t>"TEAM PURPOSE")</w:t>
      </w:r>
      <w:r w:rsidR="00B73C7A">
        <w:rPr>
          <w:color w:val="000000"/>
        </w:rPr>
        <w:t xml:space="preserve"> – [Numeric] Primary role of team (pointer to TEAM PURPOSE file)</w:t>
      </w:r>
    </w:p>
    <w:p w:rsidR="00C90AD2" w:rsidRPr="003D2813" w:rsidRDefault="006F1612" w:rsidP="00C90AD2">
      <w:pPr>
        <w:rPr>
          <w:color w:val="000000"/>
        </w:rPr>
      </w:pPr>
      <w:r>
        <w:rPr>
          <w:color w:val="000000"/>
        </w:rPr>
        <w:t>SCTM</w:t>
      </w:r>
      <w:r w:rsidR="00C90AD2" w:rsidRPr="003D2813">
        <w:rPr>
          <w:color w:val="000000"/>
        </w:rPr>
        <w:t xml:space="preserve">                    </w:t>
      </w:r>
      <w:r w:rsidR="00C90AD2" w:rsidRPr="0025462D">
        <w:rPr>
          <w:color w:val="000000"/>
        </w:rPr>
        <w:t>[</w:t>
      </w:r>
      <w:proofErr w:type="spellStart"/>
      <w:r>
        <w:rPr>
          <w:color w:val="000000"/>
        </w:rPr>
        <w:t>Required</w:t>
      </w:r>
      <w:proofErr w:type="gramStart"/>
      <w:r>
        <w:rPr>
          <w:color w:val="000000"/>
        </w:rPr>
        <w:t>,Numeric</w:t>
      </w:r>
      <w:proofErr w:type="spellEnd"/>
      <w:proofErr w:type="gramEnd"/>
      <w:r w:rsidR="00C90AD2" w:rsidRPr="0025462D">
        <w:rPr>
          <w:color w:val="000000"/>
        </w:rPr>
        <w:t>]</w:t>
      </w:r>
      <w:r w:rsidR="00C90AD2" w:rsidRPr="003D2813">
        <w:rPr>
          <w:color w:val="000000"/>
        </w:rPr>
        <w:t xml:space="preserve"> </w:t>
      </w:r>
      <w:r>
        <w:rPr>
          <w:color w:val="000000"/>
        </w:rPr>
        <w:t>Team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lastRenderedPageBreak/>
        <w:t>Error Codes Returned</w:t>
      </w:r>
    </w:p>
    <w:p w:rsidR="00C90AD2" w:rsidRDefault="00BC2B55" w:rsidP="00C90AD2">
      <w:pPr>
        <w:rPr>
          <w:color w:val="000000"/>
        </w:rPr>
      </w:pPr>
      <w:r>
        <w:rPr>
          <w:color w:val="000000"/>
        </w:rPr>
        <w:t>INVPARAM</w:t>
      </w:r>
      <w:r>
        <w:rPr>
          <w:color w:val="000000"/>
        </w:rPr>
        <w:tab/>
        <w:t>Invalid parameter value</w:t>
      </w:r>
    </w:p>
    <w:p w:rsidR="00C90AD2" w:rsidRDefault="00C90AD2" w:rsidP="00C90AD2">
      <w:pPr>
        <w:pStyle w:val="Heading2"/>
      </w:pPr>
      <w:r w:rsidRPr="004D38E6">
        <w:rPr>
          <w:color w:val="FF0000"/>
        </w:rPr>
        <w:t>$$</w:t>
      </w:r>
      <w:r>
        <w:rPr>
          <w:color w:val="FF0000"/>
        </w:rPr>
        <w:t>GETEAMPO</w:t>
      </w:r>
      <w:r w:rsidRPr="004D38E6">
        <w:t>^</w:t>
      </w:r>
      <w:proofErr w:type="gramStart"/>
      <w:r w:rsidRPr="004D38E6">
        <w:t>S</w:t>
      </w:r>
      <w:r>
        <w:t>CT</w:t>
      </w:r>
      <w:r w:rsidRPr="004D38E6">
        <w:t>MAPI</w:t>
      </w:r>
      <w:r>
        <w:t>1</w:t>
      </w:r>
      <w:r w:rsidRPr="00430E33">
        <w:t>(</w:t>
      </w:r>
      <w:proofErr w:type="gramEnd"/>
      <w:r w:rsidRPr="00430E33">
        <w:t xml:space="preserve">) </w:t>
      </w:r>
      <w:r w:rsidR="00F1136E">
        <w:t>–</w:t>
      </w:r>
      <w:r w:rsidRPr="00430E33">
        <w:t xml:space="preserve"> </w:t>
      </w:r>
      <w:r w:rsidR="00F1136E">
        <w:t>Get team position details</w:t>
      </w:r>
    </w:p>
    <w:p w:rsidR="00C90AD2" w:rsidRDefault="00C90AD2" w:rsidP="00C90AD2">
      <w:pPr>
        <w:rPr>
          <w:color w:val="000000"/>
        </w:rPr>
      </w:pPr>
      <w:r>
        <w:rPr>
          <w:color w:val="000000"/>
        </w:rPr>
        <w:t xml:space="preserve">This extrinsic function returns </w:t>
      </w:r>
      <w:proofErr w:type="gramStart"/>
      <w:r>
        <w:rPr>
          <w:color w:val="000000"/>
        </w:rPr>
        <w:t xml:space="preserve">a </w:t>
      </w:r>
      <w:r w:rsidR="00F1136E">
        <w:rPr>
          <w:color w:val="000000"/>
        </w:rPr>
        <w:t>detailed</w:t>
      </w:r>
      <w:proofErr w:type="gramEnd"/>
      <w:r w:rsidR="00F1136E">
        <w:rPr>
          <w:color w:val="000000"/>
        </w:rPr>
        <w:t xml:space="preserve"> information for a team position.</w:t>
      </w:r>
    </w:p>
    <w:p w:rsidR="00C90AD2" w:rsidRDefault="00C90AD2" w:rsidP="00C90AD2">
      <w:pPr>
        <w:pStyle w:val="Heading5"/>
      </w:pPr>
      <w:r>
        <w:t>Format</w:t>
      </w:r>
    </w:p>
    <w:p w:rsidR="00C90AD2" w:rsidRDefault="00C90AD2" w:rsidP="00C90AD2">
      <w:pPr>
        <w:rPr>
          <w:color w:val="000000"/>
        </w:rPr>
      </w:pPr>
      <w:r>
        <w:rPr>
          <w:color w:val="FF0000"/>
        </w:rPr>
        <w:tab/>
      </w:r>
      <w:r w:rsidRPr="00EB6E7C">
        <w:rPr>
          <w:color w:val="000000"/>
        </w:rPr>
        <w:t>$$</w:t>
      </w:r>
      <w:r>
        <w:rPr>
          <w:color w:val="000000"/>
        </w:rPr>
        <w:t>GETEAMPO^</w:t>
      </w:r>
      <w:proofErr w:type="gramStart"/>
      <w:r>
        <w:rPr>
          <w:color w:val="000000"/>
        </w:rPr>
        <w:t>SCTMAPI1(</w:t>
      </w:r>
      <w:proofErr w:type="gramEnd"/>
      <w:r>
        <w:rPr>
          <w:color w:val="000000"/>
        </w:rPr>
        <w:t>.RETURN,SCTMPO)</w:t>
      </w:r>
    </w:p>
    <w:p w:rsidR="00C90AD2" w:rsidRDefault="00C90AD2" w:rsidP="00C90AD2">
      <w:pPr>
        <w:pStyle w:val="Heading5"/>
      </w:pPr>
      <w:r>
        <w:t>Input Parameters</w:t>
      </w:r>
    </w:p>
    <w:p w:rsidR="00C90AD2" w:rsidRPr="003D2813" w:rsidRDefault="00C90AD2" w:rsidP="00C90AD2">
      <w:pPr>
        <w:rPr>
          <w:color w:val="000000"/>
        </w:rPr>
      </w:pPr>
      <w:r>
        <w:rPr>
          <w:color w:val="000000"/>
        </w:rPr>
        <w:t>.RETURN                  [</w:t>
      </w:r>
      <w:proofErr w:type="spellStart"/>
      <w:r>
        <w:rPr>
          <w:color w:val="000000"/>
        </w:rPr>
        <w:t>Required</w:t>
      </w:r>
      <w:proofErr w:type="gramStart"/>
      <w:r>
        <w:rPr>
          <w:color w:val="000000"/>
        </w:rPr>
        <w:t>,Array</w:t>
      </w:r>
      <w:proofErr w:type="spellEnd"/>
      <w:proofErr w:type="gramEnd"/>
      <w:r>
        <w:rPr>
          <w:color w:val="000000"/>
        </w:rPr>
        <w:t>]</w:t>
      </w:r>
      <w:r w:rsidRPr="003D2813">
        <w:rPr>
          <w:color w:val="000000"/>
        </w:rPr>
        <w:t xml:space="preserve"> Array passed by reference that will receive the data</w:t>
      </w:r>
      <w:r w:rsidR="001B4E3E">
        <w:rPr>
          <w:color w:val="000000"/>
        </w:rPr>
        <w:t xml:space="preserve"> in </w:t>
      </w:r>
      <w:r w:rsidR="001B4E3E">
        <w:rPr>
          <w:color w:val="000000"/>
        </w:rPr>
        <w:tab/>
      </w:r>
      <w:r w:rsidR="001B4E3E">
        <w:rPr>
          <w:color w:val="000000"/>
        </w:rPr>
        <w:tab/>
      </w:r>
      <w:r w:rsidR="001B4E3E">
        <w:rPr>
          <w:color w:val="000000"/>
        </w:rPr>
        <w:tab/>
      </w:r>
      <w:r w:rsidR="001B4E3E">
        <w:rPr>
          <w:color w:val="000000"/>
        </w:rPr>
        <w:tab/>
      </w:r>
      <w:r w:rsidR="001B4E3E">
        <w:rPr>
          <w:color w:val="000000"/>
        </w:rPr>
        <w:tab/>
      </w:r>
      <w:proofErr w:type="spellStart"/>
      <w:r w:rsidR="001B4E3E">
        <w:rPr>
          <w:color w:val="000000"/>
        </w:rPr>
        <w:t>internal^external</w:t>
      </w:r>
      <w:proofErr w:type="spellEnd"/>
      <w:r w:rsidR="001B4E3E">
        <w:rPr>
          <w:color w:val="000000"/>
        </w:rPr>
        <w:t xml:space="preserve"> format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POSITION")</w:t>
      </w:r>
      <w:r>
        <w:rPr>
          <w:color w:val="000000"/>
        </w:rPr>
        <w:t xml:space="preserve"> – [Numeric] Position IEN of the team position responsible for </w:t>
      </w:r>
      <w:r>
        <w:rPr>
          <w:color w:val="000000"/>
        </w:rPr>
        <w:tab/>
      </w:r>
      <w:r>
        <w:rPr>
          <w:color w:val="000000"/>
        </w:rPr>
        <w:tab/>
        <w:t>supervising this position</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 xml:space="preserve">"ASSOCIATED CLINIC") – [Numeric] Associated clinic IEN (pointer to HOSPITAL LOCATION </w:t>
      </w:r>
      <w:r>
        <w:rPr>
          <w:color w:val="000000"/>
        </w:rPr>
        <w:tab/>
      </w:r>
      <w:r>
        <w:rPr>
          <w:color w:val="000000"/>
        </w:rPr>
        <w:tab/>
        <w:t>file)</w:t>
      </w:r>
    </w:p>
    <w:p w:rsidR="001B4E3E" w:rsidRPr="001B4E3E" w:rsidRDefault="001B4E3E" w:rsidP="001B4E3E">
      <w:pPr>
        <w:rPr>
          <w:color w:val="000000"/>
        </w:rPr>
      </w:pPr>
      <w:r>
        <w:rPr>
          <w:color w:val="000000"/>
        </w:rPr>
        <w:tab/>
      </w:r>
      <w:proofErr w:type="gramStart"/>
      <w:r>
        <w:rPr>
          <w:color w:val="000000"/>
        </w:rPr>
        <w:t>RETURN(</w:t>
      </w:r>
      <w:proofErr w:type="gramEnd"/>
      <w:r>
        <w:rPr>
          <w:color w:val="000000"/>
        </w:rPr>
        <w:t>"BEEPER NUMBER") – [String] Pager/beeper number</w:t>
      </w:r>
    </w:p>
    <w:p w:rsidR="001B4E3E" w:rsidRPr="001B4E3E" w:rsidRDefault="001B4E3E" w:rsidP="001B4E3E">
      <w:pPr>
        <w:rPr>
          <w:color w:val="000000"/>
        </w:rPr>
      </w:pPr>
      <w:r>
        <w:rPr>
          <w:color w:val="000000"/>
        </w:rPr>
        <w:tab/>
      </w:r>
      <w:proofErr w:type="gramStart"/>
      <w:r w:rsidRPr="001B4E3E">
        <w:rPr>
          <w:color w:val="000000"/>
        </w:rPr>
        <w:t>RE</w:t>
      </w:r>
      <w:r>
        <w:rPr>
          <w:color w:val="000000"/>
        </w:rPr>
        <w:t>TURN(</w:t>
      </w:r>
      <w:proofErr w:type="gramEnd"/>
      <w:r>
        <w:rPr>
          <w:color w:val="000000"/>
        </w:rPr>
        <w:t xml:space="preserve">"CAN ACT AS PRECEPTOR?")- [Boolean] Set to 1 if this position may be used as a preceptor </w:t>
      </w:r>
      <w:r>
        <w:rPr>
          <w:color w:val="000000"/>
        </w:rPr>
        <w:tab/>
      </w:r>
      <w:r>
        <w:rPr>
          <w:color w:val="000000"/>
        </w:rPr>
        <w:tab/>
        <w:t>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"CONSULT MESSA</w:t>
      </w:r>
      <w:r>
        <w:rPr>
          <w:color w:val="000000"/>
        </w:rPr>
        <w:t>GE") – [String] For which patients team receives messages</w:t>
      </w:r>
      <w:r w:rsidR="0068763F">
        <w:rPr>
          <w:color w:val="000000"/>
        </w:rPr>
        <w:t xml:space="preserve"> related to </w:t>
      </w:r>
      <w:r w:rsidR="0068763F">
        <w:rPr>
          <w:color w:val="000000"/>
        </w:rPr>
        <w:tab/>
      </w:r>
      <w:r w:rsidR="0068763F">
        <w:rPr>
          <w:color w:val="000000"/>
        </w:rPr>
        <w:tab/>
      </w:r>
      <w:r w:rsidR="0068763F">
        <w:rPr>
          <w:color w:val="000000"/>
        </w:rPr>
        <w:tab/>
        <w:t>patient activity in clinics in which he is not enrolled</w:t>
      </w:r>
      <w:r>
        <w:rPr>
          <w:color w:val="000000"/>
        </w:rPr>
        <w:t xml:space="preserve"> (</w:t>
      </w:r>
      <w:r w:rsidRPr="001B4E3E">
        <w:rPr>
          <w:color w:val="000000"/>
        </w:rPr>
        <w:t>T:TEAM'S</w:t>
      </w:r>
      <w:r w:rsidR="0068763F">
        <w:rPr>
          <w:color w:val="000000"/>
        </w:rPr>
        <w:t xml:space="preserve"> </w:t>
      </w:r>
      <w:r w:rsidRPr="001B4E3E">
        <w:rPr>
          <w:color w:val="000000"/>
        </w:rPr>
        <w:t>PATIENTS</w:t>
      </w:r>
      <w:r>
        <w:rPr>
          <w:color w:val="000000"/>
        </w:rPr>
        <w:t xml:space="preserve">, </w:t>
      </w:r>
      <w:r w:rsidRPr="001B4E3E">
        <w:rPr>
          <w:color w:val="000000"/>
        </w:rPr>
        <w:t xml:space="preserve">P:POSITION'S </w:t>
      </w:r>
      <w:r w:rsidR="0068763F">
        <w:rPr>
          <w:color w:val="000000"/>
        </w:rPr>
        <w:tab/>
      </w:r>
      <w:r w:rsidR="0068763F">
        <w:rPr>
          <w:color w:val="000000"/>
        </w:rPr>
        <w:tab/>
      </w:r>
      <w:r w:rsidR="0068763F">
        <w:rPr>
          <w:color w:val="000000"/>
        </w:rPr>
        <w:tab/>
      </w:r>
      <w:r w:rsidRPr="001B4E3E">
        <w:rPr>
          <w:color w:val="000000"/>
        </w:rPr>
        <w:t>PATIENTS</w:t>
      </w:r>
      <w:r w:rsidR="0068763F">
        <w:rPr>
          <w:color w:val="000000"/>
        </w:rPr>
        <w:t xml:space="preserve">, </w:t>
      </w:r>
      <w:r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w:t>
      </w:r>
      <w:r w:rsidR="00C31AE6">
        <w:rPr>
          <w:color w:val="000000"/>
        </w:rPr>
        <w:t>N(</w:t>
      </w:r>
      <w:proofErr w:type="gramEnd"/>
      <w:r w:rsidR="00C31AE6">
        <w:rPr>
          <w:color w:val="000000"/>
        </w:rPr>
        <w:t>"CURRENT # OF PATIENTS") – [Numeric] # of all patients associated with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"CURRENT # OF PC PATIENTS")</w:t>
      </w:r>
      <w:r w:rsidR="00C31AE6">
        <w:rPr>
          <w:color w:val="000000"/>
        </w:rPr>
        <w:t xml:space="preserve"> – [</w:t>
      </w:r>
      <w:proofErr w:type="spellStart"/>
      <w:r w:rsidR="00C31AE6">
        <w:rPr>
          <w:color w:val="000000"/>
        </w:rPr>
        <w:t>Numeic</w:t>
      </w:r>
      <w:proofErr w:type="spellEnd"/>
      <w:r w:rsidR="00C31AE6">
        <w:rPr>
          <w:color w:val="000000"/>
        </w:rPr>
        <w:t>] # of primary care patients</w:t>
      </w:r>
    </w:p>
    <w:p w:rsidR="001B4E3E" w:rsidRPr="001B4E3E" w:rsidRDefault="001B4E3E" w:rsidP="001B4E3E">
      <w:pPr>
        <w:rPr>
          <w:color w:val="000000"/>
        </w:rPr>
      </w:pPr>
      <w:r>
        <w:rPr>
          <w:color w:val="000000"/>
        </w:rPr>
        <w:tab/>
      </w:r>
      <w:proofErr w:type="gramStart"/>
      <w:r w:rsidRPr="001B4E3E">
        <w:rPr>
          <w:color w:val="000000"/>
        </w:rPr>
        <w:t>RETU</w:t>
      </w:r>
      <w:r w:rsidR="00C31AE6">
        <w:rPr>
          <w:color w:val="000000"/>
        </w:rPr>
        <w:t>RN(</w:t>
      </w:r>
      <w:proofErr w:type="gramEnd"/>
      <w:r w:rsidR="00C31AE6">
        <w:rPr>
          <w:color w:val="000000"/>
        </w:rPr>
        <w:t>"CURRENT ACTIVATION DATE") – [</w:t>
      </w:r>
      <w:proofErr w:type="spellStart"/>
      <w:r w:rsidR="00C31AE6">
        <w:rPr>
          <w:color w:val="000000"/>
        </w:rPr>
        <w:t>DateTime</w:t>
      </w:r>
      <w:proofErr w:type="spellEnd"/>
      <w:r w:rsidR="00C31AE6">
        <w:rPr>
          <w:color w:val="000000"/>
        </w:rPr>
        <w:t>] Activation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EFFECTIVE DATE") – [</w:t>
      </w:r>
      <w:proofErr w:type="spellStart"/>
      <w:r w:rsidR="00C31AE6">
        <w:rPr>
          <w:color w:val="000000"/>
        </w:rPr>
        <w:t>DateTime</w:t>
      </w:r>
      <w:proofErr w:type="spellEnd"/>
      <w:r w:rsidR="00C31AE6">
        <w:rPr>
          <w:color w:val="000000"/>
        </w:rPr>
        <w:t>] Effective date as of today</w:t>
      </w:r>
    </w:p>
    <w:p w:rsidR="001B4E3E" w:rsidRPr="001B4E3E" w:rsidRDefault="001B4E3E" w:rsidP="001B4E3E">
      <w:pPr>
        <w:rPr>
          <w:color w:val="000000"/>
        </w:rPr>
      </w:pPr>
      <w:r>
        <w:rPr>
          <w:color w:val="000000"/>
        </w:rPr>
        <w:tab/>
      </w:r>
      <w:proofErr w:type="gramStart"/>
      <w:r w:rsidRPr="001B4E3E">
        <w:rPr>
          <w:color w:val="000000"/>
        </w:rPr>
        <w:t>RETURN</w:t>
      </w:r>
      <w:r w:rsidR="00C31AE6">
        <w:rPr>
          <w:color w:val="000000"/>
        </w:rPr>
        <w:t>(</w:t>
      </w:r>
      <w:proofErr w:type="gramEnd"/>
      <w:r w:rsidR="00C31AE6">
        <w:rPr>
          <w:color w:val="000000"/>
        </w:rPr>
        <w:t>"CURRENT INACTIVATION DATE") – [</w:t>
      </w:r>
      <w:proofErr w:type="spellStart"/>
      <w:r w:rsidR="00C31AE6">
        <w:rPr>
          <w:color w:val="000000"/>
        </w:rPr>
        <w:t>DateTime</w:t>
      </w:r>
      <w:proofErr w:type="spellEnd"/>
      <w:r w:rsidR="00C31AE6">
        <w:rPr>
          <w:color w:val="000000"/>
        </w:rPr>
        <w:t>] Inactivation date as of today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"CURR</w:t>
      </w:r>
      <w:r w:rsidR="000B2624">
        <w:rPr>
          <w:color w:val="000000"/>
        </w:rPr>
        <w:t>ENT STATUS") – [String] Status (Active, Inactive)</w:t>
      </w:r>
    </w:p>
    <w:p w:rsidR="001B4E3E" w:rsidRPr="001B4E3E" w:rsidRDefault="001B4E3E" w:rsidP="001B4E3E">
      <w:pPr>
        <w:rPr>
          <w:color w:val="000000"/>
        </w:rPr>
      </w:pPr>
      <w:r>
        <w:rPr>
          <w:color w:val="000000"/>
        </w:rPr>
        <w:tab/>
      </w:r>
      <w:proofErr w:type="gramStart"/>
      <w:r w:rsidR="0068763F">
        <w:rPr>
          <w:color w:val="000000"/>
        </w:rPr>
        <w:t>RETURN(</w:t>
      </w:r>
      <w:proofErr w:type="gramEnd"/>
      <w:r w:rsidR="0068763F">
        <w:rPr>
          <w:color w:val="000000"/>
        </w:rPr>
        <w:t xml:space="preserve">"DEATH MESSAGE") – [String] For which patients team receives messages related to </w:t>
      </w:r>
      <w:r w:rsidR="0068763F">
        <w:rPr>
          <w:color w:val="000000"/>
        </w:rPr>
        <w:tab/>
      </w:r>
      <w:r w:rsidR="0068763F">
        <w:rPr>
          <w:color w:val="000000"/>
        </w:rPr>
        <w:tab/>
      </w:r>
      <w:r w:rsidR="0068763F">
        <w:rPr>
          <w:color w:val="000000"/>
        </w:rPr>
        <w:tab/>
        <w:t>patient’s death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PATIENTS")</w:t>
      </w:r>
      <w:r w:rsidR="000B2624">
        <w:rPr>
          <w:color w:val="000000"/>
        </w:rPr>
        <w:t>- [Numeric] # of current and future assignments</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"FUTURE # OF PC PATIENTS")</w:t>
      </w:r>
      <w:r w:rsidR="000B2624">
        <w:rPr>
          <w:color w:val="000000"/>
        </w:rPr>
        <w:t xml:space="preserve"> – [Numeric] # of current and future patient care </w:t>
      </w:r>
      <w:r w:rsidR="000B2624">
        <w:rPr>
          <w:color w:val="000000"/>
        </w:rPr>
        <w:tab/>
      </w:r>
      <w:r w:rsidR="000B2624">
        <w:rPr>
          <w:color w:val="000000"/>
        </w:rPr>
        <w:tab/>
      </w:r>
      <w:r w:rsidR="000B2624">
        <w:rPr>
          <w:color w:val="000000"/>
        </w:rPr>
        <w:tab/>
      </w:r>
      <w:r w:rsidR="000B2624">
        <w:rPr>
          <w:color w:val="000000"/>
        </w:rPr>
        <w:tab/>
        <w:t>assignments</w:t>
      </w:r>
    </w:p>
    <w:p w:rsidR="0068763F" w:rsidRPr="001B4E3E" w:rsidRDefault="001B4E3E" w:rsidP="0068763F">
      <w:pPr>
        <w:rPr>
          <w:color w:val="000000"/>
        </w:rPr>
      </w:pPr>
      <w:r>
        <w:rPr>
          <w:color w:val="000000"/>
        </w:rPr>
        <w:tab/>
      </w:r>
      <w:proofErr w:type="gramStart"/>
      <w:r w:rsidR="0068763F">
        <w:rPr>
          <w:color w:val="000000"/>
        </w:rPr>
        <w:t>RETURN(</w:t>
      </w:r>
      <w:proofErr w:type="gramEnd"/>
      <w:r w:rsidR="0068763F">
        <w:rPr>
          <w:color w:val="000000"/>
        </w:rPr>
        <w:t xml:space="preserve">"INPATIENT MESSAGE") – [String] For which patients team receives messages related to </w:t>
      </w:r>
      <w:r w:rsidR="0068763F">
        <w:rPr>
          <w:color w:val="000000"/>
        </w:rPr>
        <w:tab/>
      </w:r>
      <w:r w:rsidR="0068763F">
        <w:rPr>
          <w:color w:val="000000"/>
        </w:rPr>
        <w:tab/>
        <w:t>inpatient 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Pr="001B4E3E" w:rsidRDefault="001B4E3E" w:rsidP="001B4E3E">
      <w:pPr>
        <w:rPr>
          <w:color w:val="000000"/>
        </w:rPr>
      </w:pPr>
      <w:r>
        <w:rPr>
          <w:color w:val="000000"/>
        </w:rPr>
        <w:lastRenderedPageBreak/>
        <w:tab/>
      </w:r>
      <w:proofErr w:type="gramStart"/>
      <w:r w:rsidRPr="001B4E3E">
        <w:rPr>
          <w:color w:val="000000"/>
        </w:rPr>
        <w:t>RETURN(</w:t>
      </w:r>
      <w:proofErr w:type="gramEnd"/>
      <w:r w:rsidRPr="001B4E3E">
        <w:rPr>
          <w:color w:val="000000"/>
        </w:rPr>
        <w:t>"MAX NUMBER OF PATIEN</w:t>
      </w:r>
      <w:r w:rsidR="000B2624">
        <w:rPr>
          <w:color w:val="000000"/>
        </w:rPr>
        <w:t xml:space="preserve">TS") – [Numeric] Maximum </w:t>
      </w:r>
      <w:proofErr w:type="spellStart"/>
      <w:r w:rsidR="000B2624">
        <w:rPr>
          <w:color w:val="000000"/>
        </w:rPr>
        <w:t>nuber</w:t>
      </w:r>
      <w:proofErr w:type="spellEnd"/>
      <w:r w:rsidR="000B2624">
        <w:rPr>
          <w:color w:val="000000"/>
        </w:rPr>
        <w:t xml:space="preserve"> of patients that can be </w:t>
      </w:r>
      <w:r w:rsidR="000B2624">
        <w:rPr>
          <w:color w:val="000000"/>
        </w:rPr>
        <w:tab/>
      </w:r>
      <w:r w:rsidR="000B2624">
        <w:rPr>
          <w:color w:val="000000"/>
        </w:rPr>
        <w:tab/>
      </w:r>
      <w:r w:rsidR="000B2624">
        <w:rPr>
          <w:color w:val="000000"/>
        </w:rPr>
        <w:tab/>
        <w:t>assigned to this position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"POSITION")="OIF OEF CLINICAL CASE MANAGER^OIF OEF CLINICAL CASE MANAGER"</w:t>
      </w:r>
    </w:p>
    <w:p w:rsidR="001B4E3E" w:rsidRPr="001B4E3E" w:rsidRDefault="001B4E3E" w:rsidP="001B4E3E">
      <w:pPr>
        <w:rPr>
          <w:color w:val="000000"/>
        </w:rPr>
      </w:pPr>
      <w:r>
        <w:rPr>
          <w:color w:val="000000"/>
        </w:rPr>
        <w:tab/>
      </w:r>
      <w:proofErr w:type="gramStart"/>
      <w:r w:rsidRPr="001B4E3E">
        <w:rPr>
          <w:color w:val="000000"/>
        </w:rPr>
        <w:t>R</w:t>
      </w:r>
      <w:r w:rsidR="000B2624">
        <w:rPr>
          <w:color w:val="000000"/>
        </w:rPr>
        <w:t>ETURN(</w:t>
      </w:r>
      <w:proofErr w:type="gramEnd"/>
      <w:r w:rsidR="000B2624">
        <w:rPr>
          <w:color w:val="000000"/>
        </w:rPr>
        <w:t>"POSITION DESCRIPTION") – [String] Description</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"POSSIBLE PRIMARY PRACTITIONER?")</w:t>
      </w:r>
      <w:r w:rsidR="000B2624">
        <w:rPr>
          <w:color w:val="000000"/>
        </w:rPr>
        <w:t xml:space="preserve"> – [Boolean] If 1 this position may be used as </w:t>
      </w:r>
      <w:r w:rsidR="000B2624">
        <w:rPr>
          <w:color w:val="000000"/>
        </w:rPr>
        <w:tab/>
      </w:r>
      <w:r w:rsidR="000B2624">
        <w:rPr>
          <w:color w:val="000000"/>
        </w:rPr>
        <w:tab/>
      </w:r>
      <w:r w:rsidR="000B2624">
        <w:rPr>
          <w:color w:val="000000"/>
        </w:rPr>
        <w:tab/>
        <w:t>preceptor for the team</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CONSULT MESSAGE")</w:t>
      </w:r>
      <w:r w:rsidR="000B2624">
        <w:rPr>
          <w:color w:val="000000"/>
        </w:rPr>
        <w:t xml:space="preserve"> – [Boolean] 1 sends a message to preceptor on consult </w:t>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"PRECEPTOR DEATH MESSAGE")</w:t>
      </w:r>
      <w:r w:rsidR="000B2624">
        <w:rPr>
          <w:color w:val="000000"/>
        </w:rPr>
        <w:t xml:space="preserve"> – [Boolean] 1 sends a message to preceptor on a death </w:t>
      </w:r>
      <w:r w:rsidR="000B2624">
        <w:rPr>
          <w:color w:val="000000"/>
        </w:rPr>
        <w:tab/>
      </w:r>
      <w:r w:rsidR="000B2624">
        <w:rPr>
          <w:color w:val="000000"/>
        </w:rPr>
        <w:tab/>
        <w:t>entry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w:t>
      </w:r>
      <w:r w:rsidR="000B2624">
        <w:rPr>
          <w:color w:val="000000"/>
        </w:rPr>
        <w:t xml:space="preserve">PRECEPTOR INPATIENT MESSAGE") – [Boolean] 1 sends a message to preceptor on </w:t>
      </w:r>
      <w:r w:rsidR="000B2624">
        <w:rPr>
          <w:color w:val="000000"/>
        </w:rPr>
        <w:tab/>
      </w:r>
      <w:r w:rsidR="000B2624">
        <w:rPr>
          <w:color w:val="000000"/>
        </w:rPr>
        <w:tab/>
      </w:r>
      <w:r w:rsidR="000B2624">
        <w:rPr>
          <w:color w:val="000000"/>
        </w:rPr>
        <w:tab/>
        <w:t>inpatient activity</w:t>
      </w:r>
    </w:p>
    <w:p w:rsidR="001B4E3E" w:rsidRPr="001B4E3E" w:rsidRDefault="001B4E3E" w:rsidP="001B4E3E">
      <w:pPr>
        <w:rPr>
          <w:color w:val="000000"/>
        </w:rPr>
      </w:pPr>
      <w:r>
        <w:rPr>
          <w:color w:val="000000"/>
        </w:rPr>
        <w:tab/>
      </w:r>
      <w:proofErr w:type="gramStart"/>
      <w:r w:rsidRPr="001B4E3E">
        <w:rPr>
          <w:color w:val="000000"/>
        </w:rPr>
        <w:t>RET</w:t>
      </w:r>
      <w:r w:rsidR="000B2624">
        <w:rPr>
          <w:color w:val="000000"/>
        </w:rPr>
        <w:t>URN(</w:t>
      </w:r>
      <w:proofErr w:type="gramEnd"/>
      <w:r w:rsidR="000B2624">
        <w:rPr>
          <w:color w:val="000000"/>
        </w:rPr>
        <w:t xml:space="preserve">"PRECEPTOR TEAM MESSAGE") – [Boolean] 1 sends a message to preceptor on team </w:t>
      </w:r>
      <w:r w:rsidR="000B2624">
        <w:rPr>
          <w:color w:val="000000"/>
        </w:rPr>
        <w:tab/>
      </w:r>
      <w:r w:rsidR="000B2624">
        <w:rPr>
          <w:color w:val="000000"/>
        </w:rPr>
        <w:tab/>
      </w:r>
      <w:r w:rsidR="000B2624">
        <w:rPr>
          <w:color w:val="000000"/>
        </w:rPr>
        <w:tab/>
        <w:t>activity</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"STANDARD ROLE NAME")</w:t>
      </w:r>
      <w:r w:rsidR="000B2624">
        <w:rPr>
          <w:color w:val="000000"/>
        </w:rPr>
        <w:t xml:space="preserve"> – [Numeric] Standard role IEN (pointer to ROLE POSITION file)</w:t>
      </w:r>
    </w:p>
    <w:p w:rsidR="001B4E3E" w:rsidRPr="001B4E3E" w:rsidRDefault="001B4E3E" w:rsidP="001B4E3E">
      <w:pPr>
        <w:rPr>
          <w:color w:val="000000"/>
        </w:rPr>
      </w:pPr>
      <w:r>
        <w:rPr>
          <w:color w:val="000000"/>
        </w:rPr>
        <w:tab/>
      </w:r>
      <w:proofErr w:type="gramStart"/>
      <w:r w:rsidRPr="001B4E3E">
        <w:rPr>
          <w:color w:val="000000"/>
        </w:rPr>
        <w:t>RETURN(</w:t>
      </w:r>
      <w:proofErr w:type="gramEnd"/>
      <w:r w:rsidRPr="001B4E3E">
        <w:rPr>
          <w:color w:val="000000"/>
        </w:rPr>
        <w:t>"TEAM")</w:t>
      </w:r>
      <w:r w:rsidR="000B2624">
        <w:rPr>
          <w:color w:val="000000"/>
        </w:rPr>
        <w:t xml:space="preserve"> – [Numeric] Team IEN (pointer to TEAM file)</w:t>
      </w:r>
    </w:p>
    <w:p w:rsidR="001B4E3E" w:rsidRPr="001B4E3E" w:rsidRDefault="001B4E3E" w:rsidP="001B4E3E">
      <w:pPr>
        <w:rPr>
          <w:color w:val="000000"/>
        </w:rPr>
      </w:pPr>
      <w:r>
        <w:rPr>
          <w:color w:val="000000"/>
        </w:rPr>
        <w:tab/>
      </w:r>
      <w:proofErr w:type="gramStart"/>
      <w:r w:rsidRPr="001B4E3E">
        <w:rPr>
          <w:color w:val="000000"/>
        </w:rPr>
        <w:t>R</w:t>
      </w:r>
      <w:r w:rsidR="0068763F">
        <w:rPr>
          <w:color w:val="000000"/>
        </w:rPr>
        <w:t>ETURN(</w:t>
      </w:r>
      <w:proofErr w:type="gramEnd"/>
      <w:r w:rsidR="0068763F">
        <w:rPr>
          <w:color w:val="000000"/>
        </w:rPr>
        <w:t xml:space="preserve">"TEAM MESSAGE") – [String] For which patients team receives messages related to team </w:t>
      </w:r>
      <w:r w:rsidR="0068763F">
        <w:rPr>
          <w:color w:val="000000"/>
        </w:rPr>
        <w:tab/>
      </w:r>
      <w:r w:rsidR="0068763F">
        <w:rPr>
          <w:color w:val="000000"/>
        </w:rPr>
        <w:tab/>
        <w:t>activity (</w:t>
      </w:r>
      <w:r w:rsidR="0068763F" w:rsidRPr="001B4E3E">
        <w:rPr>
          <w:color w:val="000000"/>
        </w:rPr>
        <w:t>T:TEAM'S</w:t>
      </w:r>
      <w:r w:rsidR="0068763F">
        <w:rPr>
          <w:color w:val="000000"/>
        </w:rPr>
        <w:t xml:space="preserve"> </w:t>
      </w:r>
      <w:r w:rsidR="0068763F" w:rsidRPr="001B4E3E">
        <w:rPr>
          <w:color w:val="000000"/>
        </w:rPr>
        <w:t>PATIENTS</w:t>
      </w:r>
      <w:r w:rsidR="0068763F">
        <w:rPr>
          <w:color w:val="000000"/>
        </w:rPr>
        <w:t xml:space="preserve">, </w:t>
      </w:r>
      <w:r w:rsidR="0068763F" w:rsidRPr="001B4E3E">
        <w:rPr>
          <w:color w:val="000000"/>
        </w:rPr>
        <w:t>P:POSITION'S PATIENTS</w:t>
      </w:r>
      <w:r w:rsidR="0068763F">
        <w:rPr>
          <w:color w:val="000000"/>
        </w:rPr>
        <w:t xml:space="preserve">, </w:t>
      </w:r>
      <w:r w:rsidR="0068763F" w:rsidRPr="001B4E3E">
        <w:rPr>
          <w:color w:val="000000"/>
        </w:rPr>
        <w:t>N:DO NOT SEND</w:t>
      </w:r>
      <w:r w:rsidR="0068763F">
        <w:rPr>
          <w:color w:val="000000"/>
        </w:rPr>
        <w:t>)</w:t>
      </w:r>
    </w:p>
    <w:p w:rsidR="001B4E3E" w:rsidRDefault="001B4E3E" w:rsidP="001B4E3E">
      <w:pPr>
        <w:rPr>
          <w:color w:val="000000"/>
        </w:rPr>
      </w:pPr>
      <w:r>
        <w:rPr>
          <w:color w:val="000000"/>
        </w:rPr>
        <w:tab/>
      </w:r>
      <w:proofErr w:type="gramStart"/>
      <w:r w:rsidR="000B2624">
        <w:rPr>
          <w:color w:val="000000"/>
        </w:rPr>
        <w:t>RETURN(</w:t>
      </w:r>
      <w:proofErr w:type="gramEnd"/>
      <w:r w:rsidR="000B2624">
        <w:rPr>
          <w:color w:val="000000"/>
        </w:rPr>
        <w:t>"USER CLASS") – [Numeric] Pointer to USR CLASS file</w:t>
      </w:r>
    </w:p>
    <w:p w:rsidR="00C90AD2" w:rsidRPr="003D2813" w:rsidRDefault="00C90AD2" w:rsidP="001B4E3E">
      <w:pPr>
        <w:rPr>
          <w:color w:val="000000"/>
        </w:rPr>
      </w:pPr>
      <w:r w:rsidRPr="003D2813">
        <w:rPr>
          <w:color w:val="000000"/>
        </w:rPr>
        <w:t>S</w:t>
      </w:r>
      <w:r w:rsidR="00F1136E">
        <w:rPr>
          <w:color w:val="000000"/>
        </w:rPr>
        <w:t>CTMPO</w:t>
      </w:r>
      <w:r w:rsidRPr="003D2813">
        <w:rPr>
          <w:color w:val="000000"/>
        </w:rPr>
        <w:t xml:space="preserve">                    </w:t>
      </w:r>
      <w:r w:rsidRPr="0025462D">
        <w:rPr>
          <w:color w:val="000000"/>
        </w:rPr>
        <w:t>[</w:t>
      </w:r>
      <w:proofErr w:type="spellStart"/>
      <w:r w:rsidR="001B4E3E">
        <w:rPr>
          <w:color w:val="000000"/>
        </w:rPr>
        <w:t>Required</w:t>
      </w:r>
      <w:proofErr w:type="gramStart"/>
      <w:r w:rsidRPr="0025462D">
        <w:rPr>
          <w:color w:val="000000"/>
        </w:rPr>
        <w:t>,</w:t>
      </w:r>
      <w:r w:rsidR="001B4E3E">
        <w:rPr>
          <w:color w:val="000000"/>
        </w:rPr>
        <w:t>Numeric</w:t>
      </w:r>
      <w:proofErr w:type="spellEnd"/>
      <w:proofErr w:type="gramEnd"/>
      <w:r w:rsidRPr="0025462D">
        <w:rPr>
          <w:color w:val="000000"/>
        </w:rPr>
        <w:t>]</w:t>
      </w:r>
      <w:r w:rsidRPr="003D2813">
        <w:rPr>
          <w:color w:val="000000"/>
        </w:rPr>
        <w:t xml:space="preserve"> </w:t>
      </w:r>
      <w:r w:rsidR="001B4E3E">
        <w:rPr>
          <w:color w:val="000000"/>
        </w:rPr>
        <w:t>Team position IEN</w:t>
      </w:r>
    </w:p>
    <w:p w:rsidR="00C90AD2" w:rsidRDefault="00C90AD2" w:rsidP="00C90AD2">
      <w:pPr>
        <w:pStyle w:val="Heading5"/>
      </w:pPr>
      <w:r>
        <w:t>Output</w:t>
      </w:r>
    </w:p>
    <w:p w:rsidR="00C90AD2" w:rsidRDefault="00C90AD2" w:rsidP="00C90AD2">
      <w:pPr>
        <w:rPr>
          <w:color w:val="000000"/>
        </w:rPr>
      </w:pPr>
      <w:proofErr w:type="gramStart"/>
      <w:r>
        <w:rPr>
          <w:color w:val="000000"/>
        </w:rPr>
        <w:t>A Boolean value signaling if the call was successful or not.</w:t>
      </w:r>
      <w:proofErr w:type="gramEnd"/>
    </w:p>
    <w:p w:rsidR="00C90AD2" w:rsidRDefault="00C90AD2" w:rsidP="00C90AD2">
      <w:pPr>
        <w:pStyle w:val="Heading5"/>
      </w:pPr>
      <w:r>
        <w:t>Error Codes Returned</w:t>
      </w:r>
    </w:p>
    <w:p w:rsidR="00C90AD2" w:rsidRDefault="00C6222D" w:rsidP="00C90AD2">
      <w:pPr>
        <w:rPr>
          <w:color w:val="000000"/>
        </w:rPr>
      </w:pPr>
      <w:r>
        <w:rPr>
          <w:color w:val="000000"/>
        </w:rPr>
        <w:t>INVPARAM</w:t>
      </w:r>
      <w:r>
        <w:rPr>
          <w:color w:val="000000"/>
        </w:rPr>
        <w:tab/>
        <w:t>Invalid parameter value</w:t>
      </w:r>
    </w:p>
    <w:p w:rsidR="00C6222D" w:rsidRPr="00C90AD2" w:rsidRDefault="00C6222D" w:rsidP="00C90AD2">
      <w:pPr>
        <w:rPr>
          <w:color w:val="000000"/>
        </w:rPr>
      </w:pPr>
      <w:r>
        <w:rPr>
          <w:color w:val="000000"/>
        </w:rPr>
        <w:t>TMPONFND</w:t>
      </w:r>
      <w:r>
        <w:rPr>
          <w:color w:val="000000"/>
        </w:rPr>
        <w:tab/>
      </w:r>
      <w:r w:rsidRPr="00C6222D">
        <w:rPr>
          <w:color w:val="000000"/>
        </w:rPr>
        <w:t>Team position not found.</w:t>
      </w:r>
    </w:p>
    <w:p w:rsidR="00F86CEE" w:rsidRDefault="00C90AD2" w:rsidP="00F86CEE">
      <w:pPr>
        <w:pStyle w:val="Heading2"/>
        <w:rPr>
          <w:rFonts w:eastAsia="Arial"/>
        </w:rPr>
      </w:pPr>
      <w:r>
        <w:rPr>
          <w:rFonts w:eastAsia="Arial"/>
        </w:rPr>
        <w:t>2.6</w:t>
      </w:r>
      <w:r w:rsidR="00F86CEE">
        <w:rPr>
          <w:rFonts w:eastAsia="Arial"/>
        </w:rPr>
        <w:t xml:space="preserve"> Encounter utilities API</w:t>
      </w:r>
    </w:p>
    <w:p w:rsidR="00141900" w:rsidRDefault="00141900" w:rsidP="00141900">
      <w:pPr>
        <w:pStyle w:val="Heading2"/>
      </w:pPr>
      <w:r>
        <w:rPr>
          <w:color w:val="FF0000"/>
        </w:rPr>
        <w:t>$$DISCH</w:t>
      </w:r>
      <w:r w:rsidRPr="004D38E6">
        <w:t>^</w:t>
      </w:r>
      <w:proofErr w:type="gramStart"/>
      <w:r w:rsidRPr="004D38E6">
        <w:t>SD</w:t>
      </w:r>
      <w:r>
        <w:t>MAPI3</w:t>
      </w:r>
      <w:r w:rsidRPr="00430E33">
        <w:t>(</w:t>
      </w:r>
      <w:proofErr w:type="gramEnd"/>
      <w:r w:rsidRPr="00430E33">
        <w:t xml:space="preserve">) </w:t>
      </w:r>
      <w:r w:rsidR="009A1C91">
        <w:t>–</w:t>
      </w:r>
      <w:r w:rsidRPr="00430E33">
        <w:t xml:space="preserve"> </w:t>
      </w:r>
      <w:r w:rsidR="009A1C91">
        <w:t>Discharge from clinic</w:t>
      </w:r>
    </w:p>
    <w:p w:rsidR="00141900" w:rsidRDefault="00141900" w:rsidP="00141900">
      <w:pPr>
        <w:rPr>
          <w:color w:val="000000"/>
        </w:rPr>
      </w:pPr>
      <w:r>
        <w:rPr>
          <w:color w:val="000000"/>
        </w:rPr>
        <w:t xml:space="preserve">This extrinsic function </w:t>
      </w:r>
      <w:r w:rsidR="00267C2E">
        <w:rPr>
          <w:color w:val="000000"/>
        </w:rPr>
        <w:t>discharges</w:t>
      </w:r>
      <w:r>
        <w:rPr>
          <w:color w:val="000000"/>
        </w:rPr>
        <w:t xml:space="preserve"> a patient </w:t>
      </w:r>
      <w:r w:rsidR="00267C2E">
        <w:rPr>
          <w:color w:val="000000"/>
        </w:rPr>
        <w:t>from the clinic he is enrolled in</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267C2E">
        <w:rPr>
          <w:color w:val="000000"/>
        </w:rPr>
        <w:t>DISCH</w:t>
      </w:r>
      <w:r>
        <w:rPr>
          <w:color w:val="000000"/>
        </w:rPr>
        <w:t>^</w:t>
      </w:r>
      <w:proofErr w:type="gramStart"/>
      <w:r>
        <w:rPr>
          <w:color w:val="000000"/>
        </w:rPr>
        <w:t>SD</w:t>
      </w:r>
      <w:r w:rsidR="00267C2E">
        <w:rPr>
          <w:color w:val="000000"/>
        </w:rPr>
        <w:t>M</w:t>
      </w:r>
      <w:r>
        <w:rPr>
          <w:color w:val="000000"/>
        </w:rPr>
        <w:t>API</w:t>
      </w:r>
      <w:r w:rsidR="00267C2E">
        <w:rPr>
          <w:color w:val="000000"/>
        </w:rPr>
        <w:t>3</w:t>
      </w:r>
      <w:r>
        <w:rPr>
          <w:color w:val="000000"/>
        </w:rPr>
        <w:t>(</w:t>
      </w:r>
      <w:proofErr w:type="gramEnd"/>
      <w:r>
        <w:rPr>
          <w:color w:val="000000"/>
        </w:rPr>
        <w:t>.RETURN,DFN</w:t>
      </w:r>
      <w:r w:rsidR="00255EC2">
        <w:rPr>
          <w:color w:val="000000"/>
        </w:rPr>
        <w:t>,SD,SC,RSN</w:t>
      </w:r>
      <w:r>
        <w:rPr>
          <w:color w:val="000000"/>
        </w:rPr>
        <w:t>)</w:t>
      </w:r>
    </w:p>
    <w:p w:rsidR="00141900" w:rsidRDefault="00141900" w:rsidP="00141900">
      <w:pPr>
        <w:pStyle w:val="Heading5"/>
      </w:pPr>
      <w:r>
        <w:t>Input Parameters</w:t>
      </w:r>
    </w:p>
    <w:p w:rsidR="00141900" w:rsidRPr="003B5F4F" w:rsidRDefault="00141900" w:rsidP="00C04EC7">
      <w:pPr>
        <w:rPr>
          <w:color w:val="000000"/>
        </w:rPr>
      </w:pPr>
      <w:r>
        <w:rPr>
          <w:color w:val="000000"/>
        </w:rPr>
        <w:t>.RETURN</w:t>
      </w:r>
      <w:r>
        <w:rPr>
          <w:color w:val="000000"/>
        </w:rPr>
        <w:tab/>
      </w:r>
      <w:r w:rsidR="00C04EC7">
        <w:rPr>
          <w:color w:val="000000"/>
        </w:rPr>
        <w:t>[</w:t>
      </w:r>
      <w:proofErr w:type="spellStart"/>
      <w:r w:rsidR="00C04EC7" w:rsidRPr="003D2813">
        <w:rPr>
          <w:color w:val="000000"/>
        </w:rPr>
        <w:t>Required</w:t>
      </w:r>
      <w:proofErr w:type="gramStart"/>
      <w:r w:rsidR="00C04EC7">
        <w:rPr>
          <w:color w:val="000000"/>
        </w:rPr>
        <w:t>,Boolean</w:t>
      </w:r>
      <w:proofErr w:type="spellEnd"/>
      <w:proofErr w:type="gramEnd"/>
      <w:r w:rsidR="00C04EC7">
        <w:rPr>
          <w:color w:val="000000"/>
        </w:rPr>
        <w:t>]</w:t>
      </w:r>
      <w:r w:rsidR="00C04EC7" w:rsidRPr="003D2813">
        <w:rPr>
          <w:color w:val="000000"/>
        </w:rPr>
        <w:t xml:space="preserve"> </w:t>
      </w:r>
      <w:r w:rsidR="00C04EC7">
        <w:rPr>
          <w:color w:val="000000"/>
        </w:rPr>
        <w:t xml:space="preserve">Set to 1 if the </w:t>
      </w:r>
      <w:r w:rsidR="002150EF">
        <w:rPr>
          <w:color w:val="000000"/>
        </w:rPr>
        <w:t>discharge</w:t>
      </w:r>
      <w:r w:rsidR="00C04EC7">
        <w:rPr>
          <w:color w:val="000000"/>
        </w:rPr>
        <w:t xml:space="preserve"> succeeded, 0 otherwise</w:t>
      </w:r>
      <w:r>
        <w:rPr>
          <w:color w:val="000000"/>
        </w:rPr>
        <w:tab/>
      </w:r>
      <w:r>
        <w:rPr>
          <w:color w:val="000000"/>
        </w:rPr>
        <w:tab/>
      </w:r>
    </w:p>
    <w:p w:rsidR="00C04EC7" w:rsidRDefault="009D5A7A" w:rsidP="00141900">
      <w:pPr>
        <w:rPr>
          <w:color w:val="000000"/>
        </w:rPr>
      </w:pPr>
      <w:r>
        <w:rPr>
          <w:color w:val="000000"/>
        </w:rPr>
        <w:lastRenderedPageBreak/>
        <w:t>.</w:t>
      </w:r>
      <w:r w:rsidR="00C04EC7">
        <w:rPr>
          <w:color w:val="000000"/>
        </w:rPr>
        <w:t>ENS</w:t>
      </w:r>
      <w:r w:rsidR="00C04EC7">
        <w:rPr>
          <w:color w:val="000000"/>
        </w:rPr>
        <w:tab/>
      </w:r>
      <w:r w:rsidR="00C04EC7">
        <w:rPr>
          <w:color w:val="000000"/>
        </w:rPr>
        <w:tab/>
        <w:t>[</w:t>
      </w:r>
      <w:proofErr w:type="spellStart"/>
      <w:r w:rsidR="00C04EC7">
        <w:rPr>
          <w:color w:val="000000"/>
        </w:rPr>
        <w:t>Optional</w:t>
      </w:r>
      <w:proofErr w:type="gramStart"/>
      <w:r w:rsidR="00BE2387">
        <w:rPr>
          <w:color w:val="000000"/>
        </w:rPr>
        <w:t>,Array</w:t>
      </w:r>
      <w:proofErr w:type="spellEnd"/>
      <w:proofErr w:type="gramEnd"/>
      <w:r w:rsidR="00BE2387">
        <w:rPr>
          <w:color w:val="000000"/>
        </w:rPr>
        <w:t xml:space="preserve">] </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clinic_ien,”IEN</w:t>
      </w:r>
      <w:proofErr w:type="spellEnd"/>
      <w:r>
        <w:rPr>
          <w:color w:val="000000"/>
        </w:rPr>
        <w:t>”)</w:t>
      </w:r>
      <w:r>
        <w:rPr>
          <w:color w:val="000000"/>
        </w:rPr>
        <w:tab/>
        <w:t>[Numeric] Enrollment IEN</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clinic_ien,”EN”,#,”DISCHARGE</w:t>
      </w:r>
      <w:proofErr w:type="spellEnd"/>
      <w:r>
        <w:rPr>
          <w:color w:val="000000"/>
        </w:rPr>
        <w:t>”)</w:t>
      </w:r>
      <w:r>
        <w:rPr>
          <w:color w:val="000000"/>
        </w:rPr>
        <w:tab/>
        <w:t>[</w:t>
      </w:r>
      <w:proofErr w:type="spellStart"/>
      <w:r>
        <w:rPr>
          <w:color w:val="000000"/>
        </w:rPr>
        <w:t>DateTime</w:t>
      </w:r>
      <w:proofErr w:type="spellEnd"/>
      <w:r>
        <w:rPr>
          <w:color w:val="000000"/>
        </w:rPr>
        <w:t>] Date of discharge</w:t>
      </w:r>
    </w:p>
    <w:p w:rsidR="00BE2387" w:rsidRDefault="00BE2387" w:rsidP="00141900">
      <w:pPr>
        <w:rPr>
          <w:color w:val="000000"/>
        </w:rPr>
      </w:pPr>
      <w:r>
        <w:rPr>
          <w:color w:val="000000"/>
        </w:rPr>
        <w:tab/>
      </w:r>
      <w:proofErr w:type="gramStart"/>
      <w:r>
        <w:rPr>
          <w:color w:val="000000"/>
        </w:rPr>
        <w:t>ENS(</w:t>
      </w:r>
      <w:proofErr w:type="spellStart"/>
      <w:proofErr w:type="gramEnd"/>
      <w:r>
        <w:rPr>
          <w:color w:val="000000"/>
        </w:rPr>
        <w:t>clinic_ien,”EN”,#,”REASON</w:t>
      </w:r>
      <w:proofErr w:type="spellEnd"/>
      <w:r>
        <w:rPr>
          <w:color w:val="000000"/>
        </w:rPr>
        <w:t>”)</w:t>
      </w:r>
      <w:r>
        <w:rPr>
          <w:color w:val="000000"/>
        </w:rPr>
        <w:tab/>
        <w:t>[String]</w:t>
      </w:r>
      <w:r>
        <w:rPr>
          <w:color w:val="000000"/>
        </w:rPr>
        <w:tab/>
        <w:t>Reason for discharge</w:t>
      </w:r>
    </w:p>
    <w:p w:rsidR="00141900" w:rsidRDefault="00141900" w:rsidP="00141900">
      <w:pPr>
        <w:rPr>
          <w:color w:val="000000"/>
        </w:rPr>
      </w:pPr>
      <w:r>
        <w:rPr>
          <w:color w:val="000000"/>
        </w:rPr>
        <w:t>DFN</w:t>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00FD3018">
        <w:rPr>
          <w:color w:val="000000"/>
        </w:rPr>
        <w:tab/>
      </w:r>
      <w:r w:rsidRPr="003D2813">
        <w:rPr>
          <w:color w:val="000000"/>
        </w:rPr>
        <w:t>P</w:t>
      </w:r>
      <w:r>
        <w:rPr>
          <w:color w:val="000000"/>
        </w:rPr>
        <w:t>atient IEN</w:t>
      </w:r>
      <w:r w:rsidR="00FD3018">
        <w:rPr>
          <w:color w:val="000000"/>
        </w:rPr>
        <w:t xml:space="preserve"> (pointer to file 2)</w:t>
      </w:r>
    </w:p>
    <w:p w:rsidR="00255EC2" w:rsidRDefault="00255EC2" w:rsidP="00141900">
      <w:pPr>
        <w:rPr>
          <w:color w:val="000000"/>
        </w:rPr>
      </w:pPr>
      <w:r>
        <w:rPr>
          <w:color w:val="000000"/>
        </w:rPr>
        <w:t>SD</w:t>
      </w:r>
      <w:r w:rsidR="00FD3018">
        <w:rPr>
          <w:color w:val="000000"/>
        </w:rPr>
        <w:tab/>
        <w:t>[</w:t>
      </w:r>
      <w:proofErr w:type="spellStart"/>
      <w:r w:rsidR="00FD3018">
        <w:rPr>
          <w:color w:val="000000"/>
        </w:rPr>
        <w:t>Required</w:t>
      </w:r>
      <w:proofErr w:type="gramStart"/>
      <w:r w:rsidR="00FD3018">
        <w:rPr>
          <w:color w:val="000000"/>
        </w:rPr>
        <w:t>,DateTime</w:t>
      </w:r>
      <w:proofErr w:type="spellEnd"/>
      <w:proofErr w:type="gramEnd"/>
      <w:r w:rsidR="00FD3018">
        <w:rPr>
          <w:color w:val="000000"/>
        </w:rPr>
        <w:t>]</w:t>
      </w:r>
      <w:r w:rsidR="00FD3018">
        <w:rPr>
          <w:color w:val="000000"/>
        </w:rPr>
        <w:tab/>
      </w:r>
      <w:r w:rsidR="003D5443">
        <w:rPr>
          <w:color w:val="000000"/>
        </w:rPr>
        <w:t>Discharge date</w:t>
      </w:r>
    </w:p>
    <w:p w:rsidR="00255EC2" w:rsidRDefault="00255EC2" w:rsidP="00141900">
      <w:pPr>
        <w:rPr>
          <w:color w:val="000000"/>
        </w:rPr>
      </w:pPr>
      <w:r>
        <w:rPr>
          <w:color w:val="000000"/>
        </w:rPr>
        <w:t>SC</w:t>
      </w:r>
      <w:r w:rsidR="00FD3018">
        <w:rPr>
          <w:color w:val="000000"/>
        </w:rPr>
        <w:tab/>
        <w:t>[</w:t>
      </w:r>
      <w:proofErr w:type="spellStart"/>
      <w:r w:rsidR="00FD3018">
        <w:rPr>
          <w:color w:val="000000"/>
        </w:rPr>
        <w:t>Optional</w:t>
      </w:r>
      <w:proofErr w:type="gramStart"/>
      <w:r w:rsidR="00FD3018">
        <w:rPr>
          <w:color w:val="000000"/>
        </w:rPr>
        <w:t>,Numeric</w:t>
      </w:r>
      <w:proofErr w:type="spellEnd"/>
      <w:proofErr w:type="gramEnd"/>
      <w:r w:rsidR="00FD3018">
        <w:rPr>
          <w:color w:val="000000"/>
        </w:rPr>
        <w:t>]</w:t>
      </w:r>
      <w:r w:rsidR="00FD3018">
        <w:rPr>
          <w:color w:val="000000"/>
        </w:rPr>
        <w:tab/>
        <w:t>Enrollment clinic IEN (pointer to file 44)</w:t>
      </w:r>
    </w:p>
    <w:p w:rsidR="00255EC2" w:rsidRPr="003D2813" w:rsidRDefault="00255EC2" w:rsidP="00141900">
      <w:pPr>
        <w:rPr>
          <w:color w:val="000000"/>
        </w:rPr>
      </w:pPr>
      <w:r>
        <w:rPr>
          <w:color w:val="000000"/>
        </w:rPr>
        <w:t>RSN</w:t>
      </w:r>
      <w:r w:rsidR="00FD3018">
        <w:rPr>
          <w:color w:val="000000"/>
        </w:rPr>
        <w:tab/>
        <w:t>[</w:t>
      </w:r>
      <w:proofErr w:type="spellStart"/>
      <w:r w:rsidR="00FD3018">
        <w:rPr>
          <w:color w:val="000000"/>
        </w:rPr>
        <w:t>Optional</w:t>
      </w:r>
      <w:proofErr w:type="gramStart"/>
      <w:r w:rsidR="00FD3018">
        <w:rPr>
          <w:color w:val="000000"/>
        </w:rPr>
        <w:t>,String</w:t>
      </w:r>
      <w:proofErr w:type="spellEnd"/>
      <w:proofErr w:type="gramEnd"/>
      <w:r w:rsidR="00FD3018">
        <w:rPr>
          <w:color w:val="000000"/>
        </w:rPr>
        <w:t>]</w:t>
      </w:r>
      <w:r w:rsidR="00FD3018">
        <w:rPr>
          <w:color w:val="000000"/>
        </w:rPr>
        <w:tab/>
        <w:t>Reason for discharge</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CB2D54" w:rsidRDefault="00CB2D54" w:rsidP="00CB2D54">
      <w:r>
        <w:t>PATDARD</w:t>
      </w:r>
      <w:r>
        <w:tab/>
        <w:t>PATIENT ALREADY DISCHARGED FROM CLINIC</w:t>
      </w:r>
    </w:p>
    <w:p w:rsidR="00CB2D54" w:rsidRDefault="00CB2D54" w:rsidP="00CB2D54">
      <w:r>
        <w:t>PATDNEN</w:t>
      </w:r>
      <w:r>
        <w:tab/>
        <w:t>Patient not enrolled in clinic.</w:t>
      </w:r>
    </w:p>
    <w:p w:rsidR="00C5637A" w:rsidRDefault="00C5637A" w:rsidP="00C5637A">
      <w:r>
        <w:t>PATNAEAC</w:t>
      </w:r>
      <w:r>
        <w:tab/>
        <w:t>Patient is not actively enrolled in any clinics.</w:t>
      </w:r>
    </w:p>
    <w:p w:rsidR="00141900" w:rsidRDefault="00CB2D54" w:rsidP="00CB2D54">
      <w:r>
        <w:t>PATDHFA</w:t>
      </w:r>
      <w:r>
        <w:tab/>
        <w:t xml:space="preserve">PATIENT HAS FUTURE APPOINTMENTS, MUST BE CANCELLED PRIOR TO </w:t>
      </w:r>
      <w:proofErr w:type="gramStart"/>
      <w:r>
        <w:t>DISCHARGE !!</w:t>
      </w:r>
      <w:proofErr w:type="gramEnd"/>
    </w:p>
    <w:p w:rsidR="00141900" w:rsidRDefault="00141900" w:rsidP="00141900">
      <w:pPr>
        <w:pStyle w:val="Heading2"/>
      </w:pPr>
      <w:r>
        <w:rPr>
          <w:color w:val="FF0000"/>
        </w:rPr>
        <w:t>$$GETPENRL</w:t>
      </w:r>
      <w:r w:rsidRPr="004D38E6">
        <w:t>^</w:t>
      </w:r>
      <w:proofErr w:type="gramStart"/>
      <w:r w:rsidRPr="004D38E6">
        <w:t>SD</w:t>
      </w:r>
      <w:r>
        <w:t>MAPI3</w:t>
      </w:r>
      <w:r w:rsidRPr="00430E33">
        <w:t>(</w:t>
      </w:r>
      <w:proofErr w:type="gramEnd"/>
      <w:r w:rsidRPr="00430E33">
        <w:t xml:space="preserve">) </w:t>
      </w:r>
      <w:r w:rsidR="006E6911">
        <w:t>–</w:t>
      </w:r>
      <w:r w:rsidRPr="00430E33">
        <w:t xml:space="preserve"> </w:t>
      </w:r>
      <w:r w:rsidR="006E6911">
        <w:t>Get patient enrollments filtered by status</w:t>
      </w:r>
    </w:p>
    <w:p w:rsidR="00141900" w:rsidRDefault="00141900" w:rsidP="00141900">
      <w:pPr>
        <w:rPr>
          <w:color w:val="000000"/>
        </w:rPr>
      </w:pPr>
      <w:r>
        <w:rPr>
          <w:color w:val="000000"/>
        </w:rPr>
        <w:t xml:space="preserve">This extrinsic function returns the list of a patient </w:t>
      </w:r>
      <w:r w:rsidR="006E6911">
        <w:rPr>
          <w:color w:val="000000"/>
        </w:rPr>
        <w:t>enrollment events filtered by clinic and enrollment status</w:t>
      </w:r>
      <w:r>
        <w:rPr>
          <w:color w:val="000000"/>
        </w:rPr>
        <w:t>.</w:t>
      </w:r>
    </w:p>
    <w:p w:rsidR="00141900" w:rsidRDefault="00141900" w:rsidP="00141900">
      <w:pPr>
        <w:pStyle w:val="Heading5"/>
      </w:pPr>
      <w:r>
        <w:t>Format</w:t>
      </w:r>
    </w:p>
    <w:p w:rsidR="00141900" w:rsidRDefault="00141900" w:rsidP="00141900">
      <w:pPr>
        <w:rPr>
          <w:color w:val="000000"/>
        </w:rPr>
      </w:pPr>
      <w:r>
        <w:rPr>
          <w:color w:val="FF0000"/>
        </w:rPr>
        <w:tab/>
      </w:r>
      <w:r w:rsidRPr="00EB6E7C">
        <w:rPr>
          <w:color w:val="000000"/>
        </w:rPr>
        <w:t>$$</w:t>
      </w:r>
      <w:r w:rsidR="006E6911">
        <w:rPr>
          <w:color w:val="000000"/>
        </w:rPr>
        <w:t>GETPENRL</w:t>
      </w:r>
      <w:r>
        <w:rPr>
          <w:color w:val="000000"/>
        </w:rPr>
        <w:t>^</w:t>
      </w:r>
      <w:proofErr w:type="gramStart"/>
      <w:r>
        <w:rPr>
          <w:color w:val="000000"/>
        </w:rPr>
        <w:t>SD</w:t>
      </w:r>
      <w:r w:rsidR="006E6911">
        <w:rPr>
          <w:color w:val="000000"/>
        </w:rPr>
        <w:t>M</w:t>
      </w:r>
      <w:r>
        <w:rPr>
          <w:color w:val="000000"/>
        </w:rPr>
        <w:t>API</w:t>
      </w:r>
      <w:r w:rsidR="006E6911">
        <w:rPr>
          <w:color w:val="000000"/>
        </w:rPr>
        <w:t>3</w:t>
      </w:r>
      <w:r>
        <w:rPr>
          <w:color w:val="000000"/>
        </w:rPr>
        <w:t>(</w:t>
      </w:r>
      <w:proofErr w:type="gramEnd"/>
      <w:r>
        <w:rPr>
          <w:color w:val="000000"/>
        </w:rPr>
        <w:t>.RETURN,DFN,S</w:t>
      </w:r>
      <w:r w:rsidR="006E6911">
        <w:rPr>
          <w:color w:val="000000"/>
        </w:rPr>
        <w:t>C</w:t>
      </w:r>
      <w:r>
        <w:rPr>
          <w:color w:val="000000"/>
        </w:rPr>
        <w:t>,</w:t>
      </w:r>
      <w:r w:rsidR="006E6911">
        <w:rPr>
          <w:color w:val="000000"/>
        </w:rPr>
        <w:t>STAT</w:t>
      </w:r>
      <w:r>
        <w:rPr>
          <w:color w:val="000000"/>
        </w:rPr>
        <w:t>)</w:t>
      </w:r>
    </w:p>
    <w:p w:rsidR="00141900" w:rsidRDefault="00141900" w:rsidP="00141900">
      <w:pPr>
        <w:pStyle w:val="Heading5"/>
      </w:pPr>
      <w:r>
        <w:t>Input Parameters</w:t>
      </w:r>
    </w:p>
    <w:p w:rsidR="00141900" w:rsidRPr="003D2813" w:rsidRDefault="00141900" w:rsidP="00141900">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141900" w:rsidRPr="003D2813" w:rsidRDefault="002150EF" w:rsidP="00141900">
      <w:pPr>
        <w:rPr>
          <w:color w:val="000000"/>
        </w:rPr>
      </w:pPr>
      <w:r>
        <w:rPr>
          <w:color w:val="000000"/>
        </w:rPr>
        <w:tab/>
      </w:r>
      <w:r w:rsidR="00141900" w:rsidRPr="003D2813">
        <w:rPr>
          <w:color w:val="000000"/>
        </w:rPr>
        <w:t>RETURN</w:t>
      </w:r>
      <w:r w:rsidR="00141900">
        <w:rPr>
          <w:color w:val="000000"/>
        </w:rPr>
        <w:t xml:space="preserve">  </w:t>
      </w:r>
      <w:r w:rsidR="00141900">
        <w:rPr>
          <w:color w:val="000000"/>
        </w:rPr>
        <w:tab/>
      </w:r>
      <w:r w:rsidR="00141900">
        <w:rPr>
          <w:color w:val="000000"/>
        </w:rPr>
        <w:tab/>
      </w:r>
      <w:r w:rsidR="00141900">
        <w:rPr>
          <w:color w:val="000000"/>
        </w:rPr>
        <w:tab/>
      </w:r>
      <w:r w:rsidR="00906A4C">
        <w:rPr>
          <w:color w:val="000000"/>
        </w:rPr>
        <w:t>[Boolean]</w:t>
      </w:r>
      <w:r w:rsidR="00906A4C" w:rsidRPr="00141900">
        <w:rPr>
          <w:color w:val="000000"/>
        </w:rPr>
        <w:t xml:space="preserve"> </w:t>
      </w:r>
      <w:r w:rsidR="00906A4C">
        <w:rPr>
          <w:color w:val="000000"/>
        </w:rPr>
        <w:t xml:space="preserve">Set to 1 if the </w:t>
      </w:r>
      <w:proofErr w:type="spellStart"/>
      <w:r w:rsidR="00906A4C">
        <w:rPr>
          <w:color w:val="000000"/>
        </w:rPr>
        <w:t>the</w:t>
      </w:r>
      <w:proofErr w:type="spellEnd"/>
      <w:r w:rsidR="00906A4C">
        <w:rPr>
          <w:color w:val="000000"/>
        </w:rPr>
        <w:t xml:space="preserve"> call succeeded, 0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otherwise</w:t>
      </w:r>
    </w:p>
    <w:p w:rsidR="00141900" w:rsidRPr="003B5F4F" w:rsidRDefault="00266B28" w:rsidP="00141900">
      <w:pPr>
        <w:rPr>
          <w:color w:val="000000"/>
        </w:rPr>
      </w:pPr>
      <w:r>
        <w:rPr>
          <w:color w:val="000000"/>
        </w:rPr>
        <w:tab/>
      </w:r>
      <w:proofErr w:type="gramStart"/>
      <w:r>
        <w:rPr>
          <w:color w:val="000000"/>
        </w:rPr>
        <w:t>RETURN(</w:t>
      </w:r>
      <w:proofErr w:type="spellStart"/>
      <w:proofErr w:type="gramEnd"/>
      <w:r>
        <w:rPr>
          <w:color w:val="000000"/>
        </w:rPr>
        <w:t>clinic_ien</w:t>
      </w:r>
      <w:r w:rsidR="00141900">
        <w:rPr>
          <w:color w:val="000000"/>
        </w:rPr>
        <w:t>,"</w:t>
      </w:r>
      <w:r w:rsidR="002150EF">
        <w:rPr>
          <w:color w:val="000000"/>
        </w:rPr>
        <w:t>EN",#,”DISCHARGE</w:t>
      </w:r>
      <w:proofErr w:type="spellEnd"/>
      <w:r w:rsidR="002150EF">
        <w:rPr>
          <w:color w:val="000000"/>
        </w:rPr>
        <w:t xml:space="preserve">”) </w:t>
      </w:r>
      <w:r w:rsidR="00141900">
        <w:rPr>
          <w:color w:val="000000"/>
        </w:rPr>
        <w:t>[</w:t>
      </w:r>
      <w:proofErr w:type="spellStart"/>
      <w:r w:rsidR="002150EF">
        <w:rPr>
          <w:color w:val="000000"/>
        </w:rPr>
        <w:t>DateTime</w:t>
      </w:r>
      <w:proofErr w:type="spellEnd"/>
      <w:r w:rsidR="00141900">
        <w:rPr>
          <w:color w:val="000000"/>
        </w:rPr>
        <w:t>]</w:t>
      </w:r>
      <w:r w:rsidR="00906A4C">
        <w:rPr>
          <w:color w:val="000000"/>
        </w:rPr>
        <w:t xml:space="preserve"> </w:t>
      </w:r>
      <w:r w:rsidR="00141900">
        <w:rPr>
          <w:color w:val="000000"/>
        </w:rPr>
        <w:t>D</w:t>
      </w:r>
      <w:r w:rsidR="002150EF">
        <w:rPr>
          <w:color w:val="000000"/>
        </w:rPr>
        <w:t>ate of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clinic_ien,"EN",#,”ENROLLMENT</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w:t>
      </w:r>
      <w:r w:rsidR="00906A4C">
        <w:rPr>
          <w:color w:val="000000"/>
        </w:rPr>
        <w:t xml:space="preserve"> Date of enrollment</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clinic_ien,"EN",#,”OA</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w:t>
      </w:r>
      <w:r w:rsidR="00906A4C">
        <w:rPr>
          <w:color w:val="000000"/>
        </w:rPr>
        <w:t xml:space="preserve">Outpatient/Ambulatory (O: outpatient, A: ambulatory </w:t>
      </w:r>
      <w:r w:rsidR="00906A4C">
        <w:rPr>
          <w:color w:val="000000"/>
        </w:rPr>
        <w:tab/>
      </w:r>
      <w:r w:rsidR="00906A4C">
        <w:rPr>
          <w:color w:val="000000"/>
        </w:rPr>
        <w:tab/>
      </w:r>
      <w:r w:rsidR="00906A4C">
        <w:rPr>
          <w:color w:val="000000"/>
        </w:rPr>
        <w:tab/>
      </w:r>
      <w:r w:rsidR="00906A4C">
        <w:rPr>
          <w:color w:val="000000"/>
        </w:rPr>
        <w:tab/>
      </w:r>
      <w:r w:rsidR="00906A4C">
        <w:rPr>
          <w:color w:val="000000"/>
        </w:rPr>
        <w:tab/>
      </w:r>
      <w:r w:rsidR="00906A4C">
        <w:rPr>
          <w:color w:val="000000"/>
        </w:rPr>
        <w:tab/>
        <w:t>care)</w:t>
      </w:r>
    </w:p>
    <w:p w:rsidR="00141900" w:rsidRPr="003B5F4F" w:rsidRDefault="00141900" w:rsidP="00141900">
      <w:pPr>
        <w:rPr>
          <w:color w:val="000000"/>
        </w:rPr>
      </w:pPr>
      <w:r>
        <w:rPr>
          <w:color w:val="000000"/>
        </w:rPr>
        <w:lastRenderedPageBreak/>
        <w:tab/>
      </w:r>
      <w:proofErr w:type="gramStart"/>
      <w:r>
        <w:rPr>
          <w:color w:val="000000"/>
        </w:rPr>
        <w:t>RETURN(</w:t>
      </w:r>
      <w:proofErr w:type="spellStart"/>
      <w:proofErr w:type="gramEnd"/>
      <w:r w:rsidR="00906A4C">
        <w:rPr>
          <w:color w:val="000000"/>
        </w:rPr>
        <w:t>clinic_ien,"EN",#,”REASON</w:t>
      </w:r>
      <w:proofErr w:type="spellEnd"/>
      <w:r w:rsidR="00906A4C">
        <w:rPr>
          <w:color w:val="000000"/>
        </w:rPr>
        <w:t>”</w:t>
      </w:r>
      <w:r>
        <w:rPr>
          <w:color w:val="000000"/>
        </w:rPr>
        <w:t>)</w:t>
      </w:r>
      <w:r w:rsidR="00906A4C">
        <w:rPr>
          <w:color w:val="000000"/>
        </w:rPr>
        <w:t xml:space="preserve"> </w:t>
      </w:r>
      <w:r>
        <w:rPr>
          <w:color w:val="000000"/>
        </w:rPr>
        <w:t>[</w:t>
      </w:r>
      <w:r w:rsidR="00906A4C">
        <w:rPr>
          <w:color w:val="000000"/>
        </w:rPr>
        <w:t>String</w:t>
      </w:r>
      <w:r>
        <w:rPr>
          <w:color w:val="000000"/>
        </w:rPr>
        <w:t xml:space="preserve">] </w:t>
      </w:r>
      <w:r w:rsidR="00906A4C">
        <w:rPr>
          <w:color w:val="000000"/>
        </w:rPr>
        <w:t>Reason for discharge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906A4C">
        <w:rPr>
          <w:color w:val="000000"/>
        </w:rPr>
        <w:t>clinic_ien,"EN",#,”REVIEW</w:t>
      </w:r>
      <w:proofErr w:type="spellEnd"/>
      <w:r w:rsidR="00906A4C">
        <w:rPr>
          <w:color w:val="000000"/>
        </w:rPr>
        <w:t>”</w:t>
      </w:r>
      <w:r>
        <w:rPr>
          <w:color w:val="000000"/>
        </w:rPr>
        <w:t>)</w:t>
      </w:r>
      <w:r w:rsidR="00906A4C">
        <w:rPr>
          <w:color w:val="000000"/>
        </w:rPr>
        <w:t xml:space="preserve"> </w:t>
      </w:r>
      <w:r>
        <w:rPr>
          <w:color w:val="000000"/>
        </w:rPr>
        <w:t>[</w:t>
      </w:r>
      <w:proofErr w:type="spellStart"/>
      <w:r w:rsidR="00906A4C">
        <w:rPr>
          <w:color w:val="000000"/>
        </w:rPr>
        <w:t>DateTime</w:t>
      </w:r>
      <w:proofErr w:type="spellEnd"/>
      <w:r>
        <w:rPr>
          <w:color w:val="000000"/>
        </w:rPr>
        <w:t xml:space="preserve">] </w:t>
      </w:r>
      <w:r w:rsidR="00906A4C">
        <w:rPr>
          <w:color w:val="000000"/>
        </w:rPr>
        <w:t>Review date</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IFN</w:t>
      </w:r>
      <w:proofErr w:type="spellEnd"/>
      <w:r>
        <w:rPr>
          <w:color w:val="000000"/>
        </w:rPr>
        <w:t>")</w:t>
      </w:r>
      <w:r>
        <w:rPr>
          <w:color w:val="000000"/>
        </w:rPr>
        <w:tab/>
        <w:t>[</w:t>
      </w:r>
      <w:r w:rsidR="002228EA">
        <w:rPr>
          <w:color w:val="000000"/>
        </w:rPr>
        <w:t>Numeric</w:t>
      </w:r>
      <w:r>
        <w:rPr>
          <w:color w:val="000000"/>
        </w:rPr>
        <w:t xml:space="preserve">] </w:t>
      </w:r>
      <w:r w:rsidR="002228EA">
        <w:rPr>
          <w:color w:val="000000"/>
        </w:rPr>
        <w:t>Enrollment IEN</w:t>
      </w:r>
    </w:p>
    <w:p w:rsidR="00141900" w:rsidRPr="003B5F4F" w:rsidRDefault="00141900" w:rsidP="00141900">
      <w:pPr>
        <w:rPr>
          <w:color w:val="000000"/>
        </w:rPr>
      </w:pPr>
      <w:r>
        <w:rPr>
          <w:color w:val="000000"/>
        </w:rPr>
        <w:tab/>
      </w:r>
      <w:proofErr w:type="gramStart"/>
      <w:r w:rsidR="002228EA">
        <w:rPr>
          <w:color w:val="000000"/>
        </w:rPr>
        <w:t>RETURN(</w:t>
      </w:r>
      <w:proofErr w:type="spellStart"/>
      <w:proofErr w:type="gramEnd"/>
      <w:r w:rsidR="002228EA">
        <w:rPr>
          <w:color w:val="000000"/>
        </w:rPr>
        <w:t>clinic_ien</w:t>
      </w:r>
      <w:r>
        <w:rPr>
          <w:color w:val="000000"/>
        </w:rPr>
        <w:t>,"</w:t>
      </w:r>
      <w:r w:rsidR="002228EA">
        <w:rPr>
          <w:color w:val="000000"/>
        </w:rPr>
        <w:t>NAME</w:t>
      </w:r>
      <w:proofErr w:type="spellEnd"/>
      <w:r>
        <w:rPr>
          <w:color w:val="000000"/>
        </w:rPr>
        <w:t>")</w:t>
      </w:r>
      <w:r>
        <w:rPr>
          <w:color w:val="000000"/>
        </w:rPr>
        <w:tab/>
        <w:t>[</w:t>
      </w:r>
      <w:r w:rsidR="002228EA">
        <w:rPr>
          <w:color w:val="000000"/>
        </w:rPr>
        <w:t>String</w:t>
      </w:r>
      <w:r>
        <w:rPr>
          <w:color w:val="000000"/>
        </w:rPr>
        <w:t xml:space="preserve">] </w:t>
      </w:r>
      <w:r w:rsidR="002228EA">
        <w:rPr>
          <w:color w:val="000000"/>
        </w:rPr>
        <w:t>Enrollment clinic name</w:t>
      </w:r>
    </w:p>
    <w:p w:rsidR="00141900" w:rsidRPr="003B5F4F" w:rsidRDefault="00141900" w:rsidP="00141900">
      <w:pPr>
        <w:rPr>
          <w:color w:val="000000"/>
        </w:rPr>
      </w:pPr>
      <w:r>
        <w:rPr>
          <w:color w:val="000000"/>
        </w:rPr>
        <w:tab/>
      </w:r>
      <w:proofErr w:type="gramStart"/>
      <w:r>
        <w:rPr>
          <w:color w:val="000000"/>
        </w:rPr>
        <w:t>RETURN(</w:t>
      </w:r>
      <w:proofErr w:type="spellStart"/>
      <w:proofErr w:type="gramEnd"/>
      <w:r w:rsidR="002228EA">
        <w:rPr>
          <w:color w:val="000000"/>
        </w:rPr>
        <w:t>clinic_ien,”STATUS</w:t>
      </w:r>
      <w:proofErr w:type="spellEnd"/>
      <w:r w:rsidR="002228EA">
        <w:rPr>
          <w:color w:val="000000"/>
        </w:rPr>
        <w:t>”</w:t>
      </w:r>
      <w:r>
        <w:rPr>
          <w:color w:val="000000"/>
        </w:rPr>
        <w:t>)</w:t>
      </w:r>
      <w:r>
        <w:rPr>
          <w:color w:val="000000"/>
        </w:rPr>
        <w:tab/>
        <w:t>[</w:t>
      </w:r>
      <w:r w:rsidR="002228EA">
        <w:rPr>
          <w:color w:val="000000"/>
        </w:rPr>
        <w:t>String</w:t>
      </w:r>
      <w:r>
        <w:rPr>
          <w:color w:val="000000"/>
        </w:rPr>
        <w:t xml:space="preserve">] </w:t>
      </w:r>
      <w:r w:rsidR="002228EA">
        <w:rPr>
          <w:color w:val="000000"/>
        </w:rPr>
        <w:t>Enrollment status (I: inactive)</w:t>
      </w:r>
    </w:p>
    <w:p w:rsidR="00141900" w:rsidRDefault="00141900" w:rsidP="00141900">
      <w:pPr>
        <w:rPr>
          <w:color w:val="000000"/>
        </w:rPr>
      </w:pPr>
      <w:r>
        <w:rPr>
          <w:color w:val="000000"/>
        </w:rPr>
        <w:t>DFN</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P</w:t>
      </w:r>
      <w:r>
        <w:rPr>
          <w:color w:val="000000"/>
        </w:rPr>
        <w:t>atient IEN</w:t>
      </w:r>
    </w:p>
    <w:p w:rsidR="00122CAA" w:rsidRPr="003D2813" w:rsidRDefault="00122CAA" w:rsidP="00141900">
      <w:pPr>
        <w:rPr>
          <w:color w:val="000000"/>
        </w:rPr>
      </w:pPr>
      <w:r>
        <w:rPr>
          <w:color w:val="000000"/>
        </w:rPr>
        <w:t>SC</w:t>
      </w:r>
      <w:r>
        <w:rPr>
          <w:color w:val="000000"/>
        </w:rPr>
        <w:tab/>
      </w:r>
      <w:r>
        <w:rPr>
          <w:color w:val="000000"/>
        </w:rPr>
        <w:tab/>
        <w:t>[</w:t>
      </w:r>
      <w:proofErr w:type="spellStart"/>
      <w:r>
        <w:rPr>
          <w:color w:val="000000"/>
        </w:rPr>
        <w:t>Optional</w:t>
      </w:r>
      <w:proofErr w:type="gramStart"/>
      <w:r>
        <w:rPr>
          <w:color w:val="000000"/>
        </w:rPr>
        <w:t>,Numeric</w:t>
      </w:r>
      <w:proofErr w:type="spellEnd"/>
      <w:proofErr w:type="gramEnd"/>
      <w:r>
        <w:rPr>
          <w:color w:val="000000"/>
        </w:rPr>
        <w:t>] Clinic IEN</w:t>
      </w:r>
    </w:p>
    <w:p w:rsidR="00141900" w:rsidRPr="003D2813" w:rsidRDefault="00122CAA" w:rsidP="00141900">
      <w:pPr>
        <w:rPr>
          <w:color w:val="000000"/>
        </w:rPr>
      </w:pPr>
      <w:r>
        <w:rPr>
          <w:color w:val="000000"/>
        </w:rPr>
        <w:t>STAT</w:t>
      </w:r>
      <w:r w:rsidR="00141900">
        <w:rPr>
          <w:color w:val="000000"/>
        </w:rPr>
        <w:tab/>
      </w:r>
      <w:r w:rsidR="00141900">
        <w:rPr>
          <w:color w:val="000000"/>
        </w:rPr>
        <w:tab/>
        <w:t>[</w:t>
      </w:r>
      <w:proofErr w:type="spellStart"/>
      <w:r w:rsidR="00141900">
        <w:rPr>
          <w:color w:val="000000"/>
        </w:rPr>
        <w:t>Optional</w:t>
      </w:r>
      <w:proofErr w:type="gramStart"/>
      <w:r w:rsidR="00141900">
        <w:rPr>
          <w:color w:val="000000"/>
        </w:rPr>
        <w:t>,String</w:t>
      </w:r>
      <w:proofErr w:type="spellEnd"/>
      <w:proofErr w:type="gramEnd"/>
      <w:r w:rsidR="00141900">
        <w:rPr>
          <w:color w:val="000000"/>
        </w:rPr>
        <w:t xml:space="preserve">] </w:t>
      </w:r>
      <w:r>
        <w:rPr>
          <w:color w:val="000000"/>
        </w:rPr>
        <w:t>Status (0: both active and inactive, 1: active only)</w:t>
      </w:r>
    </w:p>
    <w:p w:rsidR="00141900" w:rsidRDefault="00141900" w:rsidP="00141900">
      <w:pPr>
        <w:pStyle w:val="Heading5"/>
      </w:pPr>
      <w:r>
        <w:t>Output</w:t>
      </w:r>
    </w:p>
    <w:p w:rsidR="00141900" w:rsidRDefault="00141900" w:rsidP="00141900">
      <w:pPr>
        <w:rPr>
          <w:color w:val="000000"/>
        </w:rPr>
      </w:pPr>
      <w:proofErr w:type="gramStart"/>
      <w:r>
        <w:rPr>
          <w:color w:val="000000"/>
        </w:rPr>
        <w:t>A Boolean value signaling if the call was successful or not.</w:t>
      </w:r>
      <w:proofErr w:type="gramEnd"/>
    </w:p>
    <w:p w:rsidR="00141900" w:rsidRDefault="00141900" w:rsidP="00141900">
      <w:pPr>
        <w:pStyle w:val="Heading5"/>
      </w:pPr>
      <w:r>
        <w:t>Error Codes Returned</w:t>
      </w:r>
    </w:p>
    <w:p w:rsidR="00141900" w:rsidRDefault="00141900" w:rsidP="00141900">
      <w:pPr>
        <w:rPr>
          <w:b/>
          <w:bCs/>
        </w:rPr>
      </w:pPr>
      <w:r w:rsidRPr="003B5F4F">
        <w:t>INVPARAM</w:t>
      </w:r>
      <w:r>
        <w:tab/>
      </w:r>
      <w:r w:rsidRPr="003B5F4F">
        <w:t>Invalid parameter value</w:t>
      </w:r>
    </w:p>
    <w:p w:rsidR="00141900" w:rsidRPr="003B5F4F" w:rsidRDefault="00141900" w:rsidP="00141900">
      <w:r>
        <w:t>PATNFND</w:t>
      </w:r>
      <w:r>
        <w:tab/>
      </w:r>
      <w:r w:rsidRPr="003B5F4F">
        <w:t>Patient not found.</w:t>
      </w:r>
    </w:p>
    <w:p w:rsidR="00141900" w:rsidRDefault="00141900" w:rsidP="00F86CEE"/>
    <w:p w:rsidR="00F86CEE" w:rsidRDefault="00F86CEE" w:rsidP="00F86CEE">
      <w:pPr>
        <w:pStyle w:val="Heading2"/>
      </w:pPr>
      <w:r>
        <w:rPr>
          <w:color w:val="FF0000"/>
        </w:rPr>
        <w:t>$$GETOE</w:t>
      </w:r>
      <w:r w:rsidRPr="004D38E6">
        <w:t>^</w:t>
      </w:r>
      <w:proofErr w:type="gramStart"/>
      <w:r w:rsidRPr="004D38E6">
        <w:t>SD</w:t>
      </w:r>
      <w:r>
        <w:t>MAPI4</w:t>
      </w:r>
      <w:r w:rsidRPr="00430E33">
        <w:t>(</w:t>
      </w:r>
      <w:proofErr w:type="gramEnd"/>
      <w:r w:rsidRPr="00430E33">
        <w:t xml:space="preserve">) </w:t>
      </w:r>
      <w:r w:rsidR="009D5A7A">
        <w:t>–</w:t>
      </w:r>
      <w:r w:rsidRPr="00430E33">
        <w:t xml:space="preserve"> </w:t>
      </w:r>
      <w:r w:rsidR="009D5A7A">
        <w:t>Get outpatient encounter data</w:t>
      </w:r>
    </w:p>
    <w:p w:rsidR="00F86CEE" w:rsidRDefault="00F86CEE" w:rsidP="00F86CEE">
      <w:pPr>
        <w:rPr>
          <w:color w:val="000000"/>
        </w:rPr>
      </w:pPr>
      <w:r>
        <w:rPr>
          <w:color w:val="000000"/>
        </w:rPr>
        <w:t xml:space="preserve">This extrinsic function returns </w:t>
      </w:r>
      <w:r w:rsidR="009D5A7A">
        <w:rPr>
          <w:color w:val="000000"/>
        </w:rPr>
        <w:t>detailed information about an outpatient encounter</w:t>
      </w:r>
      <w:r>
        <w:rPr>
          <w:color w:val="000000"/>
        </w:rPr>
        <w:t>.</w:t>
      </w:r>
      <w:r w:rsidR="0061287A">
        <w:rPr>
          <w:color w:val="000000"/>
        </w:rPr>
        <w:t xml:space="preserve"> </w:t>
      </w:r>
    </w:p>
    <w:p w:rsidR="00F86CEE" w:rsidRDefault="00F86CEE" w:rsidP="00F86CEE">
      <w:pPr>
        <w:pStyle w:val="Heading5"/>
      </w:pPr>
      <w:r>
        <w:t>Format</w:t>
      </w:r>
    </w:p>
    <w:p w:rsidR="00F86CEE" w:rsidRDefault="00F86CEE" w:rsidP="00F86CEE">
      <w:pPr>
        <w:rPr>
          <w:color w:val="000000"/>
        </w:rPr>
      </w:pPr>
      <w:r>
        <w:rPr>
          <w:color w:val="FF0000"/>
        </w:rPr>
        <w:tab/>
      </w:r>
      <w:r w:rsidRPr="00EB6E7C">
        <w:rPr>
          <w:color w:val="000000"/>
        </w:rPr>
        <w:t>$$</w:t>
      </w:r>
      <w:r w:rsidR="009D5A7A">
        <w:rPr>
          <w:color w:val="000000"/>
        </w:rPr>
        <w:t>GETOE</w:t>
      </w:r>
      <w:r>
        <w:rPr>
          <w:color w:val="000000"/>
        </w:rPr>
        <w:t>^</w:t>
      </w:r>
      <w:proofErr w:type="gramStart"/>
      <w:r>
        <w:rPr>
          <w:color w:val="000000"/>
        </w:rPr>
        <w:t>SD</w:t>
      </w:r>
      <w:r w:rsidR="009D5A7A">
        <w:rPr>
          <w:color w:val="000000"/>
        </w:rPr>
        <w:t>M</w:t>
      </w:r>
      <w:r>
        <w:rPr>
          <w:color w:val="000000"/>
        </w:rPr>
        <w:t>API</w:t>
      </w:r>
      <w:r w:rsidR="009D5A7A">
        <w:rPr>
          <w:color w:val="000000"/>
        </w:rPr>
        <w:t>4</w:t>
      </w:r>
      <w:r>
        <w:rPr>
          <w:color w:val="000000"/>
        </w:rPr>
        <w:t>(</w:t>
      </w:r>
      <w:proofErr w:type="gramEnd"/>
      <w:r>
        <w:rPr>
          <w:color w:val="000000"/>
        </w:rPr>
        <w:t>.RETURN,</w:t>
      </w:r>
      <w:r w:rsidR="009D5A7A">
        <w:rPr>
          <w:color w:val="000000"/>
        </w:rPr>
        <w:t>SDOE</w:t>
      </w:r>
      <w:r>
        <w:rPr>
          <w:color w:val="000000"/>
        </w:rPr>
        <w:t>)</w:t>
      </w:r>
    </w:p>
    <w:p w:rsidR="00F86CEE" w:rsidRDefault="00F86CEE" w:rsidP="00F86CEE">
      <w:pPr>
        <w:pStyle w:val="Heading5"/>
      </w:pPr>
      <w:r>
        <w:t>Input Parameters</w:t>
      </w:r>
    </w:p>
    <w:p w:rsidR="00F86CEE" w:rsidRPr="003D2813" w:rsidRDefault="00F86CEE" w:rsidP="00F86CEE">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F86CEE" w:rsidRPr="003D2813" w:rsidRDefault="00F86CEE" w:rsidP="00F86CEE">
      <w:pPr>
        <w:rPr>
          <w:color w:val="000000"/>
        </w:rPr>
      </w:pPr>
      <w:r>
        <w:rPr>
          <w:color w:val="000000"/>
        </w:rPr>
        <w:tab/>
      </w: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r>
      <w:r w:rsidR="00305FFA">
        <w:rPr>
          <w:color w:val="000000"/>
        </w:rPr>
        <w:t>[Boolean]</w:t>
      </w:r>
      <w:r w:rsidR="00305FFA" w:rsidRPr="00141900">
        <w:rPr>
          <w:color w:val="000000"/>
        </w:rPr>
        <w:t xml:space="preserve"> </w:t>
      </w:r>
      <w:r w:rsidR="00305FFA">
        <w:rPr>
          <w:color w:val="000000"/>
        </w:rPr>
        <w:t xml:space="preserve">Set to 1 if the </w:t>
      </w:r>
      <w:proofErr w:type="spellStart"/>
      <w:r w:rsidR="00305FFA">
        <w:rPr>
          <w:color w:val="000000"/>
        </w:rPr>
        <w:t>the</w:t>
      </w:r>
      <w:proofErr w:type="spellEnd"/>
      <w:r w:rsidR="00305FFA">
        <w:rPr>
          <w:color w:val="000000"/>
        </w:rPr>
        <w:t xml:space="preserve"> call succeeded, 0 </w:t>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r>
      <w:r w:rsidR="00305FFA">
        <w:rPr>
          <w:color w:val="000000"/>
        </w:rPr>
        <w:tab/>
        <w:t>otherwise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“CLINIC”</w:t>
      </w:r>
      <w:r>
        <w:rPr>
          <w:color w:val="000000"/>
        </w:rPr>
        <w:t>)</w:t>
      </w:r>
      <w:r>
        <w:rPr>
          <w:color w:val="000000"/>
        </w:rPr>
        <w:tab/>
      </w:r>
      <w:r>
        <w:rPr>
          <w:color w:val="000000"/>
        </w:rPr>
        <w:tab/>
        <w:t>[</w:t>
      </w:r>
      <w:r w:rsidR="00E6089A">
        <w:rPr>
          <w:color w:val="000000"/>
        </w:rPr>
        <w:t>Numeric</w:t>
      </w:r>
      <w:r>
        <w:rPr>
          <w:color w:val="000000"/>
        </w:rPr>
        <w:t>]</w:t>
      </w:r>
      <w:r w:rsidR="00E6089A">
        <w:rPr>
          <w:color w:val="000000"/>
        </w:rPr>
        <w:t>Clinic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“DATE”</w:t>
      </w:r>
      <w:r>
        <w:rPr>
          <w:color w:val="000000"/>
        </w:rPr>
        <w:t>)</w:t>
      </w:r>
      <w:r>
        <w:rPr>
          <w:color w:val="000000"/>
        </w:rPr>
        <w:tab/>
      </w:r>
      <w:r>
        <w:rPr>
          <w:color w:val="000000"/>
        </w:rPr>
        <w:tab/>
        <w:t>[</w:t>
      </w:r>
      <w:proofErr w:type="spellStart"/>
      <w:r w:rsidR="00E6089A">
        <w:rPr>
          <w:color w:val="000000"/>
        </w:rPr>
        <w:t>DateTime</w:t>
      </w:r>
      <w:proofErr w:type="spellEnd"/>
      <w:r>
        <w:rPr>
          <w:color w:val="000000"/>
        </w:rPr>
        <w:t>]</w:t>
      </w:r>
      <w:r w:rsidR="00E6089A">
        <w:rPr>
          <w:color w:val="000000"/>
        </w:rPr>
        <w:t>Encounter date</w:t>
      </w:r>
      <w:r w:rsidR="0061287A">
        <w:rPr>
          <w:color w:val="000000"/>
        </w:rPr>
        <w:t>/time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“PATIENT”</w:t>
      </w:r>
      <w:r>
        <w:rPr>
          <w:color w:val="000000"/>
        </w:rPr>
        <w:t>)</w:t>
      </w:r>
      <w:r w:rsidR="00E6089A">
        <w:rPr>
          <w:color w:val="000000"/>
        </w:rPr>
        <w:tab/>
      </w:r>
      <w:r>
        <w:rPr>
          <w:color w:val="000000"/>
        </w:rPr>
        <w:tab/>
        <w:t>[Numeric]</w:t>
      </w:r>
      <w:r w:rsidR="00E6089A">
        <w:rPr>
          <w:color w:val="000000"/>
        </w:rPr>
        <w:t>Patient IEN</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“SCODE”</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Clinic stop code</w:t>
      </w:r>
    </w:p>
    <w:p w:rsidR="00F86CEE" w:rsidRPr="003B5F4F" w:rsidRDefault="00F86CEE" w:rsidP="00F86CEE">
      <w:pPr>
        <w:rPr>
          <w:color w:val="000000"/>
        </w:rPr>
      </w:pPr>
      <w:r>
        <w:rPr>
          <w:color w:val="000000"/>
        </w:rPr>
        <w:tab/>
      </w:r>
      <w:r>
        <w:rPr>
          <w:color w:val="000000"/>
        </w:rPr>
        <w:tab/>
      </w:r>
      <w:r>
        <w:rPr>
          <w:color w:val="000000"/>
        </w:rPr>
        <w:tab/>
      </w:r>
      <w:proofErr w:type="gramStart"/>
      <w:r>
        <w:rPr>
          <w:color w:val="000000"/>
        </w:rPr>
        <w:t>RETURN(</w:t>
      </w:r>
      <w:proofErr w:type="gramEnd"/>
      <w:r w:rsidR="00E6089A">
        <w:rPr>
          <w:color w:val="000000"/>
        </w:rPr>
        <w:t>“VISIT”</w:t>
      </w:r>
      <w:r>
        <w:rPr>
          <w:color w:val="000000"/>
        </w:rPr>
        <w:t>)</w:t>
      </w:r>
      <w:r>
        <w:rPr>
          <w:color w:val="000000"/>
        </w:rPr>
        <w:tab/>
      </w:r>
      <w:r>
        <w:rPr>
          <w:color w:val="000000"/>
        </w:rPr>
        <w:tab/>
        <w:t>[</w:t>
      </w:r>
      <w:r w:rsidR="00E6089A">
        <w:rPr>
          <w:color w:val="000000"/>
        </w:rPr>
        <w:t>Numeric</w:t>
      </w:r>
      <w:r>
        <w:rPr>
          <w:color w:val="000000"/>
        </w:rPr>
        <w:t xml:space="preserve">] </w:t>
      </w:r>
      <w:r w:rsidR="00E6089A">
        <w:rPr>
          <w:color w:val="000000"/>
        </w:rPr>
        <w:t>Visit IEN</w:t>
      </w:r>
    </w:p>
    <w:p w:rsidR="00F86CEE" w:rsidRPr="003D2813" w:rsidRDefault="00E6089A" w:rsidP="00F86CEE">
      <w:pPr>
        <w:rPr>
          <w:color w:val="000000"/>
        </w:rPr>
      </w:pPr>
      <w:r>
        <w:rPr>
          <w:color w:val="000000"/>
        </w:rPr>
        <w:t>SDOE</w:t>
      </w:r>
      <w:r w:rsidR="00F86CEE">
        <w:rPr>
          <w:color w:val="000000"/>
        </w:rPr>
        <w:tab/>
      </w:r>
      <w:r w:rsidR="00F86CEE">
        <w:rPr>
          <w:color w:val="000000"/>
        </w:rPr>
        <w:tab/>
        <w:t>[</w:t>
      </w:r>
      <w:proofErr w:type="spellStart"/>
      <w:r w:rsidR="00F86CEE">
        <w:rPr>
          <w:color w:val="000000"/>
        </w:rPr>
        <w:t>Required</w:t>
      </w:r>
      <w:proofErr w:type="gramStart"/>
      <w:r w:rsidR="00F86CEE">
        <w:rPr>
          <w:color w:val="000000"/>
        </w:rPr>
        <w:t>,Numeric</w:t>
      </w:r>
      <w:proofErr w:type="spellEnd"/>
      <w:proofErr w:type="gramEnd"/>
      <w:r w:rsidR="00F86CEE">
        <w:rPr>
          <w:color w:val="000000"/>
        </w:rPr>
        <w:t>]</w:t>
      </w:r>
      <w:r w:rsidR="00F86CEE" w:rsidRPr="003D2813">
        <w:rPr>
          <w:color w:val="000000"/>
        </w:rPr>
        <w:t xml:space="preserve"> </w:t>
      </w:r>
      <w:r>
        <w:rPr>
          <w:color w:val="000000"/>
        </w:rPr>
        <w:t>Outpatient encounter IEN</w:t>
      </w:r>
    </w:p>
    <w:p w:rsidR="00F86CEE" w:rsidRDefault="00F86CEE" w:rsidP="00F86CEE">
      <w:pPr>
        <w:pStyle w:val="Heading5"/>
      </w:pPr>
      <w:r>
        <w:t>Output</w:t>
      </w:r>
    </w:p>
    <w:p w:rsidR="00F86CEE" w:rsidRDefault="00F86CEE" w:rsidP="00F86CEE">
      <w:pPr>
        <w:rPr>
          <w:color w:val="000000"/>
        </w:rPr>
      </w:pPr>
      <w:proofErr w:type="gramStart"/>
      <w:r>
        <w:rPr>
          <w:color w:val="000000"/>
        </w:rPr>
        <w:t>A Boolean value signaling if the call was successful or not.</w:t>
      </w:r>
      <w:proofErr w:type="gramEnd"/>
    </w:p>
    <w:p w:rsidR="00F86CEE" w:rsidRDefault="00F86CEE" w:rsidP="00F86CEE">
      <w:pPr>
        <w:pStyle w:val="Heading5"/>
      </w:pPr>
      <w:r>
        <w:lastRenderedPageBreak/>
        <w:t>Error Codes Returned</w:t>
      </w:r>
    </w:p>
    <w:p w:rsidR="00F86CEE" w:rsidRDefault="002318AB" w:rsidP="00F86CEE">
      <w:r>
        <w:t>INVPARAM</w:t>
      </w:r>
      <w:r>
        <w:tab/>
        <w:t>Invalid parameter value</w:t>
      </w:r>
    </w:p>
    <w:p w:rsidR="002318AB" w:rsidRDefault="002318AB" w:rsidP="00F86CEE">
      <w:r>
        <w:t>OENFND</w:t>
      </w:r>
      <w:r>
        <w:tab/>
      </w:r>
      <w:r w:rsidRPr="002318AB">
        <w:t>Outpatient encounter not found.</w:t>
      </w:r>
    </w:p>
    <w:p w:rsidR="00A54906" w:rsidRDefault="00A54906" w:rsidP="00A54906">
      <w:pPr>
        <w:pStyle w:val="Heading2"/>
      </w:pPr>
      <w:r>
        <w:rPr>
          <w:color w:val="FF0000"/>
        </w:rPr>
        <w:t>$$GETCHLD</w:t>
      </w:r>
      <w:r w:rsidRPr="004D38E6">
        <w:t>^</w:t>
      </w:r>
      <w:proofErr w:type="gramStart"/>
      <w:r w:rsidRPr="004D38E6">
        <w:t>SD</w:t>
      </w:r>
      <w:r>
        <w:t>MAPI4</w:t>
      </w:r>
      <w:r w:rsidRPr="00430E33">
        <w:t>(</w:t>
      </w:r>
      <w:proofErr w:type="gramEnd"/>
      <w:r w:rsidRPr="00430E33">
        <w:t xml:space="preserve">) </w:t>
      </w:r>
      <w:r>
        <w:t>–</w:t>
      </w:r>
      <w:r w:rsidRPr="00430E33">
        <w:t xml:space="preserve"> </w:t>
      </w:r>
      <w:r>
        <w:t>Get children outpatient encounter list</w:t>
      </w:r>
    </w:p>
    <w:p w:rsidR="00A54906" w:rsidRDefault="00A54906" w:rsidP="00A54906">
      <w:pPr>
        <w:rPr>
          <w:color w:val="000000"/>
        </w:rPr>
      </w:pPr>
      <w:r>
        <w:rPr>
          <w:color w:val="000000"/>
        </w:rPr>
        <w:t xml:space="preserve">This extrinsic function returns a list of children outpatient encounter. </w:t>
      </w:r>
    </w:p>
    <w:p w:rsidR="00A54906" w:rsidRDefault="00A54906" w:rsidP="00A54906">
      <w:pPr>
        <w:pStyle w:val="Heading5"/>
      </w:pPr>
      <w:r>
        <w:t>Format</w:t>
      </w:r>
    </w:p>
    <w:p w:rsidR="00A54906" w:rsidRDefault="00A54906" w:rsidP="00A54906">
      <w:pPr>
        <w:rPr>
          <w:color w:val="000000"/>
        </w:rPr>
      </w:pPr>
      <w:r>
        <w:rPr>
          <w:color w:val="FF0000"/>
        </w:rPr>
        <w:tab/>
      </w:r>
      <w:r w:rsidRPr="00EB6E7C">
        <w:rPr>
          <w:color w:val="000000"/>
        </w:rPr>
        <w:t>$$</w:t>
      </w:r>
      <w:r>
        <w:rPr>
          <w:color w:val="000000"/>
        </w:rPr>
        <w:t>GET</w:t>
      </w:r>
      <w:r w:rsidR="00E05AE1">
        <w:rPr>
          <w:color w:val="000000"/>
        </w:rPr>
        <w:t>CHLD</w:t>
      </w:r>
      <w:r>
        <w:rPr>
          <w:color w:val="000000"/>
        </w:rPr>
        <w:t>^</w:t>
      </w:r>
      <w:proofErr w:type="gramStart"/>
      <w:r>
        <w:rPr>
          <w:color w:val="000000"/>
        </w:rPr>
        <w:t>SDMAPI4(</w:t>
      </w:r>
      <w:proofErr w:type="gramEnd"/>
      <w:r>
        <w:rPr>
          <w:color w:val="000000"/>
        </w:rPr>
        <w:t>.RETURN,SDOE)</w:t>
      </w:r>
    </w:p>
    <w:p w:rsidR="00A54906" w:rsidRDefault="00A54906" w:rsidP="00A54906">
      <w:pPr>
        <w:pStyle w:val="Heading5"/>
      </w:pPr>
      <w:r>
        <w:t>Input Parameters</w:t>
      </w:r>
    </w:p>
    <w:p w:rsidR="00A54906" w:rsidRPr="003D2813" w:rsidRDefault="00A54906" w:rsidP="00A54906">
      <w:pPr>
        <w:rPr>
          <w:color w:val="000000"/>
        </w:rPr>
      </w:pPr>
      <w:r>
        <w:rPr>
          <w:color w:val="000000"/>
        </w:rPr>
        <w:t>.RETURN</w:t>
      </w:r>
      <w:r>
        <w:rPr>
          <w:color w:val="000000"/>
        </w:rPr>
        <w:tab/>
        <w:t>[</w:t>
      </w:r>
      <w:r w:rsidRPr="003D2813">
        <w:rPr>
          <w:color w:val="000000"/>
        </w:rPr>
        <w:t>Required</w:t>
      </w:r>
      <w:r>
        <w:rPr>
          <w:color w:val="000000"/>
        </w:rPr>
        <w:t>]</w:t>
      </w:r>
      <w:r w:rsidRPr="003D2813">
        <w:rPr>
          <w:color w:val="000000"/>
        </w:rPr>
        <w:t xml:space="preserve"> Array passed by reference that will receive the data</w:t>
      </w:r>
    </w:p>
    <w:p w:rsidR="00A54906" w:rsidRPr="003D2813" w:rsidRDefault="00A54906" w:rsidP="00A54906">
      <w:pPr>
        <w:rPr>
          <w:color w:val="000000"/>
        </w:rPr>
      </w:pPr>
      <w:r>
        <w:rPr>
          <w:color w:val="000000"/>
        </w:rPr>
        <w:tab/>
      </w:r>
      <w:r>
        <w:rPr>
          <w:color w:val="000000"/>
        </w:rPr>
        <w:tab/>
      </w:r>
      <w:r w:rsidRPr="003D2813">
        <w:rPr>
          <w:color w:val="000000"/>
        </w:rPr>
        <w:t>RETURN</w:t>
      </w:r>
      <w:r>
        <w:rPr>
          <w:color w:val="000000"/>
        </w:rPr>
        <w:t xml:space="preserve"> </w:t>
      </w:r>
      <w:r>
        <w:rPr>
          <w:color w:val="000000"/>
        </w:rPr>
        <w:tab/>
      </w:r>
      <w:r>
        <w:rPr>
          <w:color w:val="000000"/>
        </w:rPr>
        <w:tab/>
      </w:r>
      <w:r>
        <w:rPr>
          <w:color w:val="000000"/>
        </w:rPr>
        <w:tab/>
        <w:t>[Boolean]</w:t>
      </w:r>
      <w:r w:rsidRPr="00141900">
        <w:rPr>
          <w:color w:val="000000"/>
        </w:rPr>
        <w:t xml:space="preserve"> </w:t>
      </w:r>
      <w:r>
        <w:rPr>
          <w:color w:val="000000"/>
        </w:rPr>
        <w:t xml:space="preserve">Set to 1 if the </w:t>
      </w:r>
      <w:proofErr w:type="spellStart"/>
      <w:r>
        <w:rPr>
          <w:color w:val="000000"/>
        </w:rPr>
        <w:t>the</w:t>
      </w:r>
      <w:proofErr w:type="spellEnd"/>
      <w:r>
        <w:rPr>
          <w:color w:val="000000"/>
        </w:rPr>
        <w:t xml:space="preserve"> call succeeded, 0 otherwise</w:t>
      </w:r>
    </w:p>
    <w:p w:rsidR="007371D0" w:rsidRPr="003B5F4F" w:rsidRDefault="007371D0" w:rsidP="007371D0">
      <w:pPr>
        <w:rPr>
          <w:color w:val="000000"/>
        </w:rPr>
      </w:pPr>
      <w:r>
        <w:rPr>
          <w:color w:val="000000"/>
        </w:rPr>
        <w:tab/>
      </w:r>
      <w:r>
        <w:rPr>
          <w:color w:val="000000"/>
        </w:rPr>
        <w:tab/>
      </w:r>
      <w:proofErr w:type="gramStart"/>
      <w:r>
        <w:rPr>
          <w:color w:val="000000"/>
        </w:rPr>
        <w:t>RETURN(</w:t>
      </w:r>
      <w:proofErr w:type="gramEnd"/>
      <w:r>
        <w:rPr>
          <w:color w:val="000000"/>
        </w:rPr>
        <w:t>“ID”)</w:t>
      </w:r>
      <w:r>
        <w:rPr>
          <w:color w:val="000000"/>
        </w:rPr>
        <w:tab/>
      </w:r>
      <w:r>
        <w:rPr>
          <w:color w:val="000000"/>
        </w:rPr>
        <w:tab/>
      </w:r>
      <w:r>
        <w:rPr>
          <w:color w:val="000000"/>
        </w:rPr>
        <w:tab/>
        <w:t>[Numeric]Child outpatient encounter IEN</w:t>
      </w:r>
    </w:p>
    <w:p w:rsidR="007371D0" w:rsidRPr="003B5F4F" w:rsidRDefault="007371D0" w:rsidP="007371D0">
      <w:pPr>
        <w:rPr>
          <w:color w:val="000000"/>
        </w:rPr>
      </w:pPr>
      <w:r>
        <w:rPr>
          <w:color w:val="000000"/>
        </w:rPr>
        <w:tab/>
      </w:r>
      <w:r>
        <w:rPr>
          <w:color w:val="000000"/>
        </w:rPr>
        <w:tab/>
      </w:r>
      <w:proofErr w:type="gramStart"/>
      <w:r>
        <w:rPr>
          <w:color w:val="000000"/>
        </w:rPr>
        <w:t>RETURN(</w:t>
      </w:r>
      <w:proofErr w:type="gramEnd"/>
      <w:r>
        <w:rPr>
          <w:color w:val="000000"/>
        </w:rPr>
        <w:t>“CLINIC”)</w:t>
      </w:r>
      <w:r>
        <w:rPr>
          <w:color w:val="000000"/>
        </w:rPr>
        <w:tab/>
      </w:r>
      <w:r>
        <w:rPr>
          <w:color w:val="000000"/>
        </w:rPr>
        <w:tab/>
        <w:t>[Numeric]Clinic IEN</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“DATE”)</w:t>
      </w:r>
      <w:r>
        <w:rPr>
          <w:color w:val="000000"/>
        </w:rPr>
        <w:tab/>
      </w:r>
      <w:r>
        <w:rPr>
          <w:color w:val="000000"/>
        </w:rPr>
        <w:tab/>
        <w:t>[</w:t>
      </w:r>
      <w:proofErr w:type="spellStart"/>
      <w:r>
        <w:rPr>
          <w:color w:val="000000"/>
        </w:rPr>
        <w:t>DateTime</w:t>
      </w:r>
      <w:proofErr w:type="spellEnd"/>
      <w:r>
        <w:rPr>
          <w:color w:val="000000"/>
        </w:rPr>
        <w:t>]Encounter date/time</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“PATIENT”)</w:t>
      </w:r>
      <w:r>
        <w:rPr>
          <w:color w:val="000000"/>
        </w:rPr>
        <w:tab/>
      </w:r>
      <w:r>
        <w:rPr>
          <w:color w:val="000000"/>
        </w:rPr>
        <w:tab/>
        <w:t>[Numeric]Patient IEN</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“SCODE”)</w:t>
      </w:r>
      <w:r>
        <w:rPr>
          <w:color w:val="000000"/>
        </w:rPr>
        <w:tab/>
      </w:r>
      <w:r>
        <w:rPr>
          <w:color w:val="000000"/>
        </w:rPr>
        <w:tab/>
        <w:t>[Numeric] Clinic stop code</w:t>
      </w:r>
    </w:p>
    <w:p w:rsidR="00A54906" w:rsidRPr="003B5F4F" w:rsidRDefault="00A54906" w:rsidP="00A54906">
      <w:pPr>
        <w:rPr>
          <w:color w:val="000000"/>
        </w:rPr>
      </w:pPr>
      <w:r>
        <w:rPr>
          <w:color w:val="000000"/>
        </w:rPr>
        <w:tab/>
      </w:r>
      <w:r>
        <w:rPr>
          <w:color w:val="000000"/>
        </w:rPr>
        <w:tab/>
      </w:r>
      <w:proofErr w:type="gramStart"/>
      <w:r>
        <w:rPr>
          <w:color w:val="000000"/>
        </w:rPr>
        <w:t>RETURN(</w:t>
      </w:r>
      <w:proofErr w:type="gramEnd"/>
      <w:r>
        <w:rPr>
          <w:color w:val="000000"/>
        </w:rPr>
        <w:t>“VISIT”)</w:t>
      </w:r>
      <w:r>
        <w:rPr>
          <w:color w:val="000000"/>
        </w:rPr>
        <w:tab/>
      </w:r>
      <w:r>
        <w:rPr>
          <w:color w:val="000000"/>
        </w:rPr>
        <w:tab/>
        <w:t>[Numeric] Visit IEN</w:t>
      </w:r>
    </w:p>
    <w:p w:rsidR="00A54906" w:rsidRPr="003D2813" w:rsidRDefault="00A54906" w:rsidP="00A54906">
      <w:pPr>
        <w:rPr>
          <w:color w:val="000000"/>
        </w:rPr>
      </w:pPr>
      <w:r>
        <w:rPr>
          <w:color w:val="000000"/>
        </w:rPr>
        <w:t>SDOE</w:t>
      </w:r>
      <w:r>
        <w:rPr>
          <w:color w:val="000000"/>
        </w:rPr>
        <w:tab/>
      </w:r>
      <w:r>
        <w:rPr>
          <w:color w:val="000000"/>
        </w:rPr>
        <w:tab/>
        <w:t>[</w:t>
      </w:r>
      <w:proofErr w:type="spellStart"/>
      <w:r>
        <w:rPr>
          <w:color w:val="000000"/>
        </w:rPr>
        <w:t>Required</w:t>
      </w:r>
      <w:proofErr w:type="gramStart"/>
      <w:r>
        <w:rPr>
          <w:color w:val="000000"/>
        </w:rPr>
        <w:t>,Numeric</w:t>
      </w:r>
      <w:proofErr w:type="spellEnd"/>
      <w:proofErr w:type="gramEnd"/>
      <w:r>
        <w:rPr>
          <w:color w:val="000000"/>
        </w:rPr>
        <w:t>]</w:t>
      </w:r>
      <w:r w:rsidRPr="003D2813">
        <w:rPr>
          <w:color w:val="000000"/>
        </w:rPr>
        <w:t xml:space="preserve"> </w:t>
      </w:r>
      <w:r>
        <w:rPr>
          <w:color w:val="000000"/>
        </w:rPr>
        <w:t>Outpatient encounter IEN</w:t>
      </w:r>
    </w:p>
    <w:p w:rsidR="00A54906" w:rsidRDefault="00A54906" w:rsidP="00A54906">
      <w:pPr>
        <w:pStyle w:val="Heading5"/>
      </w:pPr>
      <w:r>
        <w:t>Output</w:t>
      </w:r>
    </w:p>
    <w:p w:rsidR="00A54906" w:rsidRDefault="00A54906" w:rsidP="00A54906">
      <w:pPr>
        <w:rPr>
          <w:color w:val="000000"/>
        </w:rPr>
      </w:pPr>
      <w:proofErr w:type="gramStart"/>
      <w:r>
        <w:rPr>
          <w:color w:val="000000"/>
        </w:rPr>
        <w:t>A Boolean value signaling if the call was successful or not.</w:t>
      </w:r>
      <w:proofErr w:type="gramEnd"/>
    </w:p>
    <w:p w:rsidR="00A54906" w:rsidRDefault="00A54906" w:rsidP="00A54906">
      <w:pPr>
        <w:pStyle w:val="Heading5"/>
      </w:pPr>
      <w:r>
        <w:t>Error Codes Returned</w:t>
      </w:r>
    </w:p>
    <w:p w:rsidR="00A54906" w:rsidRDefault="00A54906" w:rsidP="00A54906">
      <w:r>
        <w:t>INVPARAM</w:t>
      </w:r>
      <w:r>
        <w:tab/>
        <w:t>Invalid parameter value</w:t>
      </w:r>
    </w:p>
    <w:p w:rsidR="00A54906" w:rsidRDefault="00A54906" w:rsidP="00A54906">
      <w:r>
        <w:t>OENFND</w:t>
      </w:r>
      <w:r>
        <w:tab/>
      </w:r>
      <w:r w:rsidRPr="002318AB">
        <w:t>Outpatient encounter not found.</w:t>
      </w:r>
    </w:p>
    <w:p w:rsidR="00CB7170" w:rsidRPr="002601D5" w:rsidRDefault="00664251" w:rsidP="002601D5">
      <w:pPr>
        <w:pStyle w:val="Heading1"/>
        <w:numPr>
          <w:ilvl w:val="0"/>
          <w:numId w:val="12"/>
        </w:numPr>
        <w:rPr>
          <w:rFonts w:eastAsia="Arial"/>
        </w:rPr>
      </w:pPr>
      <w:r w:rsidRPr="002601D5">
        <w:rPr>
          <w:rFonts w:eastAsia="Arial"/>
        </w:rPr>
        <w:t>GLOSSARY</w:t>
      </w:r>
    </w:p>
    <w:p w:rsidR="00860758" w:rsidRPr="00860758" w:rsidRDefault="00860758" w:rsidP="00860758"/>
    <w:p w:rsidR="00664251" w:rsidRDefault="00CB7170" w:rsidP="00CB7170">
      <w:pPr>
        <w:ind w:left="1440" w:hanging="1440"/>
      </w:pPr>
      <w:proofErr w:type="gramStart"/>
      <w:r>
        <w:rPr>
          <w:rFonts w:ascii="Times New Roman" w:hAnsi="Times New Roman" w:cs="Times New Roman"/>
          <w:color w:val="000000"/>
        </w:rPr>
        <w:t>IE</w:t>
      </w:r>
      <w:r w:rsidRPr="00CB7170">
        <w:rPr>
          <w:rFonts w:ascii="Times New Roman" w:hAnsi="Times New Roman" w:cs="Times New Roman"/>
          <w:color w:val="000000"/>
        </w:rPr>
        <w:t>N</w:t>
      </w:r>
      <w:r>
        <w:tab/>
      </w:r>
      <w:r w:rsidRPr="0082344A">
        <w:t>Internal Entry Number.</w:t>
      </w:r>
      <w:proofErr w:type="gramEnd"/>
      <w:r w:rsidRPr="0082344A">
        <w:t xml:space="preserve"> </w:t>
      </w:r>
      <w:r w:rsidRPr="00CB7170">
        <w:t xml:space="preserve">The number used to identify an entry within a file. Every record </w:t>
      </w:r>
      <w:r w:rsidRPr="0082344A">
        <w:t xml:space="preserve">has a unique internal entry number. </w:t>
      </w:r>
      <w:proofErr w:type="gramStart"/>
      <w:r w:rsidRPr="0082344A">
        <w:t>Often abbreviated as IEN.</w:t>
      </w:r>
      <w:proofErr w:type="gramEnd"/>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w:t>
      </w:r>
      <w:proofErr w:type="gramStart"/>
      <w:r>
        <w:t>,DT,U</w:t>
      </w:r>
      <w:proofErr w:type="gramEnd"/>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w:t>
      </w:r>
      <w:r w:rsidR="00814A19">
        <w:t xml:space="preserve"> </w:t>
      </w:r>
      <w:r w:rsidR="001C0684">
        <w:t>-</w:t>
      </w:r>
      <w:r w:rsidR="00814A19">
        <w:t xml:space="preserve"> </w:t>
      </w:r>
      <w:r w:rsidR="001C0684">
        <w:t>1</w:t>
      </w:r>
      <w:r>
        <w:t>. The errors have the following form:</w:t>
      </w:r>
    </w:p>
    <w:p w:rsidR="00A06F5A" w:rsidRDefault="00A06F5A" w:rsidP="00A06F5A">
      <w:r>
        <w:tab/>
      </w:r>
      <w:proofErr w:type="gramStart"/>
      <w:r w:rsidR="00A35853">
        <w:t>RETURN(</w:t>
      </w:r>
      <w:proofErr w:type="gramEnd"/>
      <w:r w:rsidR="00A35853">
        <w:t>#)=</w:t>
      </w:r>
      <w:proofErr w:type="spellStart"/>
      <w:r>
        <w:t>ErrorId^Message</w:t>
      </w:r>
      <w:r w:rsidR="00A35853">
        <w:t>^Level</w:t>
      </w:r>
      <w:proofErr w:type="spellEnd"/>
    </w:p>
    <w:p w:rsidR="00A06F5A" w:rsidRDefault="00A06F5A" w:rsidP="00A06F5A">
      <w:r>
        <w:t>Example</w:t>
      </w:r>
    </w:p>
    <w:p w:rsidR="00A06F5A" w:rsidRDefault="00A06F5A" w:rsidP="00A06F5A">
      <w:r>
        <w:tab/>
      </w:r>
      <w:proofErr w:type="spellStart"/>
      <w:r>
        <w:t>INVPARAM^Invalid</w:t>
      </w:r>
      <w:proofErr w:type="spellEnd"/>
      <w:r>
        <w:t xml:space="preserve"> parameter value – </w:t>
      </w:r>
      <w:r w:rsidR="00EC6332">
        <w:t>SDWLDFN</w:t>
      </w:r>
      <w:r w:rsidR="00A35853">
        <w:t>^1</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56713F">
        <w:t>_RC4_MB</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 xml:space="preserve">Want KIDS to Rebuild Menu Trees </w:t>
      </w:r>
      <w:proofErr w:type="gramStart"/>
      <w:r w:rsidRPr="00AE54E5">
        <w:rPr>
          <w:i/>
        </w:rPr>
        <w:t>Upon</w:t>
      </w:r>
      <w:proofErr w:type="gramEnd"/>
      <w:r w:rsidRPr="00AE54E5">
        <w:rPr>
          <w:i/>
        </w:rPr>
        <w:t xml:space="preserve">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This paper presented a set of APIs developed as part of the Open Source E</w:t>
      </w:r>
      <w:r w:rsidR="00F06C93">
        <w:t>H</w:t>
      </w:r>
      <w:r w:rsidRPr="00DA429B">
        <w:t xml:space="preserv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134433">
      <w:headerReference w:type="default" r:id="rId16"/>
      <w:footerReference w:type="default" r:id="rId17"/>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299E" w:rsidRDefault="0067299E">
      <w:pPr>
        <w:spacing w:after="0" w:line="240" w:lineRule="auto"/>
      </w:pPr>
      <w:r>
        <w:separator/>
      </w:r>
    </w:p>
  </w:endnote>
  <w:endnote w:type="continuationSeparator" w:id="0">
    <w:p w:rsidR="0067299E" w:rsidRDefault="006729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60" w:rsidRDefault="00952CBA">
    <w:pPr>
      <w:spacing w:after="0" w:line="200" w:lineRule="exact"/>
      <w:rPr>
        <w:sz w:val="20"/>
        <w:szCs w:val="20"/>
      </w:rPr>
    </w:pPr>
    <w:r w:rsidRPr="00952CBA">
      <w:rPr>
        <w:noProof/>
      </w:rPr>
      <w:pict>
        <v:shapetype id="_x0000_t202" coordsize="21600,21600" o:spt="202" path="m,l,21600r21600,l21600,xe">
          <v:stroke joinstyle="miter"/>
          <v:path gradientshapeok="t" o:connecttype="rect"/>
        </v:shapetype>
        <v:shape id="Text Box 1" o:spid="_x0000_s2049"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11A60" w:rsidRDefault="00E11A60">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proofErr w:type="gramStart"/>
                <w:r>
                  <w:rPr>
                    <w:rFonts w:ascii="Arial" w:eastAsia="Arial" w:hAnsi="Arial" w:cs="Arial"/>
                    <w:color w:val="000000"/>
                  </w:rPr>
                  <w:t>[</w:t>
                </w:r>
                <w:r>
                  <w:rPr>
                    <w:rFonts w:ascii="Arial" w:eastAsia="Arial" w:hAnsi="Arial" w:cs="Arial"/>
                    <w:color w:val="000000"/>
                    <w:spacing w:val="4"/>
                  </w:rPr>
                  <w:t xml:space="preserve"> </w:t>
                </w:r>
                <w:proofErr w:type="gramEnd"/>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11A60" w:rsidRDefault="00E11A60">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299E" w:rsidRDefault="0067299E">
      <w:pPr>
        <w:spacing w:after="0" w:line="240" w:lineRule="auto"/>
      </w:pPr>
      <w:r>
        <w:separator/>
      </w:r>
    </w:p>
  </w:footnote>
  <w:footnote w:type="continuationSeparator" w:id="0">
    <w:p w:rsidR="0067299E" w:rsidRDefault="0067299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1A60" w:rsidRDefault="00952CBA">
    <w:pPr>
      <w:spacing w:after="0" w:line="200" w:lineRule="exact"/>
      <w:rPr>
        <w:sz w:val="20"/>
        <w:szCs w:val="20"/>
      </w:rPr>
    </w:pPr>
    <w:r w:rsidRPr="00952CBA">
      <w:rPr>
        <w:noProof/>
      </w:rPr>
      <w:pict>
        <v:shapetype id="_x0000_t202" coordsize="21600,21600" o:spt="202" path="m,l,21600r21600,l21600,xe">
          <v:stroke joinstyle="miter"/>
          <v:path gradientshapeok="t" o:connecttype="rect"/>
        </v:shapetype>
        <v:shape id="Text Box 2" o:spid="_x0000_s2052"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11A60" w:rsidRDefault="00952CBA">
                <w:pPr>
                  <w:spacing w:after="0" w:line="211" w:lineRule="exact"/>
                  <w:ind w:left="40" w:right="-20"/>
                  <w:rPr>
                    <w:rFonts w:ascii="Arial" w:eastAsia="Arial" w:hAnsi="Arial" w:cs="Arial"/>
                    <w:sz w:val="19"/>
                    <w:szCs w:val="19"/>
                  </w:rPr>
                </w:pPr>
                <w:r>
                  <w:fldChar w:fldCharType="begin"/>
                </w:r>
                <w:r w:rsidR="00E11A60">
                  <w:rPr>
                    <w:rFonts w:ascii="Arial" w:eastAsia="Arial" w:hAnsi="Arial" w:cs="Arial"/>
                    <w:w w:val="103"/>
                    <w:sz w:val="19"/>
                    <w:szCs w:val="19"/>
                  </w:rPr>
                  <w:instrText xml:space="preserve"> PAGE </w:instrText>
                </w:r>
                <w:r>
                  <w:fldChar w:fldCharType="separate"/>
                </w:r>
                <w:r w:rsidR="003E70BF">
                  <w:rPr>
                    <w:rFonts w:ascii="Arial" w:eastAsia="Arial" w:hAnsi="Arial" w:cs="Arial"/>
                    <w:noProof/>
                    <w:w w:val="103"/>
                    <w:sz w:val="19"/>
                    <w:szCs w:val="19"/>
                  </w:rPr>
                  <w:t>17</w:t>
                </w:r>
                <w:r>
                  <w:fldChar w:fldCharType="end"/>
                </w:r>
              </w:p>
            </w:txbxContent>
          </v:textbox>
          <w10:wrap anchorx="page" anchory="page"/>
        </v:shape>
      </w:pict>
    </w:r>
    <w:r w:rsidRPr="00952CBA">
      <w:rPr>
        <w:noProof/>
      </w:rPr>
      <w:pict>
        <v:group id="Group 3" o:spid="_x0000_s2050"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2051"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82"/>
    <o:shapelayout v:ext="edit">
      <o:idmap v:ext="edit" data="2"/>
    </o:shapelayout>
  </w:hdrShapeDefaults>
  <w:footnotePr>
    <w:footnote w:id="-1"/>
    <w:footnote w:id="0"/>
  </w:footnotePr>
  <w:endnotePr>
    <w:endnote w:id="-1"/>
    <w:endnote w:id="0"/>
  </w:endnotePr>
  <w:compat>
    <w:ulTrailSpace/>
  </w:compat>
  <w:rsids>
    <w:rsidRoot w:val="00997295"/>
    <w:rsid w:val="0000002F"/>
    <w:rsid w:val="00001167"/>
    <w:rsid w:val="00001CF1"/>
    <w:rsid w:val="00007C35"/>
    <w:rsid w:val="00011C08"/>
    <w:rsid w:val="000211C3"/>
    <w:rsid w:val="000239AC"/>
    <w:rsid w:val="000258FD"/>
    <w:rsid w:val="00025B55"/>
    <w:rsid w:val="00025D25"/>
    <w:rsid w:val="00030AEA"/>
    <w:rsid w:val="00033DC2"/>
    <w:rsid w:val="00034B25"/>
    <w:rsid w:val="00036CA4"/>
    <w:rsid w:val="0003798A"/>
    <w:rsid w:val="0004690D"/>
    <w:rsid w:val="00050EFF"/>
    <w:rsid w:val="00053779"/>
    <w:rsid w:val="0005687A"/>
    <w:rsid w:val="00063087"/>
    <w:rsid w:val="00065332"/>
    <w:rsid w:val="000662E3"/>
    <w:rsid w:val="000674A8"/>
    <w:rsid w:val="0007094D"/>
    <w:rsid w:val="00072EEC"/>
    <w:rsid w:val="000735B2"/>
    <w:rsid w:val="00075B60"/>
    <w:rsid w:val="0008212A"/>
    <w:rsid w:val="0008288D"/>
    <w:rsid w:val="00083AF2"/>
    <w:rsid w:val="0009506F"/>
    <w:rsid w:val="00096101"/>
    <w:rsid w:val="00096BF2"/>
    <w:rsid w:val="000A2656"/>
    <w:rsid w:val="000B24AF"/>
    <w:rsid w:val="000B2624"/>
    <w:rsid w:val="000C0CDD"/>
    <w:rsid w:val="000C2C15"/>
    <w:rsid w:val="000C3501"/>
    <w:rsid w:val="000C5437"/>
    <w:rsid w:val="000C75FD"/>
    <w:rsid w:val="000D63DC"/>
    <w:rsid w:val="000E305B"/>
    <w:rsid w:val="000E7741"/>
    <w:rsid w:val="000E7D9F"/>
    <w:rsid w:val="000E7F2D"/>
    <w:rsid w:val="000F195A"/>
    <w:rsid w:val="001001C9"/>
    <w:rsid w:val="00103A3D"/>
    <w:rsid w:val="001062EE"/>
    <w:rsid w:val="00107F39"/>
    <w:rsid w:val="00111909"/>
    <w:rsid w:val="00113948"/>
    <w:rsid w:val="00113E9C"/>
    <w:rsid w:val="00117B16"/>
    <w:rsid w:val="00121779"/>
    <w:rsid w:val="0012178E"/>
    <w:rsid w:val="00122CAA"/>
    <w:rsid w:val="00130121"/>
    <w:rsid w:val="00131672"/>
    <w:rsid w:val="00134433"/>
    <w:rsid w:val="00137C14"/>
    <w:rsid w:val="00140971"/>
    <w:rsid w:val="00141900"/>
    <w:rsid w:val="0014306C"/>
    <w:rsid w:val="00143BC0"/>
    <w:rsid w:val="00146917"/>
    <w:rsid w:val="001548EE"/>
    <w:rsid w:val="00161562"/>
    <w:rsid w:val="001615D9"/>
    <w:rsid w:val="001678FC"/>
    <w:rsid w:val="00173B59"/>
    <w:rsid w:val="00173D90"/>
    <w:rsid w:val="00183856"/>
    <w:rsid w:val="00191288"/>
    <w:rsid w:val="001914DA"/>
    <w:rsid w:val="0019178C"/>
    <w:rsid w:val="00192A43"/>
    <w:rsid w:val="00193000"/>
    <w:rsid w:val="00194271"/>
    <w:rsid w:val="001946F4"/>
    <w:rsid w:val="001A1454"/>
    <w:rsid w:val="001A4F62"/>
    <w:rsid w:val="001A7B9E"/>
    <w:rsid w:val="001B3264"/>
    <w:rsid w:val="001B4E3E"/>
    <w:rsid w:val="001B72DA"/>
    <w:rsid w:val="001C0684"/>
    <w:rsid w:val="001C31DC"/>
    <w:rsid w:val="001C492D"/>
    <w:rsid w:val="001C769F"/>
    <w:rsid w:val="001D1F68"/>
    <w:rsid w:val="001D5152"/>
    <w:rsid w:val="001E0250"/>
    <w:rsid w:val="001E33F8"/>
    <w:rsid w:val="001E3855"/>
    <w:rsid w:val="001F280C"/>
    <w:rsid w:val="001F5AF3"/>
    <w:rsid w:val="00211A8A"/>
    <w:rsid w:val="00212D06"/>
    <w:rsid w:val="00214DBF"/>
    <w:rsid w:val="002150EF"/>
    <w:rsid w:val="00220B37"/>
    <w:rsid w:val="00222610"/>
    <w:rsid w:val="002228EA"/>
    <w:rsid w:val="0023028F"/>
    <w:rsid w:val="002318AB"/>
    <w:rsid w:val="00240FCB"/>
    <w:rsid w:val="0024583C"/>
    <w:rsid w:val="002471E6"/>
    <w:rsid w:val="0025462D"/>
    <w:rsid w:val="00255EC2"/>
    <w:rsid w:val="002601D5"/>
    <w:rsid w:val="002618A4"/>
    <w:rsid w:val="0026194C"/>
    <w:rsid w:val="00266B28"/>
    <w:rsid w:val="00267C2E"/>
    <w:rsid w:val="0027738B"/>
    <w:rsid w:val="002920B2"/>
    <w:rsid w:val="002932B9"/>
    <w:rsid w:val="00295ED1"/>
    <w:rsid w:val="002A2DF3"/>
    <w:rsid w:val="002B1761"/>
    <w:rsid w:val="002C2A11"/>
    <w:rsid w:val="002C3474"/>
    <w:rsid w:val="002D5BE5"/>
    <w:rsid w:val="002E1104"/>
    <w:rsid w:val="002F6DF2"/>
    <w:rsid w:val="002F7F60"/>
    <w:rsid w:val="002F7F78"/>
    <w:rsid w:val="00305039"/>
    <w:rsid w:val="00305FFA"/>
    <w:rsid w:val="00317995"/>
    <w:rsid w:val="00323A2B"/>
    <w:rsid w:val="003318C9"/>
    <w:rsid w:val="00334C61"/>
    <w:rsid w:val="00335EE9"/>
    <w:rsid w:val="00354510"/>
    <w:rsid w:val="00363622"/>
    <w:rsid w:val="00363D05"/>
    <w:rsid w:val="00363EC9"/>
    <w:rsid w:val="003713D4"/>
    <w:rsid w:val="00380509"/>
    <w:rsid w:val="00383A75"/>
    <w:rsid w:val="00387E05"/>
    <w:rsid w:val="00392053"/>
    <w:rsid w:val="003963B8"/>
    <w:rsid w:val="003A0C3A"/>
    <w:rsid w:val="003A1A8F"/>
    <w:rsid w:val="003A2669"/>
    <w:rsid w:val="003A6A0C"/>
    <w:rsid w:val="003B0CCE"/>
    <w:rsid w:val="003B5F4F"/>
    <w:rsid w:val="003D075D"/>
    <w:rsid w:val="003D2C1B"/>
    <w:rsid w:val="003D5443"/>
    <w:rsid w:val="003D7E95"/>
    <w:rsid w:val="003E65F7"/>
    <w:rsid w:val="003E70BF"/>
    <w:rsid w:val="003F7712"/>
    <w:rsid w:val="00401595"/>
    <w:rsid w:val="00405966"/>
    <w:rsid w:val="00417B59"/>
    <w:rsid w:val="00420E64"/>
    <w:rsid w:val="004231A8"/>
    <w:rsid w:val="00426C9E"/>
    <w:rsid w:val="004339A1"/>
    <w:rsid w:val="004366FF"/>
    <w:rsid w:val="0043756A"/>
    <w:rsid w:val="004509D1"/>
    <w:rsid w:val="004512C7"/>
    <w:rsid w:val="00454FB9"/>
    <w:rsid w:val="00460928"/>
    <w:rsid w:val="00477284"/>
    <w:rsid w:val="00483394"/>
    <w:rsid w:val="0048447C"/>
    <w:rsid w:val="0048562B"/>
    <w:rsid w:val="00491C50"/>
    <w:rsid w:val="00492D2A"/>
    <w:rsid w:val="00494E54"/>
    <w:rsid w:val="004955BD"/>
    <w:rsid w:val="004A53D0"/>
    <w:rsid w:val="004B0C2E"/>
    <w:rsid w:val="004B67F2"/>
    <w:rsid w:val="004C3A0E"/>
    <w:rsid w:val="004D0F73"/>
    <w:rsid w:val="004D3261"/>
    <w:rsid w:val="004D351D"/>
    <w:rsid w:val="004E0182"/>
    <w:rsid w:val="004E1F78"/>
    <w:rsid w:val="004E2B81"/>
    <w:rsid w:val="004E5E47"/>
    <w:rsid w:val="004E7076"/>
    <w:rsid w:val="004F2054"/>
    <w:rsid w:val="004F5DF1"/>
    <w:rsid w:val="005001EA"/>
    <w:rsid w:val="005018F0"/>
    <w:rsid w:val="00501DB7"/>
    <w:rsid w:val="0051315A"/>
    <w:rsid w:val="00513DE7"/>
    <w:rsid w:val="00515466"/>
    <w:rsid w:val="005179B4"/>
    <w:rsid w:val="00521A39"/>
    <w:rsid w:val="005268AD"/>
    <w:rsid w:val="00527099"/>
    <w:rsid w:val="00534E97"/>
    <w:rsid w:val="005362BA"/>
    <w:rsid w:val="0053756F"/>
    <w:rsid w:val="00550289"/>
    <w:rsid w:val="0056713F"/>
    <w:rsid w:val="00570845"/>
    <w:rsid w:val="00571D64"/>
    <w:rsid w:val="005733D9"/>
    <w:rsid w:val="00575B9D"/>
    <w:rsid w:val="005765BE"/>
    <w:rsid w:val="00593DA1"/>
    <w:rsid w:val="00596FC7"/>
    <w:rsid w:val="0059717B"/>
    <w:rsid w:val="005A2420"/>
    <w:rsid w:val="005A6293"/>
    <w:rsid w:val="005B1E16"/>
    <w:rsid w:val="005B6869"/>
    <w:rsid w:val="005C0A4F"/>
    <w:rsid w:val="005C4FBE"/>
    <w:rsid w:val="005C577B"/>
    <w:rsid w:val="005C5DB2"/>
    <w:rsid w:val="005D01CD"/>
    <w:rsid w:val="005D2FE0"/>
    <w:rsid w:val="005D65A7"/>
    <w:rsid w:val="005D6A11"/>
    <w:rsid w:val="005F1C3B"/>
    <w:rsid w:val="005F2364"/>
    <w:rsid w:val="005F3FB6"/>
    <w:rsid w:val="00600F32"/>
    <w:rsid w:val="0061287A"/>
    <w:rsid w:val="00613E55"/>
    <w:rsid w:val="00613FF8"/>
    <w:rsid w:val="00635F57"/>
    <w:rsid w:val="00636E95"/>
    <w:rsid w:val="00650972"/>
    <w:rsid w:val="00650EC3"/>
    <w:rsid w:val="00653B5A"/>
    <w:rsid w:val="00657B96"/>
    <w:rsid w:val="00664012"/>
    <w:rsid w:val="00664251"/>
    <w:rsid w:val="0067299E"/>
    <w:rsid w:val="00672E9B"/>
    <w:rsid w:val="00673F00"/>
    <w:rsid w:val="0067525B"/>
    <w:rsid w:val="006804E0"/>
    <w:rsid w:val="00683599"/>
    <w:rsid w:val="0068763F"/>
    <w:rsid w:val="00694801"/>
    <w:rsid w:val="00697D60"/>
    <w:rsid w:val="006A6476"/>
    <w:rsid w:val="006A7F93"/>
    <w:rsid w:val="006B12DF"/>
    <w:rsid w:val="006B15A7"/>
    <w:rsid w:val="006C182D"/>
    <w:rsid w:val="006C3294"/>
    <w:rsid w:val="006D43BC"/>
    <w:rsid w:val="006D6D22"/>
    <w:rsid w:val="006E09B7"/>
    <w:rsid w:val="006E0ABB"/>
    <w:rsid w:val="006E3066"/>
    <w:rsid w:val="006E6911"/>
    <w:rsid w:val="006F1612"/>
    <w:rsid w:val="006F2D01"/>
    <w:rsid w:val="00700990"/>
    <w:rsid w:val="007050C7"/>
    <w:rsid w:val="00712E8F"/>
    <w:rsid w:val="007149B0"/>
    <w:rsid w:val="007302E9"/>
    <w:rsid w:val="0073056D"/>
    <w:rsid w:val="0073081C"/>
    <w:rsid w:val="007371D0"/>
    <w:rsid w:val="007418A4"/>
    <w:rsid w:val="0075199E"/>
    <w:rsid w:val="007542D2"/>
    <w:rsid w:val="007565D8"/>
    <w:rsid w:val="00764755"/>
    <w:rsid w:val="00770422"/>
    <w:rsid w:val="00770A10"/>
    <w:rsid w:val="00771D63"/>
    <w:rsid w:val="00771EB4"/>
    <w:rsid w:val="00773EBB"/>
    <w:rsid w:val="00785296"/>
    <w:rsid w:val="00793D83"/>
    <w:rsid w:val="007976E0"/>
    <w:rsid w:val="007A31DD"/>
    <w:rsid w:val="007A3251"/>
    <w:rsid w:val="007A4819"/>
    <w:rsid w:val="007A5D80"/>
    <w:rsid w:val="007A7E12"/>
    <w:rsid w:val="007B0169"/>
    <w:rsid w:val="007B0316"/>
    <w:rsid w:val="007B4E63"/>
    <w:rsid w:val="007B5C4F"/>
    <w:rsid w:val="007B6682"/>
    <w:rsid w:val="007B6CC7"/>
    <w:rsid w:val="007C03C5"/>
    <w:rsid w:val="007C115A"/>
    <w:rsid w:val="007C1160"/>
    <w:rsid w:val="007C176E"/>
    <w:rsid w:val="007C1932"/>
    <w:rsid w:val="007C73D6"/>
    <w:rsid w:val="007D181F"/>
    <w:rsid w:val="007D30CC"/>
    <w:rsid w:val="007F0B84"/>
    <w:rsid w:val="00803D33"/>
    <w:rsid w:val="00814A19"/>
    <w:rsid w:val="00816A8A"/>
    <w:rsid w:val="008222AB"/>
    <w:rsid w:val="0082344A"/>
    <w:rsid w:val="00824175"/>
    <w:rsid w:val="008260C7"/>
    <w:rsid w:val="0082637C"/>
    <w:rsid w:val="0083452F"/>
    <w:rsid w:val="008451CA"/>
    <w:rsid w:val="00850157"/>
    <w:rsid w:val="008507FA"/>
    <w:rsid w:val="00854E4F"/>
    <w:rsid w:val="00860758"/>
    <w:rsid w:val="00870746"/>
    <w:rsid w:val="008720AB"/>
    <w:rsid w:val="00874A35"/>
    <w:rsid w:val="00874CEB"/>
    <w:rsid w:val="008765A5"/>
    <w:rsid w:val="008815D4"/>
    <w:rsid w:val="008938D5"/>
    <w:rsid w:val="008968B2"/>
    <w:rsid w:val="00896EB3"/>
    <w:rsid w:val="008A50BA"/>
    <w:rsid w:val="008A7301"/>
    <w:rsid w:val="008A7BE0"/>
    <w:rsid w:val="008B5579"/>
    <w:rsid w:val="008C2835"/>
    <w:rsid w:val="008C7834"/>
    <w:rsid w:val="008C7ADF"/>
    <w:rsid w:val="008D03D8"/>
    <w:rsid w:val="008D262C"/>
    <w:rsid w:val="008D2FF8"/>
    <w:rsid w:val="008D35CB"/>
    <w:rsid w:val="008F37FC"/>
    <w:rsid w:val="008F4FAA"/>
    <w:rsid w:val="009041D9"/>
    <w:rsid w:val="00906A4C"/>
    <w:rsid w:val="00907284"/>
    <w:rsid w:val="00910F5E"/>
    <w:rsid w:val="00913EEB"/>
    <w:rsid w:val="00937240"/>
    <w:rsid w:val="00943B8A"/>
    <w:rsid w:val="009507B9"/>
    <w:rsid w:val="00950C0B"/>
    <w:rsid w:val="00950DAA"/>
    <w:rsid w:val="00952CBA"/>
    <w:rsid w:val="0095729A"/>
    <w:rsid w:val="00972755"/>
    <w:rsid w:val="009963C7"/>
    <w:rsid w:val="009968B3"/>
    <w:rsid w:val="00997295"/>
    <w:rsid w:val="009A1C91"/>
    <w:rsid w:val="009A438D"/>
    <w:rsid w:val="009A5819"/>
    <w:rsid w:val="009B00FC"/>
    <w:rsid w:val="009B7965"/>
    <w:rsid w:val="009C442F"/>
    <w:rsid w:val="009C77E6"/>
    <w:rsid w:val="009D574D"/>
    <w:rsid w:val="009D5A7A"/>
    <w:rsid w:val="009D62CD"/>
    <w:rsid w:val="009D7059"/>
    <w:rsid w:val="009D7E18"/>
    <w:rsid w:val="009E1733"/>
    <w:rsid w:val="009E1D9A"/>
    <w:rsid w:val="009E2DD6"/>
    <w:rsid w:val="009F0713"/>
    <w:rsid w:val="009F51C1"/>
    <w:rsid w:val="009F6676"/>
    <w:rsid w:val="009F6E27"/>
    <w:rsid w:val="00A06F5A"/>
    <w:rsid w:val="00A16B55"/>
    <w:rsid w:val="00A20883"/>
    <w:rsid w:val="00A241B7"/>
    <w:rsid w:val="00A332D4"/>
    <w:rsid w:val="00A34A3E"/>
    <w:rsid w:val="00A35853"/>
    <w:rsid w:val="00A3750B"/>
    <w:rsid w:val="00A433DD"/>
    <w:rsid w:val="00A44D6E"/>
    <w:rsid w:val="00A54906"/>
    <w:rsid w:val="00A5517C"/>
    <w:rsid w:val="00A61062"/>
    <w:rsid w:val="00A63CE7"/>
    <w:rsid w:val="00A673A2"/>
    <w:rsid w:val="00A71FC3"/>
    <w:rsid w:val="00A753B0"/>
    <w:rsid w:val="00A80DEC"/>
    <w:rsid w:val="00A841FC"/>
    <w:rsid w:val="00A90E48"/>
    <w:rsid w:val="00A922DB"/>
    <w:rsid w:val="00A956A9"/>
    <w:rsid w:val="00AA1196"/>
    <w:rsid w:val="00AA15A5"/>
    <w:rsid w:val="00AA2F7A"/>
    <w:rsid w:val="00AB2801"/>
    <w:rsid w:val="00AB5883"/>
    <w:rsid w:val="00AB5F3A"/>
    <w:rsid w:val="00AB6B86"/>
    <w:rsid w:val="00AC030F"/>
    <w:rsid w:val="00AC1167"/>
    <w:rsid w:val="00AC3F08"/>
    <w:rsid w:val="00AD06A0"/>
    <w:rsid w:val="00AD1C7D"/>
    <w:rsid w:val="00AD21DE"/>
    <w:rsid w:val="00AE3157"/>
    <w:rsid w:val="00AE31EB"/>
    <w:rsid w:val="00AE54E5"/>
    <w:rsid w:val="00AF0A76"/>
    <w:rsid w:val="00AF37B7"/>
    <w:rsid w:val="00B1597B"/>
    <w:rsid w:val="00B167C8"/>
    <w:rsid w:val="00B20968"/>
    <w:rsid w:val="00B20A28"/>
    <w:rsid w:val="00B34C79"/>
    <w:rsid w:val="00B35290"/>
    <w:rsid w:val="00B371A2"/>
    <w:rsid w:val="00B4172C"/>
    <w:rsid w:val="00B47F76"/>
    <w:rsid w:val="00B626E1"/>
    <w:rsid w:val="00B6647A"/>
    <w:rsid w:val="00B71ABE"/>
    <w:rsid w:val="00B73C7A"/>
    <w:rsid w:val="00B73EB1"/>
    <w:rsid w:val="00B77ABD"/>
    <w:rsid w:val="00B80865"/>
    <w:rsid w:val="00B91AB0"/>
    <w:rsid w:val="00B92695"/>
    <w:rsid w:val="00BA5A41"/>
    <w:rsid w:val="00BA600C"/>
    <w:rsid w:val="00BB12A7"/>
    <w:rsid w:val="00BC1481"/>
    <w:rsid w:val="00BC212C"/>
    <w:rsid w:val="00BC2B55"/>
    <w:rsid w:val="00BC6167"/>
    <w:rsid w:val="00BD1893"/>
    <w:rsid w:val="00BD5CE5"/>
    <w:rsid w:val="00BD5ED6"/>
    <w:rsid w:val="00BD7B7E"/>
    <w:rsid w:val="00BE0C5D"/>
    <w:rsid w:val="00BE1DF5"/>
    <w:rsid w:val="00BE2387"/>
    <w:rsid w:val="00BE249F"/>
    <w:rsid w:val="00BE7BFC"/>
    <w:rsid w:val="00BF1036"/>
    <w:rsid w:val="00BF569C"/>
    <w:rsid w:val="00C0065C"/>
    <w:rsid w:val="00C00E08"/>
    <w:rsid w:val="00C04B44"/>
    <w:rsid w:val="00C04EC7"/>
    <w:rsid w:val="00C06111"/>
    <w:rsid w:val="00C0709A"/>
    <w:rsid w:val="00C11AE4"/>
    <w:rsid w:val="00C20668"/>
    <w:rsid w:val="00C25691"/>
    <w:rsid w:val="00C3016F"/>
    <w:rsid w:val="00C3172F"/>
    <w:rsid w:val="00C3198E"/>
    <w:rsid w:val="00C31AE6"/>
    <w:rsid w:val="00C4243D"/>
    <w:rsid w:val="00C477E5"/>
    <w:rsid w:val="00C47D2F"/>
    <w:rsid w:val="00C47F89"/>
    <w:rsid w:val="00C5637A"/>
    <w:rsid w:val="00C621F3"/>
    <w:rsid w:val="00C6222D"/>
    <w:rsid w:val="00C64B25"/>
    <w:rsid w:val="00C66AD5"/>
    <w:rsid w:val="00C727F1"/>
    <w:rsid w:val="00C83A27"/>
    <w:rsid w:val="00C8446D"/>
    <w:rsid w:val="00C84A45"/>
    <w:rsid w:val="00C90AD2"/>
    <w:rsid w:val="00CA002A"/>
    <w:rsid w:val="00CA3C33"/>
    <w:rsid w:val="00CA5BE3"/>
    <w:rsid w:val="00CB2167"/>
    <w:rsid w:val="00CB2D54"/>
    <w:rsid w:val="00CB4D11"/>
    <w:rsid w:val="00CB7170"/>
    <w:rsid w:val="00CD7571"/>
    <w:rsid w:val="00CE1F92"/>
    <w:rsid w:val="00CE65B0"/>
    <w:rsid w:val="00D028AF"/>
    <w:rsid w:val="00D10641"/>
    <w:rsid w:val="00D10AE6"/>
    <w:rsid w:val="00D16745"/>
    <w:rsid w:val="00D17BEF"/>
    <w:rsid w:val="00D21FAB"/>
    <w:rsid w:val="00D24A8D"/>
    <w:rsid w:val="00D269EB"/>
    <w:rsid w:val="00D47D1F"/>
    <w:rsid w:val="00D511BC"/>
    <w:rsid w:val="00D5447E"/>
    <w:rsid w:val="00D54BCC"/>
    <w:rsid w:val="00D569C8"/>
    <w:rsid w:val="00D62C24"/>
    <w:rsid w:val="00D63062"/>
    <w:rsid w:val="00D7075C"/>
    <w:rsid w:val="00D70EB5"/>
    <w:rsid w:val="00D73272"/>
    <w:rsid w:val="00D82903"/>
    <w:rsid w:val="00D919AB"/>
    <w:rsid w:val="00DA429B"/>
    <w:rsid w:val="00DB38A3"/>
    <w:rsid w:val="00DB5392"/>
    <w:rsid w:val="00DC275D"/>
    <w:rsid w:val="00DC70B9"/>
    <w:rsid w:val="00DC7F2A"/>
    <w:rsid w:val="00DD3E88"/>
    <w:rsid w:val="00DE097A"/>
    <w:rsid w:val="00DE3E9C"/>
    <w:rsid w:val="00DE6E47"/>
    <w:rsid w:val="00DE6EEF"/>
    <w:rsid w:val="00DF4FD8"/>
    <w:rsid w:val="00E0146B"/>
    <w:rsid w:val="00E01C0A"/>
    <w:rsid w:val="00E05AE1"/>
    <w:rsid w:val="00E11A60"/>
    <w:rsid w:val="00E14971"/>
    <w:rsid w:val="00E21171"/>
    <w:rsid w:val="00E46ACC"/>
    <w:rsid w:val="00E52CD5"/>
    <w:rsid w:val="00E54E5C"/>
    <w:rsid w:val="00E552A6"/>
    <w:rsid w:val="00E57F3D"/>
    <w:rsid w:val="00E6089A"/>
    <w:rsid w:val="00E60B57"/>
    <w:rsid w:val="00E65FA2"/>
    <w:rsid w:val="00E709FF"/>
    <w:rsid w:val="00E738B8"/>
    <w:rsid w:val="00E762E8"/>
    <w:rsid w:val="00E83E22"/>
    <w:rsid w:val="00E84FEE"/>
    <w:rsid w:val="00E92E59"/>
    <w:rsid w:val="00E93F07"/>
    <w:rsid w:val="00EB2689"/>
    <w:rsid w:val="00EC4F2F"/>
    <w:rsid w:val="00EC5564"/>
    <w:rsid w:val="00EC6332"/>
    <w:rsid w:val="00EC68E2"/>
    <w:rsid w:val="00ED642F"/>
    <w:rsid w:val="00ED6B10"/>
    <w:rsid w:val="00EE0F2B"/>
    <w:rsid w:val="00EE4D2D"/>
    <w:rsid w:val="00F04282"/>
    <w:rsid w:val="00F04AD8"/>
    <w:rsid w:val="00F06C93"/>
    <w:rsid w:val="00F1136E"/>
    <w:rsid w:val="00F120DE"/>
    <w:rsid w:val="00F248A5"/>
    <w:rsid w:val="00F24CB0"/>
    <w:rsid w:val="00F279BC"/>
    <w:rsid w:val="00F402F2"/>
    <w:rsid w:val="00F43B8D"/>
    <w:rsid w:val="00F54054"/>
    <w:rsid w:val="00F55C09"/>
    <w:rsid w:val="00F63187"/>
    <w:rsid w:val="00F63554"/>
    <w:rsid w:val="00F728EC"/>
    <w:rsid w:val="00F743C1"/>
    <w:rsid w:val="00F750B6"/>
    <w:rsid w:val="00F80082"/>
    <w:rsid w:val="00F86CEE"/>
    <w:rsid w:val="00F95625"/>
    <w:rsid w:val="00FA46A1"/>
    <w:rsid w:val="00FB2820"/>
    <w:rsid w:val="00FC58AC"/>
    <w:rsid w:val="00FD3018"/>
    <w:rsid w:val="00FD7BF5"/>
    <w:rsid w:val="00FE5363"/>
    <w:rsid w:val="00FE5704"/>
    <w:rsid w:val="00FF48EA"/>
    <w:rsid w:val="00FF5C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paragraph" w:styleId="BalloonText">
    <w:name w:val="Balloon Text"/>
    <w:basedOn w:val="Normal"/>
    <w:link w:val="BalloonTextChar"/>
    <w:uiPriority w:val="99"/>
    <w:semiHidden/>
    <w:unhideWhenUsed/>
    <w:rsid w:val="00F06C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6C93"/>
    <w:rPr>
      <w:rFonts w:ascii="Tahoma" w:hAnsi="Tahoma" w:cs="Tahoma"/>
      <w:sz w:val="16"/>
      <w:szCs w:val="16"/>
    </w:rPr>
  </w:style>
  <w:style w:type="character" w:styleId="CommentReference">
    <w:name w:val="annotation reference"/>
    <w:basedOn w:val="DefaultParagraphFont"/>
    <w:uiPriority w:val="99"/>
    <w:semiHidden/>
    <w:unhideWhenUsed/>
    <w:rsid w:val="00DE097A"/>
    <w:rPr>
      <w:sz w:val="16"/>
      <w:szCs w:val="16"/>
    </w:rPr>
  </w:style>
  <w:style w:type="paragraph" w:styleId="CommentText">
    <w:name w:val="annotation text"/>
    <w:basedOn w:val="Normal"/>
    <w:link w:val="CommentTextChar"/>
    <w:uiPriority w:val="99"/>
    <w:semiHidden/>
    <w:unhideWhenUsed/>
    <w:rsid w:val="00DE097A"/>
    <w:pPr>
      <w:spacing w:line="240" w:lineRule="auto"/>
    </w:pPr>
    <w:rPr>
      <w:sz w:val="20"/>
      <w:szCs w:val="20"/>
    </w:rPr>
  </w:style>
  <w:style w:type="character" w:customStyle="1" w:styleId="CommentTextChar">
    <w:name w:val="Comment Text Char"/>
    <w:basedOn w:val="DefaultParagraphFont"/>
    <w:link w:val="CommentText"/>
    <w:uiPriority w:val="99"/>
    <w:semiHidden/>
    <w:rsid w:val="00DE097A"/>
    <w:rPr>
      <w:sz w:val="20"/>
      <w:szCs w:val="20"/>
    </w:rPr>
  </w:style>
  <w:style w:type="paragraph" w:styleId="CommentSubject">
    <w:name w:val="annotation subject"/>
    <w:basedOn w:val="CommentText"/>
    <w:next w:val="CommentText"/>
    <w:link w:val="CommentSubjectChar"/>
    <w:uiPriority w:val="99"/>
    <w:semiHidden/>
    <w:unhideWhenUsed/>
    <w:rsid w:val="00DE097A"/>
    <w:rPr>
      <w:b/>
      <w:bCs/>
    </w:rPr>
  </w:style>
  <w:style w:type="character" w:customStyle="1" w:styleId="CommentSubjectChar">
    <w:name w:val="Comment Subject Char"/>
    <w:basedOn w:val="CommentTextChar"/>
    <w:link w:val="CommentSubject"/>
    <w:uiPriority w:val="99"/>
    <w:semiHidden/>
    <w:rsid w:val="00DE097A"/>
    <w:rPr>
      <w:b/>
      <w:bCs/>
      <w:sz w:val="20"/>
      <w:szCs w:val="20"/>
    </w:rPr>
  </w:style>
  <w:style w:type="character" w:styleId="FollowedHyperlink">
    <w:name w:val="FollowedHyperlink"/>
    <w:basedOn w:val="DefaultParagraphFont"/>
    <w:uiPriority w:val="99"/>
    <w:semiHidden/>
    <w:unhideWhenUsed/>
    <w:rsid w:val="00B92695"/>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va.gov/vdl/documents/Clinical/Scheduling/pimstm.pdf"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ww.osehra.org/group/ehr-refactoring-services"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www.va.gov/vdl/application.asp?appid=5%20"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va.gov/vdl/application.asp?appid=10%20"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EC65685-835C-4D96-974D-A20E6566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6075</TotalTime>
  <Pages>48</Pages>
  <Words>11000</Words>
  <Characters>62704</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73557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194</cp:revision>
  <cp:lastPrinted>2012-11-22T11:50:00Z</cp:lastPrinted>
  <dcterms:created xsi:type="dcterms:W3CDTF">2013-02-12T21:56:00Z</dcterms:created>
  <dcterms:modified xsi:type="dcterms:W3CDTF">2013-07-03T14:44:00Z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