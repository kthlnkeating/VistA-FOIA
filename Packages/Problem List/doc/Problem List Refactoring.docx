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2B5F82">
      <w:pPr>
        <w:spacing w:after="0" w:line="497" w:lineRule="exact"/>
        <w:ind w:right="81"/>
        <w:jc w:val="right"/>
        <w:rPr>
          <w:rFonts w:ascii="Arial" w:eastAsia="Arial" w:hAnsi="Arial" w:cs="Arial"/>
          <w:sz w:val="44"/>
          <w:szCs w:val="44"/>
        </w:rPr>
      </w:pPr>
      <w:r>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2C2A11">
        <w:rPr>
          <w:rFonts w:ascii="Arial" w:eastAsia="Arial" w:hAnsi="Arial" w:cs="Arial"/>
          <w:position w:val="-1"/>
          <w:sz w:val="44"/>
          <w:szCs w:val="44"/>
        </w:rPr>
        <w:t>Problem List Refactoring</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Pr>
          <w:rFonts w:ascii="Arial" w:eastAsia="Arial" w:hAnsi="Arial" w:cs="Arial"/>
          <w:i/>
          <w:w w:val="102"/>
          <w:sz w:val="21"/>
          <w:szCs w:val="21"/>
        </w:rPr>
        <w:t>0</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DC64F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467AAE">
        <w:rPr>
          <w:rFonts w:ascii="Arial" w:eastAsia="Arial" w:hAnsi="Arial" w:cs="Arial"/>
          <w:sz w:val="26"/>
          <w:szCs w:val="26"/>
        </w:rPr>
        <w:t>C (PwC) on behalf of the</w:t>
      </w:r>
    </w:p>
    <w:p w:rsidR="00467AAE" w:rsidRDefault="00467AAE">
      <w:pPr>
        <w:spacing w:after="0" w:line="240" w:lineRule="auto"/>
        <w:ind w:right="81"/>
        <w:jc w:val="right"/>
        <w:rPr>
          <w:rFonts w:ascii="Arial" w:eastAsia="Arial" w:hAnsi="Arial" w:cs="Arial"/>
          <w:sz w:val="26"/>
          <w:szCs w:val="26"/>
        </w:rPr>
      </w:pPr>
      <w:r>
        <w:rPr>
          <w:rFonts w:ascii="Arial" w:eastAsia="Arial" w:hAnsi="Arial" w:cs="Arial"/>
          <w:sz w:val="26"/>
          <w:szCs w:val="26"/>
        </w:rPr>
        <w:t>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DC64FF">
      <w:pPr>
        <w:spacing w:after="0" w:line="240" w:lineRule="auto"/>
        <w:ind w:right="81"/>
        <w:jc w:val="right"/>
        <w:rPr>
          <w:rFonts w:ascii="Arial" w:eastAsia="Arial" w:hAnsi="Arial" w:cs="Arial"/>
        </w:rPr>
      </w:pPr>
      <w:r>
        <w:rPr>
          <w:rFonts w:ascii="Arial" w:eastAsia="Arial" w:hAnsi="Arial" w:cs="Arial"/>
          <w:w w:val="89"/>
        </w:rPr>
        <w:t>February 1</w:t>
      </w:r>
      <w:r w:rsidR="002C2A11">
        <w:rPr>
          <w:rFonts w:ascii="Arial" w:eastAsia="Arial" w:hAnsi="Arial" w:cs="Arial"/>
          <w:w w:val="89"/>
        </w:rPr>
        <w:t>2</w:t>
      </w:r>
      <w:r w:rsidR="002618A4">
        <w:rPr>
          <w:rFonts w:ascii="Arial" w:eastAsia="Arial" w:hAnsi="Arial" w:cs="Arial"/>
          <w:w w:val="89"/>
        </w:rPr>
        <w:t>, 201</w:t>
      </w:r>
      <w:r>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467AAE">
        <w:t xml:space="preserve"> funded by the VA</w:t>
      </w:r>
      <w:r>
        <w:t xml:space="preserve">, we have worked on refactoring the Problem List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DC631E" w:rsidRDefault="00DC631E" w:rsidP="00DC631E">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t>Routines changed in other packages</w:t>
      </w:r>
      <w:r>
        <w:rPr>
          <w:rFonts w:ascii="Arial" w:eastAsia="Arial" w:hAnsi="Arial" w:cs="Arial"/>
          <w:b/>
          <w:bCs/>
          <w:color w:val="0000FF"/>
        </w:rPr>
        <w:tab/>
      </w:r>
      <w:r>
        <w:rPr>
          <w:rFonts w:ascii="Arial" w:eastAsia="Arial" w:hAnsi="Arial" w:cs="Arial"/>
          <w:b/>
          <w:bCs/>
          <w:color w:val="000000"/>
          <w:w w:val="89"/>
        </w:rPr>
        <w:t>31</w:t>
      </w:r>
    </w:p>
    <w:p w:rsidR="00DC631E" w:rsidRDefault="00DC631E" w:rsidP="00A06F5A">
      <w:pPr>
        <w:tabs>
          <w:tab w:val="left" w:pos="400"/>
          <w:tab w:val="left" w:pos="9320"/>
        </w:tabs>
        <w:spacing w:after="0" w:line="240" w:lineRule="auto"/>
        <w:ind w:left="82" w:right="45"/>
        <w:rPr>
          <w:rFonts w:ascii="Arial" w:eastAsia="Arial" w:hAnsi="Arial" w:cs="Arial"/>
          <w:b/>
          <w:bCs/>
          <w:color w:val="0000FF"/>
        </w:rPr>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3</w:t>
      </w:r>
    </w:p>
    <w:p w:rsidR="00997295" w:rsidRDefault="00997295" w:rsidP="00A06F5A">
      <w:pPr>
        <w:spacing w:before="16" w:after="0" w:line="220" w:lineRule="exact"/>
      </w:pPr>
    </w:p>
    <w:p w:rsidR="00997295" w:rsidRDefault="00D16B2C"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rsidP="00A06F5A">
      <w:pPr>
        <w:spacing w:before="16" w:after="0" w:line="220" w:lineRule="exact"/>
      </w:pPr>
    </w:p>
    <w:p w:rsidR="00997295" w:rsidRDefault="002B5F82" w:rsidP="00A06F5A">
      <w:pPr>
        <w:tabs>
          <w:tab w:val="left" w:pos="400"/>
          <w:tab w:val="left" w:pos="9320"/>
        </w:tabs>
        <w:spacing w:after="0" w:line="240" w:lineRule="auto"/>
        <w:ind w:left="82" w:right="45"/>
        <w:rPr>
          <w:rFonts w:ascii="Arial" w:eastAsia="Arial" w:hAnsi="Arial" w:cs="Arial"/>
        </w:rPr>
      </w:pPr>
      <w:r>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D16B2C">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DC631E">
        <w:rPr>
          <w:rFonts w:ascii="Arial" w:eastAsia="Arial" w:hAnsi="Arial" w:cs="Arial"/>
          <w:b/>
          <w:bCs/>
          <w:color w:val="000000"/>
          <w:w w:val="89"/>
        </w:rPr>
        <w:t>5</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2C2A11" w:rsidRPr="002C2A11" w:rsidRDefault="002C2A11" w:rsidP="002C2A11">
      <w:pPr>
        <w:rPr>
          <w:rFonts w:ascii="Arial" w:eastAsia="Arial" w:hAnsi="Arial" w:cs="Arial"/>
        </w:rPr>
      </w:pPr>
      <w:r w:rsidRPr="002C2A11">
        <w:rPr>
          <w:rFonts w:ascii="Arial" w:eastAsia="Arial" w:hAnsi="Arial" w:cs="Arial"/>
        </w:rPr>
        <w:t>The goal of our code changes is to make the VistA code more modular and readable without changing functionality.  The Problem List package has been chosen because it has dependencies to a moderate number of other packages.   This criterion allows our initial refactored code to be manageable, but not trivial, so that lessons learned here and tools developed can be used for future refactoring of other packages.</w:t>
      </w:r>
    </w:p>
    <w:p w:rsidR="002C2A11" w:rsidRPr="002C2A11" w:rsidRDefault="002C2A11" w:rsidP="002C2A11">
      <w:pPr>
        <w:widowControl/>
        <w:rPr>
          <w:rFonts w:ascii="Arial" w:eastAsia="Arial" w:hAnsi="Arial" w:cs="Arial"/>
        </w:rPr>
      </w:pPr>
      <w:r w:rsidRPr="002C2A11">
        <w:rPr>
          <w:rFonts w:ascii="Arial" w:eastAsia="Arial" w:hAnsi="Arial" w:cs="Arial"/>
        </w:rPr>
        <w:t>The first phase of Problem List refactoring is concentrated on providing a complete Problem List API that is used both by CPRS RPC tags and the scroll &amp; roll interface.  In fact, RPC tags that provide information for CPRS form a suitable API, however:</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lastRenderedPageBreak/>
        <w:t>They have minimal error checking for input parameters.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Although they share some code with the scroll &amp; roll interface, the commonalities are not clearly identified in the code; typically they have non-descriptive assumed variables.</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a number of places where code is copied and pasted from the scroll &amp; roll interface code and minimal changes are done; this resulted in the duplication of business logic/database access code.</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There are functionalities in the scroll &amp; roll interface that is not covered by this API.</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numPr>
          <w:ilvl w:val="0"/>
          <w:numId w:val="18"/>
        </w:numPr>
        <w:contextualSpacing/>
        <w:rPr>
          <w:rFonts w:ascii="Arial" w:eastAsia="Arial" w:hAnsi="Arial" w:cs="Arial"/>
        </w:rPr>
      </w:pPr>
      <w:r w:rsidRPr="002C2A11">
        <w:rPr>
          <w:rFonts w:ascii="Arial" w:eastAsia="Arial" w:hAnsi="Arial" w:cs="Arial"/>
        </w:rPr>
        <w:t>This API is actually in the Order/Entry Result Reporting Package (Routines ORQQPL*).</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Scroll &amp; roll interface code also has a good structure that is mostly based on List Manager and Protocol actions, however:</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Business logic and database access is mixed with user interface elements such as write statements, user input, and List Manager Update calls.</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There are a number of places where there is duplicated business logic/database access code again due to copying and pasting.</w:t>
      </w:r>
    </w:p>
    <w:p w:rsidR="002C2A11" w:rsidRPr="002C2A11" w:rsidRDefault="002C2A11" w:rsidP="002C2A11">
      <w:pPr>
        <w:widowControl/>
        <w:numPr>
          <w:ilvl w:val="0"/>
          <w:numId w:val="19"/>
        </w:numPr>
        <w:contextualSpacing/>
        <w:rPr>
          <w:rFonts w:ascii="Arial" w:eastAsia="Arial" w:hAnsi="Arial" w:cs="Arial"/>
        </w:rPr>
      </w:pPr>
      <w:r w:rsidRPr="002C2A11">
        <w:rPr>
          <w:rFonts w:ascii="Arial" w:eastAsia="Arial" w:hAnsi="Arial" w:cs="Arial"/>
        </w:rPr>
        <w:t>Globals are accessed directly.</w:t>
      </w:r>
    </w:p>
    <w:p w:rsidR="002C2A11" w:rsidRPr="002C2A11" w:rsidRDefault="002C2A11" w:rsidP="002C2A11">
      <w:pPr>
        <w:widowControl/>
        <w:ind w:left="720"/>
        <w:contextualSpacing/>
        <w:rPr>
          <w:rFonts w:ascii="Arial" w:eastAsia="Arial" w:hAnsi="Arial" w:cs="Arial"/>
        </w:rPr>
      </w:pPr>
    </w:p>
    <w:p w:rsidR="002C2A11" w:rsidRPr="002C2A11" w:rsidRDefault="002C2A11" w:rsidP="002C2A11">
      <w:pPr>
        <w:widowControl/>
        <w:rPr>
          <w:rFonts w:ascii="Arial" w:eastAsia="Arial" w:hAnsi="Arial" w:cs="Arial"/>
        </w:rPr>
      </w:pPr>
      <w:r w:rsidRPr="002C2A11">
        <w:rPr>
          <w:rFonts w:ascii="Arial" w:eastAsia="Arial" w:hAnsi="Arial" w:cs="Arial"/>
        </w:rPr>
        <w:t>Our main goals for this phase of refactoring were: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To define a complete Problem List API that can be used by both scroll &amp; roll interface and RPC tags and accessible by other packages and applications.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Only allow business logic/database access for scroll &amp; roll interface to be through this API; this excludes Fileman supplied user interface that directly updates File items.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Remove direct global access and replace them with Fileman DBS calls.</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Minimize duplicated code.</w:t>
      </w:r>
    </w:p>
    <w:p w:rsidR="002C2A11" w:rsidRPr="002C2A11" w:rsidRDefault="002C2A11" w:rsidP="002C2A11">
      <w:pPr>
        <w:widowControl/>
        <w:numPr>
          <w:ilvl w:val="0"/>
          <w:numId w:val="20"/>
        </w:numPr>
        <w:contextualSpacing/>
        <w:rPr>
          <w:rFonts w:ascii="Arial" w:eastAsia="Arial" w:hAnsi="Arial" w:cs="Arial"/>
        </w:rPr>
      </w:pPr>
      <w:r w:rsidRPr="002C2A11">
        <w:rPr>
          <w:rFonts w:ascii="Arial" w:eastAsia="Arial" w:hAnsi="Arial" w:cs="Arial"/>
        </w:rPr>
        <w:t>Make the code readable and document where necessary.</w:t>
      </w:r>
    </w:p>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7A754A">
      <w:pPr>
        <w:spacing w:before="21" w:after="0" w:line="257" w:lineRule="auto"/>
        <w:ind w:right="64"/>
        <w:rPr>
          <w:rFonts w:ascii="Arial" w:eastAsia="Arial" w:hAnsi="Arial" w:cs="Arial"/>
        </w:rPr>
        <w:pPrChange w:id="0" w:author="Catalin Branea" w:date="2013-03-20T10:07:00Z">
          <w:pPr>
            <w:spacing w:before="21" w:after="0" w:line="257" w:lineRule="auto"/>
            <w:ind w:right="64"/>
            <w:jc w:val="both"/>
          </w:pPr>
        </w:pPrChange>
      </w:pPr>
      <w:ins w:id="1" w:author="Catalin Branea" w:date="2013-03-20T10:06:00Z">
        <w:r w:rsidRPr="007A754A">
          <w:rPr>
            <w:rFonts w:ascii="Arial" w:eastAsia="Arial" w:hAnsi="Arial" w:cs="Arial"/>
            <w:rPrChange w:id="2" w:author="Catalin Branea" w:date="2013-03-20T10:06:00Z">
              <w:rPr>
                <w:rFonts w:ascii="Arial" w:hAnsi="Arial" w:cs="Arial"/>
                <w:sz w:val="20"/>
                <w:szCs w:val="20"/>
              </w:rPr>
            </w:rPrChange>
          </w:rPr>
          <w:t xml:space="preserve">The API's here use either ICD9 code or Expressions file record (757.01) to identify a problem. Lexicon Utility package already provides API methods to find either by entering a problem description.  Please see Technical Manual Developer's guide on </w:t>
        </w:r>
        <w:r w:rsidRPr="007A754A">
          <w:rPr>
            <w:rFonts w:ascii="Arial" w:eastAsia="Arial" w:hAnsi="Arial" w:cs="Arial"/>
            <w:rPrChange w:id="3" w:author="Catalin Branea" w:date="2013-03-20T10:06:00Z">
              <w:rPr/>
            </w:rPrChange>
          </w:rPr>
          <w:fldChar w:fldCharType="begin"/>
        </w:r>
      </w:ins>
      <w:ins w:id="4" w:author="Catalin Branea" w:date="2013-03-20T10:07:00Z">
        <w:r>
          <w:rPr>
            <w:rFonts w:ascii="Arial" w:eastAsia="Arial" w:hAnsi="Arial" w:cs="Arial"/>
          </w:rPr>
          <w:instrText>HYPERLINK "http://www.va.gov/vdl/application.asp?appid=76"</w:instrText>
        </w:r>
      </w:ins>
      <w:ins w:id="5" w:author="Catalin Branea" w:date="2013-03-20T10:06:00Z">
        <w:r w:rsidRPr="007A754A">
          <w:rPr>
            <w:rFonts w:ascii="Arial" w:eastAsia="Arial" w:hAnsi="Arial" w:cs="Arial"/>
            <w:rPrChange w:id="6" w:author="Catalin Branea" w:date="2013-03-20T10:06:00Z">
              <w:rPr/>
            </w:rPrChange>
          </w:rPr>
          <w:fldChar w:fldCharType="separate"/>
        </w:r>
        <w:r w:rsidRPr="005949BF">
          <w:rPr>
            <w:rFonts w:eastAsia="Arial"/>
            <w:rPrChange w:id="7" w:author="Catalin Branea" w:date="2013-03-20T12:00:00Z">
              <w:rPr>
                <w:rStyle w:val="Hyperlink"/>
                <w:rFonts w:ascii="Arial" w:hAnsi="Arial" w:cs="Arial"/>
                <w:sz w:val="20"/>
                <w:szCs w:val="20"/>
              </w:rPr>
            </w:rPrChange>
          </w:rPr>
          <w:t>http://www.va.gov/vdl/application.asp?appid=76</w:t>
        </w:r>
        <w:r w:rsidRPr="007A754A">
          <w:rPr>
            <w:rFonts w:ascii="Arial" w:eastAsia="Arial" w:hAnsi="Arial" w:cs="Arial"/>
            <w:rPrChange w:id="8" w:author="Catalin Branea" w:date="2013-03-20T10:06:00Z">
              <w:rPr/>
            </w:rPrChange>
          </w:rPr>
          <w:fldChar w:fldCharType="end"/>
        </w:r>
        <w:r w:rsidRPr="007A754A">
          <w:rPr>
            <w:rFonts w:ascii="Arial" w:eastAsia="Arial" w:hAnsi="Arial" w:cs="Arial"/>
            <w:rPrChange w:id="9" w:author="Catalin Branea" w:date="2013-03-20T10:06:00Z">
              <w:rPr>
                <w:rFonts w:ascii="Arial" w:hAnsi="Arial" w:cs="Arial"/>
                <w:sz w:val="20"/>
                <w:szCs w:val="20"/>
              </w:rPr>
            </w:rPrChange>
          </w:rPr>
          <w:t xml:space="preserve"> and in particular API methods LOOK^LEXA and ICD^LEXU.</w:t>
        </w:r>
      </w:ins>
    </w:p>
    <w:p w:rsidR="00A06F5A" w:rsidRDefault="00A06F5A" w:rsidP="00A06F5A">
      <w:pPr>
        <w:pStyle w:val="Heading3"/>
      </w:pPr>
      <w:r>
        <w:rPr>
          <w:color w:val="FF0000"/>
        </w:rPr>
        <w:t>$$ACTIVE</w:t>
      </w:r>
      <w:r>
        <w:t>^GMPLAPI2() – Is problem active</w:t>
      </w:r>
    </w:p>
    <w:p w:rsidR="00A06F5A" w:rsidRDefault="00A06F5A" w:rsidP="00A06F5A">
      <w:pPr>
        <w:rPr>
          <w:color w:val="000000"/>
        </w:rPr>
      </w:pPr>
      <w:r>
        <w:rPr>
          <w:color w:val="000000"/>
        </w:rPr>
        <w:t>This extrinsic function verifies if a problem is active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$$ACTIVE^GMPLAPI2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 w:author="Catalin Branea" w:date="2013-03-18T14:33:00Z">
        <w:r w:rsidR="003D5855">
          <w:rPr>
            <w:color w:val="000000"/>
          </w:rPr>
          <w:t>[</w:t>
        </w:r>
      </w:ins>
      <w:proofErr w:type="spellStart"/>
      <w:del w:id="11" w:author="Catalin Branea" w:date="2013-03-18T14:33:00Z">
        <w:r w:rsidDel="003D5855">
          <w:rPr>
            <w:color w:val="000000"/>
          </w:rPr>
          <w:delText>(</w:delText>
        </w:r>
      </w:del>
      <w:r>
        <w:rPr>
          <w:color w:val="000000"/>
        </w:rPr>
        <w:t>Required</w:t>
      </w:r>
      <w:proofErr w:type="gramStart"/>
      <w:ins w:id="12" w:author="Catalin Branea" w:date="2013-03-18T14:34:00Z">
        <w:r w:rsidR="003D5855">
          <w:rPr>
            <w:color w:val="000000"/>
          </w:rPr>
          <w:t>,Boolean</w:t>
        </w:r>
        <w:proofErr w:type="spellEnd"/>
        <w:proofErr w:type="gramEnd"/>
        <w:r w:rsidR="003D5855">
          <w:rPr>
            <w:color w:val="000000"/>
          </w:rPr>
          <w:t>]</w:t>
        </w:r>
      </w:ins>
      <w:del w:id="13" w:author="Catalin Branea" w:date="2013-03-18T14:34:00Z">
        <w:r w:rsidDel="003D5855">
          <w:rPr>
            <w:color w:val="000000"/>
          </w:rPr>
          <w:delText>)</w:delText>
        </w:r>
      </w:del>
      <w:r>
        <w:rPr>
          <w:color w:val="000000"/>
        </w:rPr>
        <w:t xml:space="preserve"> Set to 1 if the problem is active, 0 otherwise</w:t>
      </w:r>
    </w:p>
    <w:p w:rsidR="00A06F5A" w:rsidRDefault="00A06F5A" w:rsidP="00A06F5A">
      <w:pPr>
        <w:rPr>
          <w:color w:val="000000"/>
        </w:rPr>
      </w:pPr>
      <w:r>
        <w:rPr>
          <w:color w:val="000000"/>
        </w:rPr>
        <w:t>GMPIFN</w:t>
      </w:r>
      <w:r>
        <w:rPr>
          <w:color w:val="000000"/>
        </w:rPr>
        <w:tab/>
      </w:r>
      <w:ins w:id="14" w:author="Catalin Branea" w:date="2013-03-18T14:34:00Z">
        <w:r w:rsidR="003D5855">
          <w:rPr>
            <w:color w:val="000000"/>
          </w:rPr>
          <w:t>[</w:t>
        </w:r>
      </w:ins>
      <w:proofErr w:type="spellStart"/>
      <w:del w:id="15" w:author="Catalin Branea" w:date="2013-03-18T14:34:00Z">
        <w:r w:rsidDel="003D5855">
          <w:rPr>
            <w:color w:val="000000"/>
          </w:rPr>
          <w:delText>(</w:delText>
        </w:r>
      </w:del>
      <w:r>
        <w:rPr>
          <w:color w:val="000000"/>
        </w:rPr>
        <w:t>Required</w:t>
      </w:r>
      <w:proofErr w:type="gramStart"/>
      <w:ins w:id="16" w:author="Catalin Branea" w:date="2013-03-18T14:34:00Z">
        <w:r w:rsidR="003D5855">
          <w:rPr>
            <w:color w:val="000000"/>
          </w:rPr>
          <w:t>,Numeric</w:t>
        </w:r>
        <w:proofErr w:type="spellEnd"/>
        <w:proofErr w:type="gramEnd"/>
        <w:r w:rsidR="003D5855">
          <w:rPr>
            <w:color w:val="000000"/>
          </w:rPr>
          <w:t>]</w:t>
        </w:r>
      </w:ins>
      <w:del w:id="17" w:author="Catalin Branea" w:date="2013-03-18T14:34:00Z">
        <w:r w:rsidDel="003D5855">
          <w:rPr>
            <w:color w:val="000000"/>
          </w:rPr>
          <w:delText>)</w:delText>
        </w:r>
      </w:del>
      <w:r>
        <w:rPr>
          <w:color w:val="000000"/>
        </w:rPr>
        <w:t xml:space="preserve"> The problem I</w:t>
      </w:r>
      <w:ins w:id="18" w:author="Catalin Branea" w:date="2013-03-18T14:47:00Z">
        <w:r w:rsidR="009D52FF">
          <w:rPr>
            <w:color w:val="000000"/>
          </w:rPr>
          <w:t>E</w:t>
        </w:r>
      </w:ins>
      <w:del w:id="19" w:author="Catalin Branea" w:date="2013-03-18T14:47:00Z">
        <w:r w:rsidDel="009D52FF">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pPr>
        <w:rPr>
          <w:ins w:id="20" w:author="Catalin Branea" w:date="2013-03-20T16:23:00Z"/>
          <w:color w:val="000000"/>
        </w:rPr>
      </w:pPr>
      <w:del w:id="21" w:author="Catalin Branea" w:date="2013-03-18T14:38:00Z">
        <w:r w:rsidDel="006E6996">
          <w:rPr>
            <w:color w:val="000000"/>
          </w:rPr>
          <w:delText>None</w:delText>
        </w:r>
      </w:del>
      <w:ins w:id="22" w:author="Catalin Branea" w:date="2013-03-18T14:38:00Z">
        <w:r w:rsidR="006E6996">
          <w:rPr>
            <w:color w:val="000000"/>
          </w:rPr>
          <w:t>INVPARAM</w:t>
        </w:r>
        <w:r w:rsidR="006E6996">
          <w:rPr>
            <w:color w:val="000000"/>
          </w:rPr>
          <w:tab/>
        </w:r>
        <w:r w:rsidR="006E6996" w:rsidRPr="006E6996">
          <w:rPr>
            <w:color w:val="000000"/>
          </w:rPr>
          <w:t>Invalid parameter value</w:t>
        </w:r>
      </w:ins>
    </w:p>
    <w:p w:rsidR="009511B6" w:rsidRDefault="009511B6" w:rsidP="00A06F5A">
      <w:pPr>
        <w:rPr>
          <w:color w:val="000000"/>
        </w:rPr>
      </w:pPr>
      <w:ins w:id="23" w:author="Catalin Branea" w:date="2013-03-20T16:23:00Z">
        <w:r>
          <w:rPr>
            <w:color w:val="000000"/>
          </w:rPr>
          <w:t>PRBNFND</w:t>
        </w:r>
        <w:r>
          <w:rPr>
            <w:color w:val="000000"/>
          </w:rPr>
          <w:tab/>
        </w:r>
        <w:r w:rsidRPr="00E114C0">
          <w:rPr>
            <w:color w:val="000000"/>
          </w:rPr>
          <w:t>Problem not found</w:t>
        </w:r>
      </w:ins>
    </w:p>
    <w:p w:rsidR="00A06F5A" w:rsidRDefault="00A06F5A" w:rsidP="00A06F5A">
      <w:pPr>
        <w:pStyle w:val="Heading3"/>
      </w:pPr>
      <w:r>
        <w:rPr>
          <w:color w:val="FF0000"/>
        </w:rPr>
        <w:t>$$CODESTS</w:t>
      </w:r>
      <w:r>
        <w:t>^GMPLAPI2() – Check code status</w:t>
      </w:r>
    </w:p>
    <w:p w:rsidR="00A06F5A" w:rsidRDefault="00A06F5A" w:rsidP="00A06F5A">
      <w:pPr>
        <w:rPr>
          <w:color w:val="000000"/>
        </w:rPr>
      </w:pPr>
      <w:r>
        <w:rPr>
          <w:color w:val="000000"/>
        </w:rPr>
        <w:t>This extrinsic function checks the status of the code associated with a problem.</w:t>
      </w:r>
    </w:p>
    <w:p w:rsidR="00A06F5A" w:rsidRDefault="00A06F5A" w:rsidP="00A06F5A">
      <w:pPr>
        <w:pStyle w:val="Heading5"/>
      </w:pPr>
      <w:r>
        <w:t>Format</w:t>
      </w:r>
    </w:p>
    <w:p w:rsidR="00A06F5A" w:rsidRDefault="00A06F5A" w:rsidP="00A06F5A">
      <w:r>
        <w:rPr>
          <w:color w:val="FF0000"/>
        </w:rPr>
        <w:tab/>
      </w:r>
      <w:r w:rsidRPr="00EB6E7C">
        <w:t>$$</w:t>
      </w:r>
      <w:r w:rsidRPr="00EA00A2">
        <w:rPr>
          <w:color w:val="FF0000"/>
        </w:rPr>
        <w:t xml:space="preserve"> </w:t>
      </w:r>
      <w:r w:rsidRPr="004E3A1D">
        <w:t>CODESTS</w:t>
      </w:r>
      <w:r>
        <w:t>^GMPLAPI2(.RETURN,GMPIFN,ADATE)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24" w:author="Catalin Branea" w:date="2013-03-18T14:39:00Z">
        <w:r w:rsidDel="006E6996">
          <w:rPr>
            <w:color w:val="000000"/>
          </w:rPr>
          <w:delText>(</w:delText>
        </w:r>
      </w:del>
      <w:ins w:id="25" w:author="Catalin Branea" w:date="2013-03-18T14:39:00Z">
        <w:r w:rsidR="006E6996">
          <w:rPr>
            <w:color w:val="000000"/>
          </w:rPr>
          <w:t>[</w:t>
        </w:r>
      </w:ins>
      <w:proofErr w:type="spellStart"/>
      <w:r>
        <w:rPr>
          <w:color w:val="000000"/>
        </w:rPr>
        <w:t>Required</w:t>
      </w:r>
      <w:proofErr w:type="gramStart"/>
      <w:ins w:id="26" w:author="Catalin Branea" w:date="2013-03-18T14:39:00Z">
        <w:r w:rsidR="006E6996">
          <w:rPr>
            <w:color w:val="000000"/>
          </w:rPr>
          <w:t>,Boolean</w:t>
        </w:r>
        <w:proofErr w:type="spellEnd"/>
        <w:proofErr w:type="gramEnd"/>
        <w:r w:rsidR="006E6996">
          <w:rPr>
            <w:color w:val="000000"/>
          </w:rPr>
          <w:t>]</w:t>
        </w:r>
      </w:ins>
      <w:del w:id="27" w:author="Catalin Branea" w:date="2013-03-18T14:39:00Z">
        <w:r w:rsidDel="006E6996">
          <w:rPr>
            <w:color w:val="000000"/>
          </w:rPr>
          <w:delText>)</w:delText>
        </w:r>
      </w:del>
      <w:r>
        <w:rPr>
          <w:color w:val="000000"/>
        </w:rPr>
        <w:t xml:space="preserve"> Set to 1 if the code is active on </w:t>
      </w:r>
      <w:ins w:id="28" w:author="Catalin Branea" w:date="2013-03-20T11:58:00Z">
        <w:r w:rsidR="000179A3">
          <w:rPr>
            <w:color w:val="000000"/>
          </w:rPr>
          <w:t xml:space="preserve">the </w:t>
        </w:r>
      </w:ins>
      <w:r>
        <w:rPr>
          <w:color w:val="000000"/>
        </w:rPr>
        <w:t xml:space="preserve">date passed in ADATE or current </w:t>
      </w:r>
      <w:ins w:id="29" w:author="Catalin Branea" w:date="2013-03-20T11:58:00Z">
        <w:r w:rsidR="00A96AF0">
          <w:rPr>
            <w:color w:val="000000"/>
          </w:rPr>
          <w:tab/>
        </w:r>
        <w:r w:rsidR="00A96AF0">
          <w:rPr>
            <w:color w:val="000000"/>
          </w:rPr>
          <w:tab/>
        </w:r>
        <w:r w:rsidR="00A96AF0">
          <w:rPr>
            <w:color w:val="000000"/>
          </w:rPr>
          <w:tab/>
        </w:r>
      </w:ins>
      <w:r>
        <w:rPr>
          <w:color w:val="000000"/>
        </w:rPr>
        <w:t>date if</w:t>
      </w:r>
      <w:del w:id="30" w:author="Catalin Branea" w:date="2013-03-20T11:58:00Z">
        <w:r w:rsidDel="00A96AF0">
          <w:rPr>
            <w:color w:val="000000"/>
          </w:rPr>
          <w:delText xml:space="preserve"> </w:delText>
        </w:r>
      </w:del>
      <w:ins w:id="31" w:author="Catalin Branea" w:date="2013-03-20T11:58:00Z">
        <w:r w:rsidR="00A96AF0">
          <w:rPr>
            <w:color w:val="000000"/>
          </w:rPr>
          <w:t xml:space="preserve"> </w:t>
        </w:r>
      </w:ins>
      <w:ins w:id="32" w:author="Catalin Branea" w:date="2013-03-20T11:59:00Z">
        <w:r w:rsidR="004371B5">
          <w:rPr>
            <w:color w:val="000000"/>
          </w:rPr>
          <w:t xml:space="preserve">ADATE is </w:t>
        </w:r>
      </w:ins>
      <w:del w:id="33" w:author="Catalin Branea" w:date="2013-03-20T11:59:00Z">
        <w:r w:rsidDel="00A96AF0">
          <w:rPr>
            <w:color w:val="000000"/>
          </w:rPr>
          <w:delText>not</w:delText>
        </w:r>
      </w:del>
      <w:ins w:id="34" w:author="Catalin Branea" w:date="2013-03-20T11:59:00Z">
        <w:r w:rsidR="00A96AF0">
          <w:rPr>
            <w:color w:val="000000"/>
          </w:rPr>
          <w:t>left</w:t>
        </w:r>
      </w:ins>
      <w:del w:id="35" w:author="Catalin Branea" w:date="2013-03-18T14:40:00Z">
        <w:r w:rsidDel="006E6996">
          <w:rPr>
            <w:color w:val="000000"/>
          </w:rPr>
          <w:delText xml:space="preserve"> </w:delText>
        </w:r>
        <w:r w:rsidDel="006E6996">
          <w:rPr>
            <w:color w:val="000000"/>
          </w:rPr>
          <w:tab/>
        </w:r>
        <w:r w:rsidDel="006E6996">
          <w:rPr>
            <w:color w:val="000000"/>
          </w:rPr>
          <w:tab/>
        </w:r>
        <w:r w:rsidDel="006E6996">
          <w:rPr>
            <w:color w:val="000000"/>
          </w:rPr>
          <w:tab/>
        </w:r>
      </w:del>
      <w:ins w:id="36" w:author="Catalin Branea" w:date="2013-03-18T14:40:00Z">
        <w:r w:rsidR="006E6996">
          <w:rPr>
            <w:color w:val="000000"/>
          </w:rPr>
          <w:t xml:space="preserve"> </w:t>
        </w:r>
      </w:ins>
      <w:del w:id="37" w:author="Catalin Branea" w:date="2013-03-20T11:59:00Z">
        <w:r w:rsidDel="00A96AF0">
          <w:rPr>
            <w:color w:val="000000"/>
          </w:rPr>
          <w:delText>passed</w:delText>
        </w:r>
      </w:del>
      <w:ins w:id="38" w:author="Catalin Branea" w:date="2013-03-20T11:59:00Z">
        <w:r w:rsidR="00A96AF0">
          <w:rPr>
            <w:color w:val="000000"/>
          </w:rPr>
          <w:t>empty</w:t>
        </w:r>
      </w:ins>
      <w:r>
        <w:rPr>
          <w:color w:val="000000"/>
        </w:rPr>
        <w:t>, 0 otherwise</w:t>
      </w:r>
    </w:p>
    <w:p w:rsidR="00A06F5A" w:rsidRDefault="00A06F5A" w:rsidP="00A06F5A">
      <w:pPr>
        <w:rPr>
          <w:color w:val="000000"/>
        </w:rPr>
      </w:pPr>
      <w:r>
        <w:rPr>
          <w:color w:val="000000"/>
        </w:rPr>
        <w:t>GMPIFN</w:t>
      </w:r>
      <w:r>
        <w:rPr>
          <w:color w:val="000000"/>
        </w:rPr>
        <w:tab/>
      </w:r>
      <w:ins w:id="39" w:author="Catalin Branea" w:date="2013-03-18T14:40:00Z">
        <w:r w:rsidR="006E6996">
          <w:rPr>
            <w:color w:val="000000"/>
          </w:rPr>
          <w:t>[</w:t>
        </w:r>
      </w:ins>
      <w:proofErr w:type="spellStart"/>
      <w:del w:id="40" w:author="Catalin Branea" w:date="2013-03-18T14:40:00Z">
        <w:r w:rsidDel="006E6996">
          <w:rPr>
            <w:color w:val="000000"/>
          </w:rPr>
          <w:delText>(</w:delText>
        </w:r>
      </w:del>
      <w:r>
        <w:rPr>
          <w:color w:val="000000"/>
        </w:rPr>
        <w:t>Required</w:t>
      </w:r>
      <w:proofErr w:type="gramStart"/>
      <w:ins w:id="41" w:author="Catalin Branea" w:date="2013-03-18T14:40:00Z">
        <w:r w:rsidR="006E6996">
          <w:rPr>
            <w:color w:val="000000"/>
          </w:rPr>
          <w:t>,Numeric</w:t>
        </w:r>
        <w:proofErr w:type="spellEnd"/>
        <w:proofErr w:type="gramEnd"/>
        <w:r w:rsidR="006E6996">
          <w:rPr>
            <w:color w:val="000000"/>
          </w:rPr>
          <w:t>]</w:t>
        </w:r>
      </w:ins>
      <w:del w:id="42" w:author="Catalin Branea" w:date="2013-03-18T14:40:00Z">
        <w:r w:rsidDel="006E6996">
          <w:rPr>
            <w:color w:val="000000"/>
          </w:rPr>
          <w:delText>)</w:delText>
        </w:r>
      </w:del>
      <w:r>
        <w:rPr>
          <w:color w:val="000000"/>
        </w:rPr>
        <w:t xml:space="preserve"> Problem I</w:t>
      </w:r>
      <w:ins w:id="43" w:author="Catalin Branea" w:date="2013-03-18T14:47:00Z">
        <w:r w:rsidR="009D52FF">
          <w:rPr>
            <w:color w:val="000000"/>
          </w:rPr>
          <w:t>E</w:t>
        </w:r>
      </w:ins>
      <w:del w:id="44" w:author="Catalin Branea" w:date="2013-03-18T14:47:00Z">
        <w:r w:rsidDel="009D52FF">
          <w:rPr>
            <w:color w:val="000000"/>
          </w:rPr>
          <w:delText>F</w:delText>
        </w:r>
      </w:del>
      <w:r>
        <w:rPr>
          <w:color w:val="000000"/>
        </w:rPr>
        <w:t>N</w:t>
      </w:r>
    </w:p>
    <w:p w:rsidR="00A06F5A" w:rsidRDefault="00A06F5A" w:rsidP="00A06F5A">
      <w:pPr>
        <w:rPr>
          <w:color w:val="000000"/>
        </w:rPr>
      </w:pPr>
      <w:r>
        <w:rPr>
          <w:color w:val="000000"/>
        </w:rPr>
        <w:t>ADATE</w:t>
      </w:r>
      <w:r>
        <w:rPr>
          <w:color w:val="000000"/>
        </w:rPr>
        <w:tab/>
      </w:r>
      <w:r>
        <w:rPr>
          <w:color w:val="000000"/>
        </w:rPr>
        <w:tab/>
      </w:r>
      <w:ins w:id="45" w:author="Catalin Branea" w:date="2013-03-18T14:40:00Z">
        <w:r w:rsidR="006E6996">
          <w:rPr>
            <w:color w:val="000000"/>
          </w:rPr>
          <w:t>[</w:t>
        </w:r>
      </w:ins>
      <w:proofErr w:type="spellStart"/>
      <w:del w:id="46" w:author="Catalin Branea" w:date="2013-03-18T14:40:00Z">
        <w:r w:rsidDel="006E6996">
          <w:rPr>
            <w:color w:val="000000"/>
          </w:rPr>
          <w:delText>(</w:delText>
        </w:r>
      </w:del>
      <w:r>
        <w:rPr>
          <w:color w:val="000000"/>
        </w:rPr>
        <w:t>Optional</w:t>
      </w:r>
      <w:proofErr w:type="gramStart"/>
      <w:ins w:id="47" w:author="Catalin Branea" w:date="2013-03-18T14:40:00Z">
        <w:r w:rsidR="006E6996">
          <w:rPr>
            <w:color w:val="000000"/>
          </w:rPr>
          <w:t>,DateTime</w:t>
        </w:r>
      </w:ins>
      <w:proofErr w:type="spellEnd"/>
      <w:proofErr w:type="gramEnd"/>
      <w:del w:id="48" w:author="Catalin Branea" w:date="2013-03-18T14:40:00Z">
        <w:r w:rsidDel="006E6996">
          <w:rPr>
            <w:color w:val="000000"/>
          </w:rPr>
          <w:delText>)</w:delText>
        </w:r>
      </w:del>
      <w:ins w:id="49" w:author="Catalin Branea" w:date="2013-03-18T14:40:00Z">
        <w:r w:rsidR="006E6996">
          <w:rPr>
            <w:color w:val="000000"/>
          </w:rPr>
          <w:t>]</w:t>
        </w:r>
      </w:ins>
      <w:r>
        <w:rPr>
          <w:color w:val="000000"/>
        </w:rPr>
        <w:t xml:space="preserve"> The date on which to check the status of ICD9 code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E114C0" w:rsidRDefault="00E114C0" w:rsidP="00E114C0">
      <w:pPr>
        <w:rPr>
          <w:ins w:id="50" w:author="Catalin Branea" w:date="2013-03-18T14:45:00Z"/>
          <w:color w:val="000000"/>
        </w:rPr>
      </w:pPr>
      <w:ins w:id="51" w:author="Catalin Branea" w:date="2013-03-18T14:45:00Z">
        <w:r>
          <w:rPr>
            <w:color w:val="000000"/>
          </w:rPr>
          <w:t>INVPARAM</w:t>
        </w:r>
        <w:r>
          <w:rPr>
            <w:color w:val="000000"/>
          </w:rPr>
          <w:tab/>
        </w:r>
        <w:r w:rsidRPr="006E6996">
          <w:rPr>
            <w:color w:val="000000"/>
          </w:rPr>
          <w:t>Invalid parameter value</w:t>
        </w:r>
      </w:ins>
      <w:ins w:id="52" w:author="Catalin Branea" w:date="2013-03-25T09:03:00Z">
        <w:r w:rsidR="00ED3A5C">
          <w:rPr>
            <w:color w:val="000000"/>
          </w:rPr>
          <w:t xml:space="preserve"> (GMPIFN</w:t>
        </w:r>
        <w:proofErr w:type="gramStart"/>
        <w:r w:rsidR="00ED3A5C">
          <w:rPr>
            <w:color w:val="000000"/>
          </w:rPr>
          <w:t>,ADATE</w:t>
        </w:r>
        <w:proofErr w:type="gramEnd"/>
        <w:r w:rsidR="00ED3A5C">
          <w:rPr>
            <w:color w:val="000000"/>
          </w:rPr>
          <w:t>)</w:t>
        </w:r>
      </w:ins>
    </w:p>
    <w:p w:rsidR="00E114C0" w:rsidRDefault="00E114C0" w:rsidP="00E114C0">
      <w:pPr>
        <w:rPr>
          <w:ins w:id="53" w:author="Catalin Branea" w:date="2013-03-18T14:45:00Z"/>
          <w:color w:val="000000"/>
        </w:rPr>
      </w:pPr>
      <w:ins w:id="54" w:author="Catalin Branea" w:date="2013-03-18T14:45:00Z">
        <w:r>
          <w:rPr>
            <w:color w:val="000000"/>
          </w:rPr>
          <w:lastRenderedPageBreak/>
          <w:t>PRBNFND</w:t>
        </w:r>
        <w:r>
          <w:rPr>
            <w:color w:val="000000"/>
          </w:rPr>
          <w:tab/>
        </w:r>
        <w:r w:rsidRPr="00E114C0">
          <w:rPr>
            <w:color w:val="000000"/>
          </w:rPr>
          <w:t>Problem not found</w:t>
        </w:r>
      </w:ins>
    </w:p>
    <w:p w:rsidR="00A06F5A" w:rsidDel="00E114C0" w:rsidRDefault="00A06F5A" w:rsidP="00A06F5A">
      <w:pPr>
        <w:rPr>
          <w:del w:id="55" w:author="Catalin Branea" w:date="2013-03-18T14:45:00Z"/>
          <w:color w:val="000000"/>
        </w:rPr>
      </w:pPr>
      <w:del w:id="56" w:author="Catalin Branea" w:date="2013-03-18T14:45:00Z">
        <w:r w:rsidDel="00E114C0">
          <w:rPr>
            <w:color w:val="000000"/>
          </w:rPr>
          <w:delText>None</w:delText>
        </w:r>
      </w:del>
    </w:p>
    <w:p w:rsidR="00A06F5A" w:rsidRDefault="00A06F5A" w:rsidP="00A06F5A">
      <w:pPr>
        <w:pStyle w:val="Heading3"/>
      </w:pPr>
      <w:r>
        <w:rPr>
          <w:color w:val="FF0000"/>
        </w:rPr>
        <w:t>$$DETAIL</w:t>
      </w:r>
      <w:r>
        <w:t>^</w:t>
      </w:r>
      <w:proofErr w:type="gramStart"/>
      <w:r>
        <w:t>GMPLAPI2(</w:t>
      </w:r>
      <w:proofErr w:type="gramEnd"/>
      <w:r>
        <w:t>) – Detailed problem information</w:t>
      </w:r>
    </w:p>
    <w:p w:rsidR="00A06F5A" w:rsidRDefault="00A06F5A" w:rsidP="00A06F5A">
      <w:pPr>
        <w:rPr>
          <w:color w:val="000000"/>
        </w:rPr>
      </w:pPr>
      <w:r>
        <w:rPr>
          <w:color w:val="000000"/>
        </w:rPr>
        <w:t>This extrinsic function returns detailed information on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4E3A1D">
        <w:t>DETAIL^</w:t>
      </w:r>
      <w:proofErr w:type="gramStart"/>
      <w:r w:rsidRPr="004E3A1D">
        <w:t>GMPLAPI2</w:t>
      </w:r>
      <w:r>
        <w:rPr>
          <w:color w:val="000000"/>
        </w:rPr>
        <w:t>(</w:t>
      </w:r>
      <w:proofErr w:type="gramEnd"/>
      <w:r>
        <w:rPr>
          <w:color w:val="000000"/>
        </w:rPr>
        <w:t>.RETURN,GMPIFN,</w:t>
      </w:r>
      <w:ins w:id="57" w:author="Catalin Branea" w:date="2013-03-25T14:37:00Z">
        <w:r w:rsidR="001D16E7" w:rsidDel="001D16E7">
          <w:rPr>
            <w:color w:val="000000"/>
          </w:rPr>
          <w:t xml:space="preserve"> </w:t>
        </w:r>
      </w:ins>
      <w:del w:id="58" w:author="Catalin Branea" w:date="2013-03-25T14:37:00Z">
        <w:r w:rsidDel="001D16E7">
          <w:rPr>
            <w:color w:val="000000"/>
          </w:rPr>
          <w:delText>GMPLMGR,</w:delText>
        </w:r>
      </w:del>
      <w:r>
        <w:rPr>
          <w:color w:val="000000"/>
        </w:rPr>
        <w:t>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9" w:author="Catalin Branea" w:date="2013-03-18T14:46:00Z">
        <w:r w:rsidR="009D52FF">
          <w:rPr>
            <w:color w:val="000000"/>
          </w:rPr>
          <w:t>[</w:t>
        </w:r>
      </w:ins>
      <w:proofErr w:type="spellStart"/>
      <w:del w:id="60" w:author="Catalin Branea" w:date="2013-03-18T14:46:00Z">
        <w:r w:rsidDel="009D52FF">
          <w:rPr>
            <w:color w:val="000000"/>
          </w:rPr>
          <w:delText>(</w:delText>
        </w:r>
      </w:del>
      <w:r>
        <w:rPr>
          <w:color w:val="000000"/>
        </w:rPr>
        <w:t>Required</w:t>
      </w:r>
      <w:proofErr w:type="gramStart"/>
      <w:ins w:id="61" w:author="Catalin Branea" w:date="2013-03-18T14:47:00Z">
        <w:r w:rsidR="009D52FF">
          <w:rPr>
            <w:color w:val="000000"/>
          </w:rPr>
          <w:t>,Array</w:t>
        </w:r>
      </w:ins>
      <w:proofErr w:type="spellEnd"/>
      <w:proofErr w:type="gramEnd"/>
      <w:del w:id="62" w:author="Catalin Branea" w:date="2013-03-18T14:47:00Z">
        <w:r w:rsidDel="009D52FF">
          <w:rPr>
            <w:color w:val="000000"/>
          </w:rPr>
          <w:delText>)</w:delText>
        </w:r>
      </w:del>
      <w:ins w:id="63" w:author="Catalin Branea" w:date="2013-03-18T14:47:00Z">
        <w:r w:rsidR="009D52FF">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r>
      <w:proofErr w:type="gramStart"/>
      <w:r>
        <w:rPr>
          <w:color w:val="000000"/>
        </w:rPr>
        <w:t>RETURN(</w:t>
      </w:r>
      <w:proofErr w:type="gramEnd"/>
      <w:r>
        <w:rPr>
          <w:color w:val="000000"/>
        </w:rPr>
        <w:t>FIELD)=</w:t>
      </w:r>
      <w:proofErr w:type="spellStart"/>
      <w:del w:id="64" w:author="Catalin Branea" w:date="2013-03-25T09:12:00Z">
        <w:r w:rsidDel="00BB4438">
          <w:rPr>
            <w:color w:val="000000"/>
          </w:rPr>
          <w:delText>Data_I</w:delText>
        </w:r>
      </w:del>
      <w:ins w:id="65" w:author="Catalin Branea" w:date="2013-03-25T09:12:00Z">
        <w:r w:rsidR="00BB4438">
          <w:rPr>
            <w:color w:val="000000"/>
          </w:rPr>
          <w:t>i</w:t>
        </w:r>
      </w:ins>
      <w:r>
        <w:rPr>
          <w:color w:val="000000"/>
        </w:rPr>
        <w:t>nternal_</w:t>
      </w:r>
      <w:ins w:id="66" w:author="Catalin Branea" w:date="2013-03-25T09:12:00Z">
        <w:r w:rsidR="00BB4438">
          <w:rPr>
            <w:color w:val="000000"/>
          </w:rPr>
          <w:t>f</w:t>
        </w:r>
      </w:ins>
      <w:del w:id="67" w:author="Catalin Branea" w:date="2013-03-25T09:12:00Z">
        <w:r w:rsidDel="00BB4438">
          <w:rPr>
            <w:color w:val="000000"/>
          </w:rPr>
          <w:delText>F</w:delText>
        </w:r>
      </w:del>
      <w:r>
        <w:rPr>
          <w:color w:val="000000"/>
        </w:rPr>
        <w:t>ormat^</w:t>
      </w:r>
      <w:del w:id="68" w:author="Catalin Branea" w:date="2013-03-25T09:12:00Z">
        <w:r w:rsidDel="00BB4438">
          <w:rPr>
            <w:color w:val="000000"/>
          </w:rPr>
          <w:delText>Data_E</w:delText>
        </w:r>
      </w:del>
      <w:ins w:id="69" w:author="Catalin Branea" w:date="2013-03-25T09:12:00Z">
        <w:r w:rsidR="00BB4438">
          <w:rPr>
            <w:color w:val="000000"/>
          </w:rPr>
          <w:t>e</w:t>
        </w:r>
      </w:ins>
      <w:r>
        <w:rPr>
          <w:color w:val="000000"/>
        </w:rPr>
        <w:t>xternal_</w:t>
      </w:r>
      <w:del w:id="70" w:author="Catalin Branea" w:date="2013-03-25T09:12:00Z">
        <w:r w:rsidDel="00BB4438">
          <w:rPr>
            <w:color w:val="000000"/>
          </w:rPr>
          <w:delText>F</w:delText>
        </w:r>
      </w:del>
      <w:ins w:id="71" w:author="Catalin Branea" w:date="2013-03-25T09:12:00Z">
        <w:r w:rsidR="00BB4438">
          <w:rPr>
            <w:color w:val="000000"/>
          </w:rPr>
          <w:t>f</w:t>
        </w:r>
      </w:ins>
      <w:r>
        <w:rPr>
          <w:color w:val="000000"/>
        </w:rPr>
        <w:t>ormat</w:t>
      </w:r>
      <w:proofErr w:type="spellEnd"/>
      <w:ins w:id="72" w:author="Catalin Branea" w:date="2013-03-25T09:13:00Z">
        <w:r w:rsidR="00BB4438">
          <w:rPr>
            <w:color w:val="000000"/>
          </w:rPr>
          <w:t xml:space="preserve"> (the data types shown below </w:t>
        </w:r>
        <w:r w:rsidR="00BB4438">
          <w:rPr>
            <w:color w:val="000000"/>
          </w:rPr>
          <w:tab/>
        </w:r>
        <w:r w:rsidR="00BB4438">
          <w:rPr>
            <w:color w:val="000000"/>
          </w:rPr>
          <w:tab/>
        </w:r>
        <w:r w:rsidR="00BB4438">
          <w:rPr>
            <w:color w:val="000000"/>
          </w:rPr>
          <w:tab/>
        </w:r>
        <w:r w:rsidR="00BB4438">
          <w:rPr>
            <w:color w:val="000000"/>
          </w:rPr>
          <w:tab/>
          <w:t>are for the internal format, external format is String)</w:t>
        </w:r>
      </w:ins>
      <w:r>
        <w:rPr>
          <w:color w:val="000000"/>
        </w:rPr>
        <w:t>:</w:t>
      </w:r>
    </w:p>
    <w:p w:rsidR="00A06F5A" w:rsidRDefault="00A06F5A" w:rsidP="00A06F5A">
      <w:pPr>
        <w:rPr>
          <w:color w:val="000000"/>
        </w:rPr>
      </w:pPr>
      <w:del w:id="73" w:author="Catalin Branea" w:date="2013-03-25T11:11:00Z">
        <w:r w:rsidDel="00BA651F">
          <w:rPr>
            <w:color w:val="000000"/>
          </w:rPr>
          <w:tab/>
        </w:r>
      </w:del>
      <w:r>
        <w:rPr>
          <w:color w:val="000000"/>
        </w:rPr>
        <w:tab/>
      </w:r>
      <w:proofErr w:type="gramStart"/>
      <w:r>
        <w:rPr>
          <w:color w:val="000000"/>
        </w:rPr>
        <w:t>RETURN(</w:t>
      </w:r>
      <w:proofErr w:type="gramEnd"/>
      <w:r>
        <w:rPr>
          <w:color w:val="000000"/>
        </w:rPr>
        <w:t>.01)</w:t>
      </w:r>
      <w:ins w:id="74" w:author="Catalin Branea" w:date="2013-03-25T09:13:00Z">
        <w:r w:rsidR="00BB4438">
          <w:rPr>
            <w:color w:val="000000"/>
          </w:rPr>
          <w:tab/>
          <w:t xml:space="preserve">[Numeric] </w:t>
        </w:r>
      </w:ins>
      <w:ins w:id="75" w:author="Catalin Branea" w:date="2013-03-25T09:14:00Z">
        <w:r w:rsidR="00BB4438">
          <w:rPr>
            <w:color w:val="000000"/>
          </w:rPr>
          <w:t xml:space="preserve">ICD9 diagnosis IEN (pointer to </w:t>
        </w:r>
      </w:ins>
      <w:del w:id="76" w:author="Catalin Branea" w:date="2013-03-25T09:13:00Z">
        <w:r w:rsidDel="00BB4438">
          <w:rPr>
            <w:color w:val="000000"/>
          </w:rPr>
          <w:delText>=</w:delText>
        </w:r>
      </w:del>
      <w:ins w:id="77" w:author="Catalin Branea" w:date="2013-03-25T09:14:00Z">
        <w:r w:rsidR="00BB4438">
          <w:rPr>
            <w:color w:val="000000"/>
          </w:rPr>
          <w:t>file 80</w:t>
        </w:r>
      </w:ins>
      <w:del w:id="78" w:author="Catalin Branea" w:date="2013-03-25T09:12:00Z">
        <w:r w:rsidDel="00BB4438">
          <w:rPr>
            <w:color w:val="000000"/>
          </w:rPr>
          <w:delText>d</w:delText>
        </w:r>
      </w:del>
      <w:del w:id="79" w:author="Catalin Branea" w:date="2013-03-25T09:14:00Z">
        <w:r w:rsidDel="00BB4438">
          <w:rPr>
            <w:color w:val="000000"/>
          </w:rPr>
          <w:delText>iagnosis</w:delText>
        </w:r>
      </w:del>
      <w:ins w:id="80" w:author="Catalin Branea" w:date="2013-03-25T09:14:00Z">
        <w:r w:rsidR="00BB4438">
          <w:rPr>
            <w:color w:val="000000"/>
          </w:rPr>
          <w:t>)</w:t>
        </w:r>
      </w:ins>
    </w:p>
    <w:p w:rsidR="00A06F5A" w:rsidDel="00BB4438" w:rsidRDefault="00A06F5A" w:rsidP="00A06F5A">
      <w:pPr>
        <w:rPr>
          <w:del w:id="81" w:author="Catalin Branea" w:date="2013-03-25T09:14:00Z"/>
          <w:color w:val="000000"/>
        </w:rPr>
      </w:pPr>
      <w:del w:id="82" w:author="Catalin Branea" w:date="2013-03-25T11:11:00Z">
        <w:r w:rsidDel="00BA651F">
          <w:rPr>
            <w:color w:val="000000"/>
          </w:rPr>
          <w:tab/>
        </w:r>
      </w:del>
      <w:r>
        <w:rPr>
          <w:color w:val="000000"/>
        </w:rPr>
        <w:tab/>
      </w:r>
      <w:proofErr w:type="gramStart"/>
      <w:r>
        <w:rPr>
          <w:color w:val="000000"/>
        </w:rPr>
        <w:t>RETURN(</w:t>
      </w:r>
      <w:proofErr w:type="gramEnd"/>
      <w:r>
        <w:rPr>
          <w:color w:val="000000"/>
        </w:rPr>
        <w:t>.02)</w:t>
      </w:r>
      <w:ins w:id="83" w:author="Catalin Branea" w:date="2013-03-25T09:14:00Z">
        <w:r w:rsidR="00BB4438">
          <w:rPr>
            <w:color w:val="000000"/>
          </w:rPr>
          <w:tab/>
          <w:t>[Numeric] Patient</w:t>
        </w:r>
      </w:ins>
      <w:ins w:id="84" w:author="Catalin Branea" w:date="2013-03-25T09:15:00Z">
        <w:r w:rsidR="00BB4438">
          <w:rPr>
            <w:color w:val="000000"/>
          </w:rPr>
          <w:t xml:space="preserve"> </w:t>
        </w:r>
      </w:ins>
      <w:ins w:id="85" w:author="Catalin Branea" w:date="2013-03-25T09:14:00Z">
        <w:r w:rsidR="00BB4438">
          <w:rPr>
            <w:color w:val="000000"/>
          </w:rPr>
          <w:t xml:space="preserve">IEN (pointer to file </w:t>
        </w:r>
      </w:ins>
      <w:ins w:id="86" w:author="Catalin Branea" w:date="2013-03-25T09:15:00Z">
        <w:r w:rsidR="00BB4438">
          <w:rPr>
            <w:color w:val="000000"/>
          </w:rPr>
          <w:t>90000</w:t>
        </w:r>
      </w:ins>
      <w:ins w:id="87" w:author="Catalin Branea" w:date="2013-03-25T09:16:00Z">
        <w:r w:rsidR="00BB4438">
          <w:rPr>
            <w:color w:val="000000"/>
          </w:rPr>
          <w:t>0</w:t>
        </w:r>
      </w:ins>
      <w:ins w:id="88" w:author="Catalin Branea" w:date="2013-03-25T09:15:00Z">
        <w:r w:rsidR="00BB4438">
          <w:rPr>
            <w:color w:val="000000"/>
          </w:rPr>
          <w:t>1</w:t>
        </w:r>
      </w:ins>
      <w:ins w:id="89" w:author="Catalin Branea" w:date="2013-03-25T09:16:00Z">
        <w:r w:rsidR="00E63176">
          <w:rPr>
            <w:color w:val="000000"/>
          </w:rPr>
          <w:t xml:space="preserve">, same internal number as </w:t>
        </w:r>
        <w:r w:rsidR="00E63176">
          <w:rPr>
            <w:color w:val="000000"/>
          </w:rPr>
          <w:tab/>
        </w:r>
      </w:ins>
      <w:ins w:id="90" w:author="Catalin Branea" w:date="2013-03-25T11:12:00Z">
        <w:r w:rsidR="00BA651F">
          <w:rPr>
            <w:color w:val="000000"/>
          </w:rPr>
          <w:tab/>
        </w:r>
      </w:ins>
      <w:ins w:id="91" w:author="Catalin Branea" w:date="2013-03-25T09:16:00Z">
        <w:r w:rsidR="00E63176">
          <w:rPr>
            <w:color w:val="000000"/>
          </w:rPr>
          <w:tab/>
        </w:r>
        <w:r w:rsidR="00E63176">
          <w:rPr>
            <w:color w:val="000000"/>
          </w:rPr>
          <w:tab/>
          <w:t>file 2</w:t>
        </w:r>
      </w:ins>
      <w:ins w:id="92" w:author="Catalin Branea" w:date="2013-03-25T09:14:00Z">
        <w:r w:rsidR="00BB4438">
          <w:rPr>
            <w:color w:val="000000"/>
          </w:rPr>
          <w:t>)</w:t>
        </w:r>
      </w:ins>
      <w:del w:id="93" w:author="Catalin Branea" w:date="2013-03-25T09:14:00Z">
        <w:r w:rsidDel="00BB4438">
          <w:rPr>
            <w:color w:val="000000"/>
          </w:rPr>
          <w:delText>=patient_name</w:delText>
        </w:r>
      </w:del>
    </w:p>
    <w:p w:rsidR="00BB4438" w:rsidRDefault="00BB4438" w:rsidP="00A06F5A">
      <w:pPr>
        <w:rPr>
          <w:ins w:id="94" w:author="Catalin Branea" w:date="2013-03-25T09:14:00Z"/>
          <w:color w:val="000000"/>
        </w:rPr>
      </w:pPr>
    </w:p>
    <w:p w:rsidR="00A06F5A" w:rsidRDefault="00A06F5A" w:rsidP="00A06F5A">
      <w:pPr>
        <w:rPr>
          <w:ins w:id="95" w:author="Catalin Branea" w:date="2013-03-25T09:10:00Z"/>
          <w:color w:val="000000"/>
        </w:rPr>
      </w:pPr>
      <w:del w:id="96" w:author="Catalin Branea" w:date="2013-03-25T11:12:00Z">
        <w:r w:rsidDel="00BA651F">
          <w:rPr>
            <w:color w:val="000000"/>
          </w:rPr>
          <w:tab/>
        </w:r>
      </w:del>
      <w:r>
        <w:rPr>
          <w:color w:val="000000"/>
        </w:rPr>
        <w:tab/>
      </w:r>
      <w:del w:id="97" w:author="Catalin Branea" w:date="2013-03-25T09:10:00Z">
        <w:r w:rsidDel="00BB4438">
          <w:rPr>
            <w:color w:val="000000"/>
          </w:rPr>
          <w:delText>…</w:delText>
        </w:r>
      </w:del>
      <w:proofErr w:type="gramStart"/>
      <w:ins w:id="98" w:author="Catalin Branea" w:date="2013-03-25T09:10:00Z">
        <w:r w:rsidR="00BB4438">
          <w:rPr>
            <w:color w:val="000000"/>
          </w:rPr>
          <w:t>RETURN(</w:t>
        </w:r>
        <w:proofErr w:type="gramEnd"/>
        <w:r w:rsidR="00BB4438">
          <w:rPr>
            <w:color w:val="000000"/>
          </w:rPr>
          <w:t>.03)</w:t>
        </w:r>
      </w:ins>
      <w:ins w:id="99" w:author="Catalin Branea" w:date="2013-03-25T09:17:00Z">
        <w:r w:rsidR="00E63176">
          <w:rPr>
            <w:color w:val="000000"/>
          </w:rPr>
          <w:tab/>
          <w:t>[</w:t>
        </w:r>
        <w:proofErr w:type="spellStart"/>
        <w:r w:rsidR="00E63176">
          <w:rPr>
            <w:color w:val="000000"/>
          </w:rPr>
          <w:t>DateTime</w:t>
        </w:r>
        <w:proofErr w:type="spellEnd"/>
        <w:r w:rsidR="00E63176">
          <w:rPr>
            <w:color w:val="000000"/>
          </w:rPr>
          <w:t>] Date last modified</w:t>
        </w:r>
      </w:ins>
    </w:p>
    <w:p w:rsidR="00BB4438" w:rsidRDefault="00BB4438" w:rsidP="00A06F5A">
      <w:pPr>
        <w:rPr>
          <w:ins w:id="100" w:author="Catalin Branea" w:date="2013-03-25T09:11:00Z"/>
          <w:color w:val="000000"/>
        </w:rPr>
      </w:pPr>
      <w:ins w:id="101" w:author="Catalin Branea" w:date="2013-03-25T09:11:00Z">
        <w:r>
          <w:rPr>
            <w:color w:val="000000"/>
          </w:rPr>
          <w:tab/>
        </w:r>
        <w:proofErr w:type="gramStart"/>
        <w:r>
          <w:rPr>
            <w:color w:val="000000"/>
          </w:rPr>
          <w:t>RETURN(</w:t>
        </w:r>
        <w:proofErr w:type="gramEnd"/>
        <w:r>
          <w:rPr>
            <w:color w:val="000000"/>
          </w:rPr>
          <w:t>.05)</w:t>
        </w:r>
      </w:ins>
      <w:ins w:id="102" w:author="Catalin Branea" w:date="2013-03-25T09:17:00Z">
        <w:r w:rsidR="00E63176">
          <w:rPr>
            <w:color w:val="000000"/>
          </w:rPr>
          <w:tab/>
          <w:t xml:space="preserve">[Numeric] Provider narrative IEN (pointer to file </w:t>
        </w:r>
      </w:ins>
      <w:ins w:id="103" w:author="Catalin Branea" w:date="2013-03-25T09:18:00Z">
        <w:r w:rsidR="00E63176" w:rsidRPr="00E63176">
          <w:rPr>
            <w:color w:val="000000"/>
          </w:rPr>
          <w:t>9999999.27</w:t>
        </w:r>
        <w:r w:rsidR="00E63176">
          <w:rPr>
            <w:color w:val="000000"/>
          </w:rPr>
          <w:t>)</w:t>
        </w:r>
      </w:ins>
    </w:p>
    <w:p w:rsidR="00BB4438" w:rsidRDefault="00BB4438" w:rsidP="00A06F5A">
      <w:pPr>
        <w:rPr>
          <w:ins w:id="104" w:author="Catalin Branea" w:date="2013-03-25T09:20:00Z"/>
          <w:color w:val="000000"/>
        </w:rPr>
      </w:pPr>
      <w:ins w:id="105" w:author="Catalin Branea" w:date="2013-03-25T09:11:00Z">
        <w:r>
          <w:rPr>
            <w:color w:val="000000"/>
          </w:rPr>
          <w:tab/>
        </w:r>
        <w:proofErr w:type="gramStart"/>
        <w:r>
          <w:rPr>
            <w:color w:val="000000"/>
          </w:rPr>
          <w:t>RETURN(</w:t>
        </w:r>
        <w:proofErr w:type="gramEnd"/>
        <w:r>
          <w:rPr>
            <w:color w:val="000000"/>
          </w:rPr>
          <w:t>.06)</w:t>
        </w:r>
      </w:ins>
      <w:ins w:id="106" w:author="Catalin Branea" w:date="2013-03-25T09:18:00Z">
        <w:r w:rsidR="00E63176">
          <w:rPr>
            <w:color w:val="000000"/>
          </w:rPr>
          <w:tab/>
          <w:t>[Numeric] Facility IEN (</w:t>
        </w:r>
      </w:ins>
      <w:ins w:id="107" w:author="Catalin Branea" w:date="2013-03-25T09:32:00Z">
        <w:r w:rsidR="001A7226">
          <w:rPr>
            <w:color w:val="000000"/>
          </w:rPr>
          <w:t xml:space="preserve">facility where this problem was </w:t>
        </w:r>
      </w:ins>
      <w:ins w:id="108" w:author="Catalin Branea" w:date="2013-03-25T09:33:00Z">
        <w:r w:rsidR="001A7226">
          <w:rPr>
            <w:color w:val="000000"/>
          </w:rPr>
          <w:t>originally</w:t>
        </w:r>
      </w:ins>
      <w:ins w:id="109" w:author="Catalin Branea" w:date="2013-03-25T09:32:00Z">
        <w:r w:rsidR="001A7226">
          <w:rPr>
            <w:color w:val="000000"/>
          </w:rPr>
          <w:t xml:space="preserve"> observed</w:t>
        </w:r>
      </w:ins>
      <w:ins w:id="110" w:author="Catalin Branea" w:date="2013-03-25T09:33:00Z">
        <w:r w:rsidR="001A7226">
          <w:rPr>
            <w:color w:val="000000"/>
          </w:rPr>
          <w:t xml:space="preserve"> </w:t>
        </w:r>
        <w:r w:rsidR="001A7226">
          <w:rPr>
            <w:color w:val="000000"/>
          </w:rPr>
          <w:tab/>
        </w:r>
        <w:r w:rsidR="001A7226">
          <w:rPr>
            <w:color w:val="000000"/>
          </w:rPr>
          <w:tab/>
        </w:r>
        <w:r w:rsidR="001A7226">
          <w:rPr>
            <w:color w:val="000000"/>
          </w:rPr>
          <w:tab/>
        </w:r>
        <w:r w:rsidR="001A7226">
          <w:rPr>
            <w:color w:val="000000"/>
          </w:rPr>
          <w:tab/>
          <w:t>and documented</w:t>
        </w:r>
      </w:ins>
      <w:ins w:id="111" w:author="Catalin Branea" w:date="2013-03-25T09:32:00Z">
        <w:r w:rsidR="001A7226">
          <w:rPr>
            <w:color w:val="000000"/>
          </w:rPr>
          <w:t xml:space="preserve">; </w:t>
        </w:r>
      </w:ins>
      <w:ins w:id="112" w:author="Catalin Branea" w:date="2013-03-25T09:18:00Z">
        <w:r w:rsidR="00E63176">
          <w:rPr>
            <w:color w:val="000000"/>
          </w:rPr>
          <w:t xml:space="preserve">pointer to file </w:t>
        </w:r>
      </w:ins>
      <w:ins w:id="113" w:author="Catalin Branea" w:date="2013-03-25T09:19:00Z">
        <w:r w:rsidR="00E63176" w:rsidRPr="00E63176">
          <w:rPr>
            <w:color w:val="000000"/>
          </w:rPr>
          <w:t>9999999.06</w:t>
        </w:r>
        <w:r w:rsidR="00E63176">
          <w:rPr>
            <w:color w:val="000000"/>
          </w:rPr>
          <w:t xml:space="preserve">, same internal number as </w:t>
        </w:r>
        <w:r w:rsidR="00E63176">
          <w:rPr>
            <w:color w:val="000000"/>
          </w:rPr>
          <w:tab/>
        </w:r>
        <w:r w:rsidR="00E63176">
          <w:rPr>
            <w:color w:val="000000"/>
          </w:rPr>
          <w:tab/>
        </w:r>
        <w:r w:rsidR="00E63176">
          <w:rPr>
            <w:color w:val="000000"/>
          </w:rPr>
          <w:tab/>
        </w:r>
        <w:r w:rsidR="00E63176">
          <w:rPr>
            <w:color w:val="000000"/>
          </w:rPr>
          <w:tab/>
        </w:r>
      </w:ins>
      <w:ins w:id="114" w:author="Catalin Branea" w:date="2013-03-25T09:33:00Z">
        <w:r w:rsidR="001A7226">
          <w:rPr>
            <w:color w:val="000000"/>
          </w:rPr>
          <w:tab/>
        </w:r>
      </w:ins>
      <w:ins w:id="115" w:author="Catalin Branea" w:date="2013-03-25T09:19:00Z">
        <w:r w:rsidR="00E63176">
          <w:rPr>
            <w:color w:val="000000"/>
          </w:rPr>
          <w:t>file 4)</w:t>
        </w:r>
      </w:ins>
    </w:p>
    <w:p w:rsidR="00E63176" w:rsidRDefault="00E63176" w:rsidP="00A06F5A">
      <w:pPr>
        <w:rPr>
          <w:ins w:id="116" w:author="Catalin Branea" w:date="2013-03-25T09:21:00Z"/>
          <w:color w:val="000000"/>
        </w:rPr>
      </w:pPr>
      <w:ins w:id="117" w:author="Catalin Branea" w:date="2013-03-25T09:20:00Z">
        <w:r>
          <w:rPr>
            <w:color w:val="000000"/>
          </w:rPr>
          <w:tab/>
        </w:r>
        <w:proofErr w:type="gramStart"/>
        <w:r>
          <w:rPr>
            <w:color w:val="000000"/>
          </w:rPr>
          <w:t>RETURN(</w:t>
        </w:r>
        <w:proofErr w:type="gramEnd"/>
        <w:r>
          <w:rPr>
            <w:color w:val="000000"/>
          </w:rPr>
          <w:t>.07)</w:t>
        </w:r>
        <w:r>
          <w:rPr>
            <w:color w:val="000000"/>
          </w:rPr>
          <w:tab/>
          <w:t xml:space="preserve">[Numeric] </w:t>
        </w:r>
      </w:ins>
      <w:ins w:id="118" w:author="Catalin Branea" w:date="2013-03-25T09:21:00Z">
        <w:r>
          <w:rPr>
            <w:color w:val="000000"/>
          </w:rPr>
          <w:t>A</w:t>
        </w:r>
      </w:ins>
      <w:ins w:id="119" w:author="Catalin Branea" w:date="2013-03-25T09:20:00Z">
        <w:r w:rsidRPr="00E63176">
          <w:rPr>
            <w:color w:val="000000"/>
          </w:rPr>
          <w:t xml:space="preserve"> number which, together with the Patient (#.02) and Facility </w:t>
        </w:r>
      </w:ins>
      <w:ins w:id="120" w:author="Catalin Branea" w:date="2013-03-25T09:21:00Z">
        <w:r>
          <w:rPr>
            <w:color w:val="000000"/>
          </w:rPr>
          <w:tab/>
        </w:r>
        <w:r>
          <w:rPr>
            <w:color w:val="000000"/>
          </w:rPr>
          <w:tab/>
        </w:r>
        <w:r>
          <w:rPr>
            <w:color w:val="000000"/>
          </w:rPr>
          <w:tab/>
        </w:r>
        <w:r>
          <w:rPr>
            <w:color w:val="000000"/>
          </w:rPr>
          <w:tab/>
        </w:r>
        <w:r>
          <w:rPr>
            <w:color w:val="000000"/>
          </w:rPr>
          <w:tab/>
        </w:r>
      </w:ins>
      <w:ins w:id="121" w:author="Catalin Branea" w:date="2013-03-25T09:20:00Z">
        <w:r w:rsidRPr="00E63176">
          <w:rPr>
            <w:color w:val="000000"/>
          </w:rPr>
          <w:t>(#.06) fields, serves as a unique identifier for this problem.</w:t>
        </w:r>
      </w:ins>
    </w:p>
    <w:p w:rsidR="00E63176" w:rsidRDefault="00E63176" w:rsidP="00A06F5A">
      <w:pPr>
        <w:rPr>
          <w:ins w:id="122" w:author="Catalin Branea" w:date="2013-03-25T09:21:00Z"/>
          <w:color w:val="000000"/>
        </w:rPr>
      </w:pPr>
      <w:ins w:id="123" w:author="Catalin Branea" w:date="2013-03-25T09:21:00Z">
        <w:r>
          <w:rPr>
            <w:color w:val="000000"/>
          </w:rPr>
          <w:tab/>
        </w:r>
        <w:proofErr w:type="gramStart"/>
        <w:r>
          <w:rPr>
            <w:color w:val="000000"/>
          </w:rPr>
          <w:t>RETURN(</w:t>
        </w:r>
        <w:proofErr w:type="gramEnd"/>
        <w:r>
          <w:rPr>
            <w:color w:val="000000"/>
          </w:rPr>
          <w:t>.08)</w:t>
        </w:r>
        <w:r>
          <w:rPr>
            <w:color w:val="000000"/>
          </w:rPr>
          <w:tab/>
          <w:t>[</w:t>
        </w:r>
        <w:proofErr w:type="spellStart"/>
        <w:r>
          <w:rPr>
            <w:color w:val="000000"/>
          </w:rPr>
          <w:t>DateTime</w:t>
        </w:r>
        <w:proofErr w:type="spellEnd"/>
        <w:r>
          <w:rPr>
            <w:color w:val="000000"/>
          </w:rPr>
          <w:t>] Date entered (the date this problem was entered into file)</w:t>
        </w:r>
      </w:ins>
    </w:p>
    <w:p w:rsidR="00E63176" w:rsidRDefault="00E63176" w:rsidP="00A06F5A">
      <w:pPr>
        <w:rPr>
          <w:ins w:id="124" w:author="Catalin Branea" w:date="2013-03-25T09:23:00Z"/>
          <w:color w:val="000000"/>
        </w:rPr>
      </w:pPr>
      <w:ins w:id="125" w:author="Catalin Branea" w:date="2013-03-25T09:21:00Z">
        <w:r>
          <w:rPr>
            <w:color w:val="000000"/>
          </w:rPr>
          <w:tab/>
        </w:r>
      </w:ins>
      <w:proofErr w:type="gramStart"/>
      <w:ins w:id="126" w:author="Catalin Branea" w:date="2013-03-25T09:22:00Z">
        <w:r>
          <w:rPr>
            <w:color w:val="000000"/>
          </w:rPr>
          <w:t>RETURN(</w:t>
        </w:r>
        <w:proofErr w:type="gramEnd"/>
        <w:r>
          <w:rPr>
            <w:color w:val="000000"/>
          </w:rPr>
          <w:t>.12)</w:t>
        </w:r>
        <w:r>
          <w:rPr>
            <w:color w:val="000000"/>
          </w:rPr>
          <w:tab/>
          <w:t xml:space="preserve">[String] Status: </w:t>
        </w:r>
      </w:ins>
      <w:ins w:id="127" w:author="Catalin Branea" w:date="2013-03-25T09:23:00Z">
        <w:r>
          <w:rPr>
            <w:color w:val="000000"/>
          </w:rPr>
          <w:t>A = a</w:t>
        </w:r>
      </w:ins>
      <w:ins w:id="128" w:author="Catalin Branea" w:date="2013-03-25T09:22:00Z">
        <w:r>
          <w:rPr>
            <w:color w:val="000000"/>
          </w:rPr>
          <w:t xml:space="preserve">ctive or </w:t>
        </w:r>
      </w:ins>
      <w:ins w:id="129" w:author="Catalin Branea" w:date="2013-03-25T09:23:00Z">
        <w:r>
          <w:rPr>
            <w:color w:val="000000"/>
          </w:rPr>
          <w:t>I = i</w:t>
        </w:r>
      </w:ins>
      <w:ins w:id="130" w:author="Catalin Branea" w:date="2013-03-25T09:22:00Z">
        <w:r>
          <w:rPr>
            <w:color w:val="000000"/>
          </w:rPr>
          <w:t>nactive</w:t>
        </w:r>
      </w:ins>
    </w:p>
    <w:p w:rsidR="00E63176" w:rsidRDefault="00E63176" w:rsidP="00A06F5A">
      <w:pPr>
        <w:rPr>
          <w:ins w:id="131" w:author="Catalin Branea" w:date="2013-03-25T09:23:00Z"/>
          <w:color w:val="000000"/>
        </w:rPr>
      </w:pPr>
      <w:ins w:id="132" w:author="Catalin Branea" w:date="2013-03-25T09:23:00Z">
        <w:r>
          <w:rPr>
            <w:color w:val="000000"/>
          </w:rPr>
          <w:tab/>
        </w:r>
        <w:proofErr w:type="gramStart"/>
        <w:r>
          <w:rPr>
            <w:color w:val="000000"/>
          </w:rPr>
          <w:t>RETURN(</w:t>
        </w:r>
        <w:proofErr w:type="gramEnd"/>
        <w:r>
          <w:rPr>
            <w:color w:val="000000"/>
          </w:rPr>
          <w:t>.13)</w:t>
        </w:r>
        <w:r>
          <w:rPr>
            <w:color w:val="000000"/>
          </w:rPr>
          <w:tab/>
          <w:t>[</w:t>
        </w:r>
        <w:proofErr w:type="spellStart"/>
        <w:r>
          <w:rPr>
            <w:color w:val="000000"/>
          </w:rPr>
          <w:t>DateTime</w:t>
        </w:r>
        <w:proofErr w:type="spellEnd"/>
        <w:r>
          <w:rPr>
            <w:color w:val="000000"/>
          </w:rPr>
          <w:t>] Date of onset</w:t>
        </w:r>
      </w:ins>
    </w:p>
    <w:p w:rsidR="00E63176" w:rsidRDefault="00E63176" w:rsidP="00A06F5A">
      <w:pPr>
        <w:rPr>
          <w:ins w:id="133" w:author="Catalin Branea" w:date="2013-03-25T09:24:00Z"/>
          <w:color w:val="000000"/>
        </w:rPr>
      </w:pPr>
      <w:ins w:id="134" w:author="Catalin Branea" w:date="2013-03-25T09:23:00Z">
        <w:r>
          <w:rPr>
            <w:color w:val="000000"/>
          </w:rPr>
          <w:tab/>
        </w:r>
        <w:proofErr w:type="gramStart"/>
        <w:r>
          <w:rPr>
            <w:color w:val="000000"/>
          </w:rPr>
          <w:t>RETURN(</w:t>
        </w:r>
        <w:proofErr w:type="gramEnd"/>
        <w:r>
          <w:rPr>
            <w:color w:val="000000"/>
          </w:rPr>
          <w:t>1.01)</w:t>
        </w:r>
      </w:ins>
      <w:ins w:id="135" w:author="Catalin Branea" w:date="2013-03-25T09:24:00Z">
        <w:r>
          <w:rPr>
            <w:color w:val="000000"/>
          </w:rPr>
          <w:tab/>
          <w:t>[Numeric] Lexicon term IEN (pointer to file 757.01)</w:t>
        </w:r>
      </w:ins>
    </w:p>
    <w:p w:rsidR="00E63176" w:rsidRDefault="00E63176" w:rsidP="00A06F5A">
      <w:pPr>
        <w:rPr>
          <w:ins w:id="136" w:author="Catalin Branea" w:date="2013-03-25T09:27:00Z"/>
          <w:color w:val="000000"/>
        </w:rPr>
      </w:pPr>
      <w:ins w:id="137" w:author="Catalin Branea" w:date="2013-03-25T09:24:00Z">
        <w:r>
          <w:rPr>
            <w:color w:val="000000"/>
          </w:rPr>
          <w:tab/>
        </w:r>
        <w:proofErr w:type="gramStart"/>
        <w:r>
          <w:rPr>
            <w:color w:val="000000"/>
          </w:rPr>
          <w:t>RETURN(</w:t>
        </w:r>
        <w:proofErr w:type="gramEnd"/>
        <w:r>
          <w:rPr>
            <w:color w:val="000000"/>
          </w:rPr>
          <w:t>1.02)</w:t>
        </w:r>
        <w:r>
          <w:rPr>
            <w:color w:val="000000"/>
          </w:rPr>
          <w:tab/>
          <w:t xml:space="preserve">[String] </w:t>
        </w:r>
      </w:ins>
      <w:ins w:id="138" w:author="Catalin Branea" w:date="2013-03-25T09:25:00Z">
        <w:r>
          <w:rPr>
            <w:color w:val="000000"/>
          </w:rPr>
          <w:t xml:space="preserve">Condition. Can be one of T = transcribed by a clerk from a </w:t>
        </w:r>
      </w:ins>
      <w:ins w:id="139" w:author="Catalin Branea" w:date="2013-03-25T09:26:00Z">
        <w:r>
          <w:rPr>
            <w:color w:val="000000"/>
          </w:rPr>
          <w:t>paper</w:t>
        </w:r>
      </w:ins>
      <w:ins w:id="140" w:author="Catalin Branea" w:date="2013-03-25T09:25:00Z">
        <w:r>
          <w:rPr>
            <w:color w:val="000000"/>
          </w:rPr>
          <w:t xml:space="preserve"> </w:t>
        </w:r>
      </w:ins>
      <w:ins w:id="141" w:author="Catalin Branea" w:date="2013-03-25T09:27:00Z">
        <w:r>
          <w:rPr>
            <w:color w:val="000000"/>
          </w:rPr>
          <w:tab/>
        </w:r>
        <w:r>
          <w:rPr>
            <w:color w:val="000000"/>
          </w:rPr>
          <w:tab/>
        </w:r>
        <w:r>
          <w:rPr>
            <w:color w:val="000000"/>
          </w:rPr>
          <w:tab/>
        </w:r>
        <w:r>
          <w:rPr>
            <w:color w:val="000000"/>
          </w:rPr>
          <w:tab/>
        </w:r>
        <w:r>
          <w:rPr>
            <w:color w:val="000000"/>
          </w:rPr>
          <w:tab/>
        </w:r>
      </w:ins>
      <w:ins w:id="142" w:author="Catalin Branea" w:date="2013-03-25T09:26:00Z">
        <w:r>
          <w:rPr>
            <w:color w:val="000000"/>
          </w:rPr>
          <w:t xml:space="preserve">chart, P = permanent (entered or verified by a provider), H = hidden </w:t>
        </w:r>
      </w:ins>
      <w:ins w:id="143" w:author="Catalin Branea" w:date="2013-03-25T09:27:00Z">
        <w:r>
          <w:rPr>
            <w:color w:val="000000"/>
          </w:rPr>
          <w:tab/>
        </w:r>
        <w:r>
          <w:rPr>
            <w:color w:val="000000"/>
          </w:rPr>
          <w:tab/>
        </w:r>
        <w:r>
          <w:rPr>
            <w:color w:val="000000"/>
          </w:rPr>
          <w:tab/>
        </w:r>
        <w:r>
          <w:rPr>
            <w:color w:val="000000"/>
          </w:rPr>
          <w:tab/>
        </w:r>
        <w:r>
          <w:rPr>
            <w:color w:val="000000"/>
          </w:rPr>
          <w:tab/>
        </w:r>
      </w:ins>
      <w:ins w:id="144" w:author="Catalin Branea" w:date="2013-03-25T09:26:00Z">
        <w:r>
          <w:rPr>
            <w:color w:val="000000"/>
          </w:rPr>
          <w:t>(marked as removed)</w:t>
        </w:r>
      </w:ins>
    </w:p>
    <w:p w:rsidR="00E63176" w:rsidRDefault="00E63176" w:rsidP="00A06F5A">
      <w:pPr>
        <w:rPr>
          <w:ins w:id="145" w:author="Catalin Branea" w:date="2013-03-25T09:27:00Z"/>
          <w:color w:val="000000"/>
        </w:rPr>
      </w:pPr>
      <w:ins w:id="146" w:author="Catalin Branea" w:date="2013-03-25T09:27:00Z">
        <w:r>
          <w:rPr>
            <w:color w:val="000000"/>
          </w:rPr>
          <w:tab/>
        </w:r>
        <w:proofErr w:type="gramStart"/>
        <w:r>
          <w:rPr>
            <w:color w:val="000000"/>
          </w:rPr>
          <w:t>RETURN(</w:t>
        </w:r>
        <w:proofErr w:type="gramEnd"/>
        <w:r>
          <w:rPr>
            <w:color w:val="000000"/>
          </w:rPr>
          <w:t>1.03)</w:t>
        </w:r>
        <w:r>
          <w:rPr>
            <w:color w:val="000000"/>
          </w:rPr>
          <w:tab/>
          <w:t>[Numeric] Entered by</w:t>
        </w:r>
      </w:ins>
      <w:ins w:id="147" w:author="Catalin Branea" w:date="2013-03-25T09:30:00Z">
        <w:r w:rsidR="001A7226">
          <w:rPr>
            <w:color w:val="000000"/>
          </w:rPr>
          <w:t>…</w:t>
        </w:r>
      </w:ins>
      <w:ins w:id="148" w:author="Catalin Branea" w:date="2013-03-25T09:27:00Z">
        <w:r>
          <w:rPr>
            <w:color w:val="000000"/>
          </w:rPr>
          <w:t xml:space="preserve"> </w:t>
        </w:r>
      </w:ins>
      <w:proofErr w:type="gramStart"/>
      <w:ins w:id="149" w:author="Catalin Branea" w:date="2013-03-25T09:30:00Z">
        <w:r w:rsidR="001A7226">
          <w:rPr>
            <w:color w:val="000000"/>
          </w:rPr>
          <w:t>IEN</w:t>
        </w:r>
      </w:ins>
      <w:ins w:id="150" w:author="Catalin Branea" w:date="2013-03-25T09:27:00Z">
        <w:r>
          <w:rPr>
            <w:color w:val="000000"/>
          </w:rPr>
          <w:t>(</w:t>
        </w:r>
        <w:proofErr w:type="gramEnd"/>
        <w:r>
          <w:rPr>
            <w:color w:val="000000"/>
          </w:rPr>
          <w:t>pointer to file 200)</w:t>
        </w:r>
      </w:ins>
    </w:p>
    <w:p w:rsidR="00E63176" w:rsidRDefault="00E63176" w:rsidP="00A06F5A">
      <w:pPr>
        <w:rPr>
          <w:ins w:id="151" w:author="Catalin Branea" w:date="2013-03-25T09:29:00Z"/>
          <w:color w:val="000000"/>
        </w:rPr>
      </w:pPr>
      <w:ins w:id="152" w:author="Catalin Branea" w:date="2013-03-25T09:27:00Z">
        <w:r>
          <w:rPr>
            <w:color w:val="000000"/>
          </w:rPr>
          <w:tab/>
        </w:r>
        <w:proofErr w:type="gramStart"/>
        <w:r>
          <w:rPr>
            <w:color w:val="000000"/>
          </w:rPr>
          <w:t>RETURN(</w:t>
        </w:r>
        <w:proofErr w:type="gramEnd"/>
        <w:r>
          <w:rPr>
            <w:color w:val="000000"/>
          </w:rPr>
          <w:t>1.04)</w:t>
        </w:r>
        <w:r>
          <w:rPr>
            <w:color w:val="000000"/>
          </w:rPr>
          <w:tab/>
          <w:t xml:space="preserve">[Numeric] </w:t>
        </w:r>
      </w:ins>
      <w:ins w:id="153" w:author="Catalin Branea" w:date="2013-03-25T09:28:00Z">
        <w:r>
          <w:rPr>
            <w:color w:val="000000"/>
          </w:rPr>
          <w:t xml:space="preserve">Recording provider </w:t>
        </w:r>
      </w:ins>
      <w:ins w:id="154" w:author="Catalin Branea" w:date="2013-03-25T09:30:00Z">
        <w:r>
          <w:rPr>
            <w:color w:val="000000"/>
          </w:rPr>
          <w:t xml:space="preserve">IEN </w:t>
        </w:r>
      </w:ins>
      <w:ins w:id="155" w:author="Catalin Branea" w:date="2013-03-25T09:28:00Z">
        <w:r>
          <w:rPr>
            <w:color w:val="000000"/>
          </w:rPr>
          <w:t xml:space="preserve">(the provider who first recorded this </w:t>
        </w:r>
      </w:ins>
      <w:ins w:id="156" w:author="Catalin Branea" w:date="2013-03-25T09:29:00Z">
        <w:r>
          <w:rPr>
            <w:color w:val="000000"/>
          </w:rPr>
          <w:tab/>
        </w:r>
        <w:r>
          <w:rPr>
            <w:color w:val="000000"/>
          </w:rPr>
          <w:tab/>
        </w:r>
        <w:r>
          <w:rPr>
            <w:color w:val="000000"/>
          </w:rPr>
          <w:tab/>
        </w:r>
        <w:r>
          <w:rPr>
            <w:color w:val="000000"/>
          </w:rPr>
          <w:tab/>
        </w:r>
        <w:r>
          <w:rPr>
            <w:color w:val="000000"/>
          </w:rPr>
          <w:tab/>
        </w:r>
      </w:ins>
      <w:ins w:id="157" w:author="Catalin Branea" w:date="2013-03-25T09:28:00Z">
        <w:r>
          <w:rPr>
            <w:color w:val="000000"/>
          </w:rPr>
          <w:t>problem, either on paper or online; pointer to file 200)</w:t>
        </w:r>
      </w:ins>
    </w:p>
    <w:p w:rsidR="00E63176" w:rsidRDefault="00E63176" w:rsidP="00A06F5A">
      <w:pPr>
        <w:rPr>
          <w:ins w:id="158" w:author="Catalin Branea" w:date="2013-03-25T09:29:00Z"/>
          <w:color w:val="000000"/>
        </w:rPr>
      </w:pPr>
      <w:ins w:id="159" w:author="Catalin Branea" w:date="2013-03-25T09:29:00Z">
        <w:r>
          <w:rPr>
            <w:color w:val="000000"/>
          </w:rPr>
          <w:tab/>
        </w:r>
        <w:proofErr w:type="gramStart"/>
        <w:r>
          <w:rPr>
            <w:color w:val="000000"/>
          </w:rPr>
          <w:t>RETURN(</w:t>
        </w:r>
        <w:proofErr w:type="gramEnd"/>
        <w:r>
          <w:rPr>
            <w:color w:val="000000"/>
          </w:rPr>
          <w:t>1.05)</w:t>
        </w:r>
        <w:r>
          <w:rPr>
            <w:color w:val="000000"/>
          </w:rPr>
          <w:tab/>
          <w:t>[Numeric] Responsible provider</w:t>
        </w:r>
      </w:ins>
      <w:ins w:id="160" w:author="Catalin Branea" w:date="2013-03-25T09:30:00Z">
        <w:r>
          <w:rPr>
            <w:color w:val="000000"/>
          </w:rPr>
          <w:t xml:space="preserve"> IEN</w:t>
        </w:r>
      </w:ins>
      <w:ins w:id="161" w:author="Catalin Branea" w:date="2013-03-25T09:29:00Z">
        <w:r>
          <w:rPr>
            <w:color w:val="000000"/>
          </w:rPr>
          <w:t xml:space="preserve"> (pointer to file 200)</w:t>
        </w:r>
      </w:ins>
    </w:p>
    <w:p w:rsidR="00E63176" w:rsidRDefault="00E63176" w:rsidP="00A06F5A">
      <w:pPr>
        <w:rPr>
          <w:ins w:id="162" w:author="Catalin Branea" w:date="2013-03-25T09:31:00Z"/>
          <w:color w:val="000000"/>
        </w:rPr>
      </w:pPr>
      <w:ins w:id="163" w:author="Catalin Branea" w:date="2013-03-25T09:29:00Z">
        <w:r>
          <w:rPr>
            <w:color w:val="000000"/>
          </w:rPr>
          <w:tab/>
        </w:r>
      </w:ins>
      <w:proofErr w:type="gramStart"/>
      <w:ins w:id="164" w:author="Catalin Branea" w:date="2013-03-25T09:30:00Z">
        <w:r>
          <w:rPr>
            <w:color w:val="000000"/>
          </w:rPr>
          <w:t>RETURN(</w:t>
        </w:r>
        <w:proofErr w:type="gramEnd"/>
        <w:r>
          <w:rPr>
            <w:color w:val="000000"/>
          </w:rPr>
          <w:t xml:space="preserve">1.06) </w:t>
        </w:r>
        <w:r>
          <w:rPr>
            <w:color w:val="000000"/>
          </w:rPr>
          <w:tab/>
          <w:t xml:space="preserve">[Numeric] </w:t>
        </w:r>
        <w:r w:rsidR="001A7226">
          <w:rPr>
            <w:color w:val="000000"/>
          </w:rPr>
          <w:t xml:space="preserve">Service IEN (the service primarily involved in </w:t>
        </w:r>
      </w:ins>
      <w:ins w:id="165" w:author="Catalin Branea" w:date="2013-03-25T09:31:00Z">
        <w:r w:rsidR="001A7226">
          <w:rPr>
            <w:color w:val="000000"/>
          </w:rPr>
          <w:t xml:space="preserve">the treatment of </w:t>
        </w:r>
        <w:r w:rsidR="001A7226">
          <w:rPr>
            <w:color w:val="000000"/>
          </w:rPr>
          <w:tab/>
        </w:r>
        <w:r w:rsidR="001A7226">
          <w:rPr>
            <w:color w:val="000000"/>
          </w:rPr>
          <w:tab/>
        </w:r>
        <w:r w:rsidR="001A7226">
          <w:rPr>
            <w:color w:val="000000"/>
          </w:rPr>
          <w:tab/>
        </w:r>
        <w:r w:rsidR="001A7226">
          <w:rPr>
            <w:color w:val="000000"/>
          </w:rPr>
          <w:tab/>
          <w:t>this problem; pointer to file 49)</w:t>
        </w:r>
      </w:ins>
    </w:p>
    <w:p w:rsidR="001A7226" w:rsidRDefault="001A7226" w:rsidP="00A06F5A">
      <w:pPr>
        <w:rPr>
          <w:ins w:id="166" w:author="Catalin Branea" w:date="2013-03-25T09:31:00Z"/>
          <w:color w:val="000000"/>
        </w:rPr>
      </w:pPr>
      <w:ins w:id="167" w:author="Catalin Branea" w:date="2013-03-25T09:31:00Z">
        <w:r>
          <w:rPr>
            <w:color w:val="000000"/>
          </w:rPr>
          <w:lastRenderedPageBreak/>
          <w:tab/>
        </w:r>
        <w:proofErr w:type="gramStart"/>
        <w:r>
          <w:rPr>
            <w:color w:val="000000"/>
          </w:rPr>
          <w:t>RETURN(</w:t>
        </w:r>
        <w:proofErr w:type="gramEnd"/>
        <w:r>
          <w:rPr>
            <w:color w:val="000000"/>
          </w:rPr>
          <w:t>1.07)</w:t>
        </w:r>
        <w:r>
          <w:rPr>
            <w:color w:val="000000"/>
          </w:rPr>
          <w:tab/>
          <w:t>[</w:t>
        </w:r>
        <w:proofErr w:type="spellStart"/>
        <w:r>
          <w:rPr>
            <w:color w:val="000000"/>
          </w:rPr>
          <w:t>DateTime</w:t>
        </w:r>
        <w:proofErr w:type="spellEnd"/>
        <w:r>
          <w:rPr>
            <w:color w:val="000000"/>
          </w:rPr>
          <w:t>] Date resolved</w:t>
        </w:r>
      </w:ins>
    </w:p>
    <w:p w:rsidR="001A7226" w:rsidRDefault="001A7226" w:rsidP="00A06F5A">
      <w:pPr>
        <w:rPr>
          <w:ins w:id="168" w:author="Catalin Branea" w:date="2013-03-25T09:34:00Z"/>
          <w:color w:val="000000"/>
        </w:rPr>
      </w:pPr>
      <w:ins w:id="169" w:author="Catalin Branea" w:date="2013-03-25T09:32:00Z">
        <w:r>
          <w:rPr>
            <w:color w:val="000000"/>
          </w:rPr>
          <w:tab/>
        </w:r>
      </w:ins>
      <w:proofErr w:type="gramStart"/>
      <w:ins w:id="170" w:author="Catalin Branea" w:date="2013-03-25T09:33:00Z">
        <w:r>
          <w:rPr>
            <w:color w:val="000000"/>
          </w:rPr>
          <w:t>RETURN(</w:t>
        </w:r>
        <w:proofErr w:type="gramEnd"/>
        <w:r>
          <w:rPr>
            <w:color w:val="000000"/>
          </w:rPr>
          <w:t>1.08)</w:t>
        </w:r>
        <w:r>
          <w:rPr>
            <w:color w:val="000000"/>
          </w:rPr>
          <w:tab/>
          <w:t>[Numeric] Clinic IEN (</w:t>
        </w:r>
        <w:r w:rsidRPr="001A7226">
          <w:rPr>
            <w:color w:val="000000"/>
          </w:rPr>
          <w:t xml:space="preserve">the clinic in which this patient is being seen for this </w:t>
        </w:r>
      </w:ins>
      <w:ins w:id="171" w:author="Catalin Branea" w:date="2013-03-25T09:34:00Z">
        <w:r>
          <w:rPr>
            <w:color w:val="000000"/>
          </w:rPr>
          <w:tab/>
        </w:r>
        <w:r>
          <w:rPr>
            <w:color w:val="000000"/>
          </w:rPr>
          <w:tab/>
        </w:r>
        <w:r>
          <w:rPr>
            <w:color w:val="000000"/>
          </w:rPr>
          <w:tab/>
        </w:r>
        <w:r>
          <w:rPr>
            <w:color w:val="000000"/>
          </w:rPr>
          <w:tab/>
        </w:r>
      </w:ins>
      <w:ins w:id="172" w:author="Catalin Branea" w:date="2013-03-25T09:33:00Z">
        <w:r w:rsidRPr="001A7226">
          <w:rPr>
            <w:color w:val="000000"/>
          </w:rPr>
          <w:t>problem</w:t>
        </w:r>
        <w:r>
          <w:rPr>
            <w:color w:val="000000"/>
          </w:rPr>
          <w:t>; pointer to file 44)</w:t>
        </w:r>
      </w:ins>
    </w:p>
    <w:p w:rsidR="001A7226" w:rsidRDefault="001A7226" w:rsidP="00A06F5A">
      <w:pPr>
        <w:rPr>
          <w:ins w:id="173" w:author="Catalin Branea" w:date="2013-03-25T09:34:00Z"/>
          <w:color w:val="000000"/>
        </w:rPr>
      </w:pPr>
      <w:ins w:id="174" w:author="Catalin Branea" w:date="2013-03-25T09:34:00Z">
        <w:r>
          <w:rPr>
            <w:color w:val="000000"/>
          </w:rPr>
          <w:tab/>
        </w:r>
        <w:proofErr w:type="gramStart"/>
        <w:r>
          <w:rPr>
            <w:color w:val="000000"/>
          </w:rPr>
          <w:t>RETURN(</w:t>
        </w:r>
        <w:proofErr w:type="gramEnd"/>
        <w:r>
          <w:rPr>
            <w:color w:val="000000"/>
          </w:rPr>
          <w:t>1.09)</w:t>
        </w:r>
        <w:r>
          <w:rPr>
            <w:color w:val="000000"/>
          </w:rPr>
          <w:tab/>
          <w:t>[</w:t>
        </w:r>
        <w:proofErr w:type="spellStart"/>
        <w:r>
          <w:rPr>
            <w:color w:val="000000"/>
          </w:rPr>
          <w:t>DateTime</w:t>
        </w:r>
        <w:proofErr w:type="spellEnd"/>
        <w:r>
          <w:rPr>
            <w:color w:val="000000"/>
          </w:rPr>
          <w:t>] Date recorded</w:t>
        </w:r>
      </w:ins>
      <w:ins w:id="175" w:author="Catalin Branea" w:date="2013-03-25T09:35:00Z">
        <w:r>
          <w:rPr>
            <w:color w:val="000000"/>
          </w:rPr>
          <w:t xml:space="preserve"> (the date this problem was originally recorded </w:t>
        </w:r>
        <w:r>
          <w:rPr>
            <w:color w:val="000000"/>
          </w:rPr>
          <w:tab/>
        </w:r>
        <w:r>
          <w:rPr>
            <w:color w:val="000000"/>
          </w:rPr>
          <w:tab/>
        </w:r>
        <w:r>
          <w:rPr>
            <w:color w:val="000000"/>
          </w:rPr>
          <w:tab/>
        </w:r>
        <w:r>
          <w:rPr>
            <w:color w:val="000000"/>
          </w:rPr>
          <w:tab/>
          <w:t>either online or in paper chart)</w:t>
        </w:r>
      </w:ins>
    </w:p>
    <w:p w:rsidR="001A7226" w:rsidRDefault="001A7226" w:rsidP="00A06F5A">
      <w:pPr>
        <w:rPr>
          <w:ins w:id="176" w:author="Catalin Branea" w:date="2013-03-25T09:35:00Z"/>
          <w:color w:val="000000"/>
        </w:rPr>
      </w:pPr>
      <w:ins w:id="177" w:author="Catalin Branea" w:date="2013-03-25T09:34:00Z">
        <w:r>
          <w:rPr>
            <w:color w:val="000000"/>
          </w:rPr>
          <w:tab/>
        </w:r>
      </w:ins>
      <w:proofErr w:type="gramStart"/>
      <w:ins w:id="178" w:author="Catalin Branea" w:date="2013-03-25T09:35:00Z">
        <w:r>
          <w:rPr>
            <w:color w:val="000000"/>
          </w:rPr>
          <w:t>RETURN(</w:t>
        </w:r>
        <w:proofErr w:type="gramEnd"/>
        <w:r>
          <w:rPr>
            <w:color w:val="000000"/>
          </w:rPr>
          <w:t>1.1)</w:t>
        </w:r>
        <w:r>
          <w:rPr>
            <w:color w:val="000000"/>
          </w:rPr>
          <w:tab/>
          <w:t>[Boolean] Service connected (1 if service connected, 0 if not)</w:t>
        </w:r>
      </w:ins>
    </w:p>
    <w:p w:rsidR="001A7226" w:rsidRDefault="001A7226" w:rsidP="00A06F5A">
      <w:pPr>
        <w:rPr>
          <w:ins w:id="179" w:author="Catalin Branea" w:date="2013-03-25T09:36:00Z"/>
          <w:color w:val="000000"/>
        </w:rPr>
      </w:pPr>
      <w:ins w:id="180" w:author="Catalin Branea" w:date="2013-03-25T09:36:00Z">
        <w:r>
          <w:rPr>
            <w:color w:val="000000"/>
          </w:rPr>
          <w:tab/>
        </w:r>
        <w:proofErr w:type="gramStart"/>
        <w:r>
          <w:rPr>
            <w:color w:val="000000"/>
          </w:rPr>
          <w:t>RETURN(</w:t>
        </w:r>
        <w:proofErr w:type="gramEnd"/>
        <w:r>
          <w:rPr>
            <w:color w:val="000000"/>
          </w:rPr>
          <w:t>1.11)</w:t>
        </w:r>
        <w:r>
          <w:rPr>
            <w:color w:val="000000"/>
          </w:rPr>
          <w:tab/>
          <w:t>[Boolean] Agent orange exposure</w:t>
        </w:r>
      </w:ins>
      <w:ins w:id="181" w:author="Catalin Branea" w:date="2013-03-25T11:16:00Z">
        <w:r w:rsidR="00590B8D">
          <w:rPr>
            <w:color w:val="000000"/>
          </w:rPr>
          <w:t>. External value is “AGENT ORANGE”</w:t>
        </w:r>
      </w:ins>
    </w:p>
    <w:p w:rsidR="001A7226" w:rsidRDefault="001A7226" w:rsidP="00A06F5A">
      <w:pPr>
        <w:rPr>
          <w:ins w:id="182" w:author="Catalin Branea" w:date="2013-03-25T09:37:00Z"/>
          <w:color w:val="000000"/>
        </w:rPr>
      </w:pPr>
      <w:ins w:id="183" w:author="Catalin Branea" w:date="2013-03-25T09:36:00Z">
        <w:r>
          <w:rPr>
            <w:color w:val="000000"/>
          </w:rPr>
          <w:tab/>
        </w:r>
        <w:proofErr w:type="gramStart"/>
        <w:r>
          <w:rPr>
            <w:color w:val="000000"/>
          </w:rPr>
          <w:t>RETURN(</w:t>
        </w:r>
        <w:proofErr w:type="gramEnd"/>
        <w:r>
          <w:rPr>
            <w:color w:val="000000"/>
          </w:rPr>
          <w:t>1.12)</w:t>
        </w:r>
        <w:r>
          <w:rPr>
            <w:color w:val="000000"/>
          </w:rPr>
          <w:tab/>
          <w:t xml:space="preserve">[Boolean] </w:t>
        </w:r>
      </w:ins>
      <w:ins w:id="184" w:author="Catalin Branea" w:date="2013-03-25T09:37:00Z">
        <w:r>
          <w:rPr>
            <w:color w:val="000000"/>
          </w:rPr>
          <w:t>Ionizing radiation exposure</w:t>
        </w:r>
      </w:ins>
      <w:ins w:id="185" w:author="Catalin Branea" w:date="2013-03-25T11:16:00Z">
        <w:r w:rsidR="00590B8D">
          <w:rPr>
            <w:color w:val="000000"/>
          </w:rPr>
          <w:t>.</w:t>
        </w:r>
        <w:r w:rsidR="00590B8D" w:rsidRPr="00590B8D">
          <w:rPr>
            <w:color w:val="000000"/>
          </w:rPr>
          <w:t xml:space="preserve"> </w:t>
        </w:r>
        <w:r w:rsidR="00590B8D">
          <w:rPr>
            <w:color w:val="000000"/>
          </w:rPr>
          <w:t>External value is “RADIATION”</w:t>
        </w:r>
      </w:ins>
    </w:p>
    <w:p w:rsidR="001A7226" w:rsidRDefault="001A7226" w:rsidP="00A06F5A">
      <w:pPr>
        <w:rPr>
          <w:ins w:id="186" w:author="Catalin Branea" w:date="2013-03-25T09:37:00Z"/>
          <w:color w:val="000000"/>
        </w:rPr>
      </w:pPr>
      <w:ins w:id="187" w:author="Catalin Branea" w:date="2013-03-25T09:37:00Z">
        <w:r>
          <w:rPr>
            <w:color w:val="000000"/>
          </w:rPr>
          <w:tab/>
        </w:r>
        <w:proofErr w:type="gramStart"/>
        <w:r>
          <w:rPr>
            <w:color w:val="000000"/>
          </w:rPr>
          <w:t>RETURN(</w:t>
        </w:r>
        <w:proofErr w:type="gramEnd"/>
        <w:r>
          <w:rPr>
            <w:color w:val="000000"/>
          </w:rPr>
          <w:t>1.13)</w:t>
        </w:r>
        <w:r>
          <w:rPr>
            <w:color w:val="000000"/>
          </w:rPr>
          <w:tab/>
          <w:t>[Boolean] Persian gulf exposure</w:t>
        </w:r>
      </w:ins>
      <w:ins w:id="188" w:author="Catalin Branea" w:date="2013-03-25T11:16:00Z">
        <w:r w:rsidR="00590B8D">
          <w:rPr>
            <w:color w:val="000000"/>
          </w:rPr>
          <w:t>.</w:t>
        </w:r>
        <w:r w:rsidR="00590B8D" w:rsidRPr="00590B8D">
          <w:rPr>
            <w:color w:val="000000"/>
          </w:rPr>
          <w:t xml:space="preserve"> </w:t>
        </w:r>
        <w:r w:rsidR="00590B8D">
          <w:rPr>
            <w:color w:val="000000"/>
          </w:rPr>
          <w:t>External value is “ENV CONTAMINANTS”</w:t>
        </w:r>
      </w:ins>
    </w:p>
    <w:p w:rsidR="001A7226" w:rsidRDefault="001A7226" w:rsidP="00A06F5A">
      <w:pPr>
        <w:rPr>
          <w:ins w:id="189" w:author="Catalin Branea" w:date="2013-03-25T09:38:00Z"/>
          <w:color w:val="000000"/>
        </w:rPr>
      </w:pPr>
      <w:ins w:id="190" w:author="Catalin Branea" w:date="2013-03-25T09:37:00Z">
        <w:r>
          <w:rPr>
            <w:color w:val="000000"/>
          </w:rPr>
          <w:tab/>
        </w:r>
        <w:proofErr w:type="gramStart"/>
        <w:r>
          <w:rPr>
            <w:color w:val="000000"/>
          </w:rPr>
          <w:t>RETURN(</w:t>
        </w:r>
        <w:proofErr w:type="gramEnd"/>
        <w:r>
          <w:rPr>
            <w:color w:val="000000"/>
          </w:rPr>
          <w:t>1.14)</w:t>
        </w:r>
        <w:r>
          <w:rPr>
            <w:color w:val="000000"/>
          </w:rPr>
          <w:tab/>
          <w:t xml:space="preserve">[String] </w:t>
        </w:r>
      </w:ins>
      <w:ins w:id="191" w:author="Catalin Branea" w:date="2013-03-25T09:38:00Z">
        <w:r>
          <w:rPr>
            <w:color w:val="000000"/>
          </w:rPr>
          <w:t>Priority: A= acute, C = chronic</w:t>
        </w:r>
      </w:ins>
    </w:p>
    <w:p w:rsidR="001A7226" w:rsidRDefault="001A7226" w:rsidP="00A06F5A">
      <w:pPr>
        <w:rPr>
          <w:ins w:id="192" w:author="Catalin Branea" w:date="2013-03-25T09:38:00Z"/>
          <w:color w:val="000000"/>
        </w:rPr>
      </w:pPr>
      <w:ins w:id="193" w:author="Catalin Branea" w:date="2013-03-25T09:38:00Z">
        <w:r>
          <w:rPr>
            <w:color w:val="000000"/>
          </w:rPr>
          <w:tab/>
        </w:r>
        <w:proofErr w:type="gramStart"/>
        <w:r>
          <w:rPr>
            <w:color w:val="000000"/>
          </w:rPr>
          <w:t>RETURN(</w:t>
        </w:r>
        <w:proofErr w:type="gramEnd"/>
        <w:r>
          <w:rPr>
            <w:color w:val="000000"/>
          </w:rPr>
          <w:t>1.15)</w:t>
        </w:r>
        <w:r>
          <w:rPr>
            <w:color w:val="000000"/>
          </w:rPr>
          <w:tab/>
          <w:t>[Boolean] Head and/or neck cancer</w:t>
        </w:r>
      </w:ins>
      <w:ins w:id="194" w:author="Catalin Branea" w:date="2013-03-25T11:17:00Z">
        <w:r w:rsidR="00590B8D">
          <w:rPr>
            <w:color w:val="000000"/>
          </w:rPr>
          <w:t>.</w:t>
        </w:r>
        <w:r w:rsidR="00590B8D" w:rsidRPr="00590B8D">
          <w:rPr>
            <w:color w:val="000000"/>
          </w:rPr>
          <w:t xml:space="preserve"> </w:t>
        </w:r>
        <w:r w:rsidR="00590B8D">
          <w:rPr>
            <w:color w:val="000000"/>
          </w:rPr>
          <w:t>External value is “HEAD/NECK CANCER”</w:t>
        </w:r>
      </w:ins>
    </w:p>
    <w:p w:rsidR="001A7226" w:rsidRDefault="001A7226" w:rsidP="00A06F5A">
      <w:pPr>
        <w:rPr>
          <w:color w:val="000000"/>
        </w:rPr>
      </w:pPr>
      <w:ins w:id="195" w:author="Catalin Branea" w:date="2013-03-25T09:38:00Z">
        <w:r>
          <w:rPr>
            <w:color w:val="000000"/>
          </w:rPr>
          <w:tab/>
        </w:r>
        <w:proofErr w:type="gramStart"/>
        <w:r>
          <w:rPr>
            <w:color w:val="000000"/>
          </w:rPr>
          <w:t>RETURN(</w:t>
        </w:r>
        <w:proofErr w:type="gramEnd"/>
        <w:r>
          <w:rPr>
            <w:color w:val="000000"/>
          </w:rPr>
          <w:t>1.16)</w:t>
        </w:r>
        <w:r>
          <w:rPr>
            <w:color w:val="000000"/>
          </w:rPr>
          <w:tab/>
          <w:t xml:space="preserve">[Boolean] </w:t>
        </w:r>
      </w:ins>
      <w:ins w:id="196" w:author="Catalin Branea" w:date="2013-03-25T09:39:00Z">
        <w:r>
          <w:rPr>
            <w:color w:val="000000"/>
          </w:rPr>
          <w:t>Military sexual trauma</w:t>
        </w:r>
      </w:ins>
      <w:ins w:id="197" w:author="Catalin Branea" w:date="2013-03-25T11:17:00Z">
        <w:r w:rsidR="00590B8D">
          <w:rPr>
            <w:color w:val="000000"/>
          </w:rPr>
          <w:t>.</w:t>
        </w:r>
        <w:r w:rsidR="00590B8D" w:rsidRPr="00590B8D">
          <w:rPr>
            <w:color w:val="000000"/>
          </w:rPr>
          <w:t xml:space="preserve"> </w:t>
        </w:r>
        <w:r w:rsidR="00590B8D">
          <w:rPr>
            <w:color w:val="000000"/>
          </w:rPr>
          <w:t>External value is “MIL SEXUAL TRAUMA”</w:t>
        </w:r>
      </w:ins>
    </w:p>
    <w:p w:rsidR="00590B8D" w:rsidRDefault="00590B8D" w:rsidP="00590B8D">
      <w:pPr>
        <w:rPr>
          <w:ins w:id="198" w:author="Catalin Branea" w:date="2013-03-25T11:17:00Z"/>
          <w:color w:val="000000"/>
        </w:rPr>
      </w:pPr>
      <w:ins w:id="199" w:author="Catalin Branea" w:date="2013-03-25T11:17:00Z">
        <w:r>
          <w:rPr>
            <w:color w:val="000000"/>
          </w:rPr>
          <w:tab/>
        </w:r>
        <w:proofErr w:type="gramStart"/>
        <w:r>
          <w:rPr>
            <w:color w:val="000000"/>
          </w:rPr>
          <w:t>RETURN(</w:t>
        </w:r>
        <w:proofErr w:type="gramEnd"/>
        <w:r>
          <w:rPr>
            <w:color w:val="000000"/>
          </w:rPr>
          <w:t>1.17)</w:t>
        </w:r>
        <w:r>
          <w:rPr>
            <w:color w:val="000000"/>
          </w:rPr>
          <w:tab/>
          <w:t>[Boolean] Combat veteran.</w:t>
        </w:r>
        <w:r w:rsidRPr="00590B8D">
          <w:rPr>
            <w:color w:val="000000"/>
          </w:rPr>
          <w:t xml:space="preserve"> </w:t>
        </w:r>
        <w:r>
          <w:rPr>
            <w:color w:val="000000"/>
          </w:rPr>
          <w:t>External value is “</w:t>
        </w:r>
      </w:ins>
      <w:ins w:id="200" w:author="Catalin Branea" w:date="2013-03-25T11:19:00Z">
        <w:r>
          <w:rPr>
            <w:color w:val="000000"/>
          </w:rPr>
          <w:t>COMBAT VET</w:t>
        </w:r>
      </w:ins>
      <w:ins w:id="201" w:author="Catalin Branea" w:date="2013-03-25T11:17:00Z">
        <w:r>
          <w:rPr>
            <w:color w:val="000000"/>
          </w:rPr>
          <w:t>”</w:t>
        </w:r>
      </w:ins>
    </w:p>
    <w:p w:rsidR="00590B8D" w:rsidRDefault="00590B8D" w:rsidP="00590B8D">
      <w:pPr>
        <w:rPr>
          <w:ins w:id="202" w:author="Catalin Branea" w:date="2013-03-25T11:17:00Z"/>
          <w:color w:val="000000"/>
        </w:rPr>
      </w:pPr>
      <w:ins w:id="203" w:author="Catalin Branea" w:date="2013-03-25T11:17:00Z">
        <w:r>
          <w:rPr>
            <w:color w:val="000000"/>
          </w:rPr>
          <w:tab/>
        </w:r>
        <w:proofErr w:type="gramStart"/>
        <w:r>
          <w:rPr>
            <w:color w:val="000000"/>
          </w:rPr>
          <w:t>RETURN(</w:t>
        </w:r>
        <w:proofErr w:type="gramEnd"/>
        <w:r>
          <w:rPr>
            <w:color w:val="000000"/>
          </w:rPr>
          <w:t>1.18)</w:t>
        </w:r>
        <w:r>
          <w:rPr>
            <w:color w:val="000000"/>
          </w:rPr>
          <w:tab/>
          <w:t xml:space="preserve">[Boolean] </w:t>
        </w:r>
      </w:ins>
      <w:ins w:id="204" w:author="Catalin Branea" w:date="2013-03-25T11:19:00Z">
        <w:r>
          <w:rPr>
            <w:color w:val="000000"/>
          </w:rPr>
          <w:t>Shipboard hazard and defense</w:t>
        </w:r>
      </w:ins>
      <w:ins w:id="205" w:author="Catalin Branea" w:date="2013-03-25T11:17:00Z">
        <w:r>
          <w:rPr>
            <w:color w:val="000000"/>
          </w:rPr>
          <w:t>.</w:t>
        </w:r>
        <w:r w:rsidRPr="00590B8D">
          <w:rPr>
            <w:color w:val="000000"/>
          </w:rPr>
          <w:t xml:space="preserve"> </w:t>
        </w:r>
        <w:r>
          <w:rPr>
            <w:color w:val="000000"/>
          </w:rPr>
          <w:t>External value is “</w:t>
        </w:r>
      </w:ins>
      <w:ins w:id="206" w:author="Catalin Branea" w:date="2013-03-25T11:19:00Z">
        <w:r>
          <w:rPr>
            <w:color w:val="000000"/>
          </w:rPr>
          <w:t>SHAD</w:t>
        </w:r>
      </w:ins>
      <w:ins w:id="207" w:author="Catalin Branea" w:date="2013-03-25T11:17:00Z">
        <w:r>
          <w:rPr>
            <w:color w:val="000000"/>
          </w:rPr>
          <w:t>”</w:t>
        </w:r>
      </w:ins>
    </w:p>
    <w:p w:rsidR="00A06F5A" w:rsidRDefault="00A06F5A" w:rsidP="00A06F5A">
      <w:pPr>
        <w:rPr>
          <w:color w:val="000000"/>
        </w:rPr>
      </w:pPr>
      <w:del w:id="208" w:author="Catalin Branea" w:date="2013-03-25T11:12:00Z">
        <w:r w:rsidDel="00BA651F">
          <w:rPr>
            <w:color w:val="000000"/>
          </w:rPr>
          <w:tab/>
        </w:r>
      </w:del>
      <w:r>
        <w:rPr>
          <w:color w:val="000000"/>
        </w:rPr>
        <w:tab/>
      </w:r>
      <w:proofErr w:type="gramStart"/>
      <w:r>
        <w:rPr>
          <w:color w:val="000000"/>
        </w:rPr>
        <w:t>RETURN(</w:t>
      </w:r>
      <w:proofErr w:type="gramEnd"/>
      <w:r>
        <w:rPr>
          <w:color w:val="000000"/>
        </w:rPr>
        <w:t>10,0)</w:t>
      </w:r>
      <w:ins w:id="209" w:author="Catalin Branea" w:date="2013-03-25T11:08:00Z">
        <w:r w:rsidR="00D4237A">
          <w:rPr>
            <w:color w:val="000000"/>
          </w:rPr>
          <w:tab/>
          <w:t xml:space="preserve">[Numeric] </w:t>
        </w:r>
      </w:ins>
      <w:del w:id="210" w:author="Catalin Branea" w:date="2013-03-25T11:08:00Z">
        <w:r w:rsidDel="00D4237A">
          <w:rPr>
            <w:color w:val="000000"/>
          </w:rPr>
          <w:delText>=</w:delText>
        </w:r>
      </w:del>
      <w:r>
        <w:rPr>
          <w:color w:val="000000"/>
        </w:rPr>
        <w:t>number of comments</w:t>
      </w:r>
    </w:p>
    <w:p w:rsidR="00A06F5A" w:rsidRDefault="00A06F5A" w:rsidP="00A06F5A">
      <w:pPr>
        <w:rPr>
          <w:color w:val="000000"/>
        </w:rPr>
      </w:pPr>
      <w:del w:id="211" w:author="Catalin Branea" w:date="2013-03-25T11:12:00Z">
        <w:r w:rsidDel="00BA651F">
          <w:rPr>
            <w:color w:val="000000"/>
          </w:rPr>
          <w:tab/>
        </w:r>
      </w:del>
      <w:r>
        <w:rPr>
          <w:color w:val="000000"/>
        </w:rPr>
        <w:tab/>
      </w:r>
      <w:proofErr w:type="gramStart"/>
      <w:r>
        <w:rPr>
          <w:color w:val="000000"/>
        </w:rPr>
        <w:t>RETURN(</w:t>
      </w:r>
      <w:proofErr w:type="gramEnd"/>
      <w:r>
        <w:rPr>
          <w:color w:val="000000"/>
        </w:rPr>
        <w:t>10,</w:t>
      </w:r>
      <w:ins w:id="212" w:author="Catalin Branea" w:date="2013-03-25T11:09:00Z">
        <w:r w:rsidR="00DF02AD">
          <w:rPr>
            <w:color w:val="000000"/>
          </w:rPr>
          <w:t>#</w:t>
        </w:r>
      </w:ins>
      <w:del w:id="213" w:author="Catalin Branea" w:date="2013-03-25T11:09:00Z">
        <w:r w:rsidDel="00DF02AD">
          <w:rPr>
            <w:color w:val="000000"/>
          </w:rPr>
          <w:delText>I</w:delText>
        </w:r>
      </w:del>
      <w:r>
        <w:rPr>
          <w:color w:val="000000"/>
        </w:rPr>
        <w:t>)</w:t>
      </w:r>
      <w:ins w:id="214" w:author="Catalin Branea" w:date="2013-03-25T11:09:00Z">
        <w:r w:rsidR="00D4237A">
          <w:rPr>
            <w:color w:val="000000"/>
          </w:rPr>
          <w:tab/>
        </w:r>
        <w:r w:rsidR="00BA651F">
          <w:rPr>
            <w:color w:val="000000"/>
          </w:rPr>
          <w:t>[String]</w:t>
        </w:r>
      </w:ins>
      <w:del w:id="215" w:author="Catalin Branea" w:date="2013-03-25T11:08:00Z">
        <w:r w:rsidDel="00D4237A">
          <w:rPr>
            <w:color w:val="000000"/>
          </w:rPr>
          <w:delText>=</w:delText>
        </w:r>
      </w:del>
      <w:ins w:id="216" w:author="Catalin Branea" w:date="2013-03-25T11:11:00Z">
        <w:r w:rsidR="00BA651F" w:rsidRPr="00BA651F">
          <w:rPr>
            <w:color w:val="000000"/>
          </w:rPr>
          <w:t xml:space="preserve"> </w:t>
        </w:r>
        <w:proofErr w:type="spellStart"/>
        <w:r w:rsidR="00BA651F">
          <w:rPr>
            <w:color w:val="000000"/>
          </w:rPr>
          <w:t>n</w:t>
        </w:r>
        <w:r w:rsidR="00BA651F" w:rsidRPr="001C24F1">
          <w:rPr>
            <w:color w:val="000000"/>
          </w:rPr>
          <w:t>ote_nmbr^facility^note_narrative^status^date_note_added^author</w:t>
        </w:r>
      </w:ins>
      <w:proofErr w:type="spellEnd"/>
      <w:del w:id="217" w:author="Catalin Branea" w:date="2013-03-25T11:11:00Z">
        <w:r w:rsidDel="00BA651F">
          <w:rPr>
            <w:color w:val="000000"/>
          </w:rPr>
          <w:delText>comment^facility</w:delText>
        </w:r>
      </w:del>
    </w:p>
    <w:p w:rsidR="00A06F5A" w:rsidRDefault="00A06F5A" w:rsidP="00A06F5A">
      <w:pPr>
        <w:rPr>
          <w:color w:val="000000"/>
        </w:rPr>
      </w:pPr>
      <w:r>
        <w:rPr>
          <w:color w:val="000000"/>
        </w:rPr>
        <w:t>GMPIFN</w:t>
      </w:r>
      <w:r>
        <w:rPr>
          <w:color w:val="000000"/>
        </w:rPr>
        <w:tab/>
      </w:r>
      <w:ins w:id="218" w:author="Catalin Branea" w:date="2013-03-18T14:47:00Z">
        <w:r w:rsidR="009D52FF">
          <w:rPr>
            <w:color w:val="000000"/>
          </w:rPr>
          <w:t>[</w:t>
        </w:r>
      </w:ins>
      <w:proofErr w:type="spellStart"/>
      <w:del w:id="219" w:author="Catalin Branea" w:date="2013-03-18T14:47:00Z">
        <w:r w:rsidDel="009D52FF">
          <w:rPr>
            <w:color w:val="000000"/>
          </w:rPr>
          <w:delText>(</w:delText>
        </w:r>
      </w:del>
      <w:r>
        <w:rPr>
          <w:color w:val="000000"/>
        </w:rPr>
        <w:t>Required</w:t>
      </w:r>
      <w:proofErr w:type="gramStart"/>
      <w:ins w:id="220" w:author="Catalin Branea" w:date="2013-03-18T14:47:00Z">
        <w:r w:rsidR="009D52FF">
          <w:rPr>
            <w:color w:val="000000"/>
          </w:rPr>
          <w:t>,Numeric</w:t>
        </w:r>
        <w:proofErr w:type="spellEnd"/>
        <w:proofErr w:type="gramEnd"/>
        <w:r w:rsidR="009D52FF">
          <w:rPr>
            <w:color w:val="000000"/>
          </w:rPr>
          <w:t>]</w:t>
        </w:r>
      </w:ins>
      <w:del w:id="221" w:author="Catalin Branea" w:date="2013-03-18T14:47:00Z">
        <w:r w:rsidDel="009D52FF">
          <w:rPr>
            <w:color w:val="000000"/>
          </w:rPr>
          <w:delText>)</w:delText>
        </w:r>
      </w:del>
      <w:r>
        <w:rPr>
          <w:color w:val="000000"/>
        </w:rPr>
        <w:t xml:space="preserve"> Problem I</w:t>
      </w:r>
      <w:ins w:id="222" w:author="Catalin Branea" w:date="2013-03-18T14:47:00Z">
        <w:r w:rsidR="009D52FF">
          <w:rPr>
            <w:color w:val="000000"/>
          </w:rPr>
          <w:t>E</w:t>
        </w:r>
      </w:ins>
      <w:del w:id="223" w:author="Catalin Branea" w:date="2013-03-18T14:47:00Z">
        <w:r w:rsidDel="009D52FF">
          <w:rPr>
            <w:color w:val="000000"/>
          </w:rPr>
          <w:delText>F</w:delText>
        </w:r>
      </w:del>
      <w:r>
        <w:rPr>
          <w:color w:val="000000"/>
        </w:rPr>
        <w:t>N</w:t>
      </w:r>
    </w:p>
    <w:p w:rsidR="00A06F5A" w:rsidDel="00720DD6" w:rsidRDefault="00A06F5A" w:rsidP="00A06F5A">
      <w:pPr>
        <w:rPr>
          <w:del w:id="224" w:author="Catalin Branea" w:date="2013-03-25T14:34:00Z"/>
          <w:color w:val="000000"/>
        </w:rPr>
      </w:pPr>
      <w:del w:id="225" w:author="Catalin Branea" w:date="2013-03-25T14:34:00Z">
        <w:r w:rsidDel="00720DD6">
          <w:rPr>
            <w:color w:val="000000"/>
          </w:rPr>
          <w:delText>GMPLMGR</w:delText>
        </w:r>
        <w:r w:rsidDel="00720DD6">
          <w:rPr>
            <w:color w:val="000000"/>
          </w:rPr>
          <w:tab/>
        </w:r>
      </w:del>
      <w:del w:id="226" w:author="Catalin Branea" w:date="2013-03-18T14:47:00Z">
        <w:r w:rsidDel="009D52FF">
          <w:rPr>
            <w:color w:val="000000"/>
          </w:rPr>
          <w:delText>(</w:delText>
        </w:r>
      </w:del>
      <w:del w:id="227" w:author="Catalin Branea" w:date="2013-03-25T14:34:00Z">
        <w:r w:rsidDel="00720DD6">
          <w:rPr>
            <w:color w:val="000000"/>
          </w:rPr>
          <w:delText>Optional</w:delText>
        </w:r>
      </w:del>
      <w:del w:id="228" w:author="Catalin Branea" w:date="2013-03-18T14:47:00Z">
        <w:r w:rsidDel="009D52FF">
          <w:rPr>
            <w:color w:val="000000"/>
          </w:rPr>
          <w:delText>)</w:delText>
        </w:r>
      </w:del>
      <w:del w:id="229" w:author="Catalin Branea" w:date="2013-03-25T14:34:00Z">
        <w:r w:rsidDel="00720DD6">
          <w:rPr>
            <w:color w:val="000000"/>
          </w:rPr>
          <w:delText xml:space="preserve"> If 1 filter comments by provider</w:delText>
        </w:r>
      </w:del>
    </w:p>
    <w:p w:rsidR="00A06F5A" w:rsidRDefault="00A06F5A" w:rsidP="00A06F5A">
      <w:pPr>
        <w:rPr>
          <w:color w:val="000000"/>
        </w:rPr>
      </w:pPr>
      <w:r>
        <w:rPr>
          <w:color w:val="000000"/>
        </w:rPr>
        <w:t>GMPROV</w:t>
      </w:r>
      <w:r>
        <w:rPr>
          <w:color w:val="000000"/>
        </w:rPr>
        <w:tab/>
      </w:r>
      <w:ins w:id="230" w:author="Catalin Branea" w:date="2013-03-18T14:47:00Z">
        <w:r w:rsidR="009D52FF">
          <w:rPr>
            <w:color w:val="000000"/>
          </w:rPr>
          <w:t>[</w:t>
        </w:r>
      </w:ins>
      <w:proofErr w:type="spellStart"/>
      <w:del w:id="231" w:author="Catalin Branea" w:date="2013-03-18T14:47:00Z">
        <w:r w:rsidDel="009D52FF">
          <w:rPr>
            <w:color w:val="000000"/>
          </w:rPr>
          <w:delText>(</w:delText>
        </w:r>
      </w:del>
      <w:r>
        <w:rPr>
          <w:color w:val="000000"/>
        </w:rPr>
        <w:t>Optional</w:t>
      </w:r>
      <w:proofErr w:type="gramStart"/>
      <w:ins w:id="232" w:author="Catalin Branea" w:date="2013-03-18T14:48:00Z">
        <w:r w:rsidR="009D52FF">
          <w:rPr>
            <w:color w:val="000000"/>
          </w:rPr>
          <w:t>,Numeric</w:t>
        </w:r>
      </w:ins>
      <w:proofErr w:type="spellEnd"/>
      <w:proofErr w:type="gramEnd"/>
      <w:del w:id="233" w:author="Catalin Branea" w:date="2013-03-18T14:48:00Z">
        <w:r w:rsidDel="009D52FF">
          <w:rPr>
            <w:color w:val="000000"/>
          </w:rPr>
          <w:delText>)</w:delText>
        </w:r>
      </w:del>
      <w:ins w:id="234" w:author="Catalin Branea" w:date="2013-03-18T14:48:00Z">
        <w:r w:rsidR="009D52FF">
          <w:rPr>
            <w:color w:val="000000"/>
          </w:rPr>
          <w:t>]</w:t>
        </w:r>
      </w:ins>
      <w:r>
        <w:rPr>
          <w:color w:val="000000"/>
        </w:rPr>
        <w:t xml:space="preserve"> Provider I</w:t>
      </w:r>
      <w:ins w:id="235" w:author="Catalin Branea" w:date="2013-03-18T14:48:00Z">
        <w:r w:rsidR="009D52FF">
          <w:rPr>
            <w:color w:val="000000"/>
          </w:rPr>
          <w:t>E</w:t>
        </w:r>
      </w:ins>
      <w:del w:id="236" w:author="Catalin Branea" w:date="2013-03-18T14:48:00Z">
        <w:r w:rsidDel="009D52FF">
          <w:rPr>
            <w:color w:val="000000"/>
          </w:rPr>
          <w:delText>F</w:delText>
        </w:r>
      </w:del>
      <w:r>
        <w:rPr>
          <w:color w:val="000000"/>
        </w:rPr>
        <w:t xml:space="preserve">N. The comments returned will be filtered by this </w:t>
      </w:r>
      <w:r>
        <w:rPr>
          <w:color w:val="000000"/>
        </w:rPr>
        <w:tab/>
      </w:r>
      <w:r>
        <w:rPr>
          <w:color w:val="000000"/>
        </w:rPr>
        <w:tab/>
      </w:r>
      <w:ins w:id="237" w:author="Catalin Branea" w:date="2013-03-18T14:48:00Z">
        <w:r w:rsidR="009D52FF">
          <w:rPr>
            <w:color w:val="000000"/>
          </w:rPr>
          <w:tab/>
        </w:r>
      </w:ins>
      <w:r>
        <w:rPr>
          <w:color w:val="000000"/>
        </w:rPr>
        <w:tab/>
        <w:t>provider.</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CF7CD8" w:rsidRDefault="009D52FF" w:rsidP="00A06F5A">
      <w:pPr>
        <w:rPr>
          <w:ins w:id="238" w:author="Catalin Branea" w:date="2013-03-20T18:14:00Z"/>
          <w:color w:val="000000"/>
        </w:rPr>
      </w:pPr>
      <w:ins w:id="239" w:author="Catalin Branea" w:date="2013-03-18T14:48:00Z">
        <w:r>
          <w:rPr>
            <w:color w:val="000000"/>
          </w:rPr>
          <w:t>INVPARAM</w:t>
        </w:r>
        <w:r>
          <w:rPr>
            <w:color w:val="000000"/>
          </w:rPr>
          <w:tab/>
        </w:r>
        <w:r w:rsidRPr="006E6996">
          <w:rPr>
            <w:color w:val="000000"/>
          </w:rPr>
          <w:t>Invalid parameter value</w:t>
        </w:r>
      </w:ins>
    </w:p>
    <w:p w:rsidR="00275E2C" w:rsidRDefault="00CF7CD8" w:rsidP="00A06F5A">
      <w:pPr>
        <w:rPr>
          <w:ins w:id="240" w:author="Catalin Branea" w:date="2013-03-20T18:28:00Z"/>
          <w:color w:val="000000"/>
        </w:rPr>
      </w:pPr>
      <w:ins w:id="241" w:author="Catalin Branea" w:date="2013-03-20T18:14:00Z">
        <w:r>
          <w:rPr>
            <w:color w:val="000000"/>
          </w:rPr>
          <w:t>PRBNFND</w:t>
        </w:r>
        <w:r>
          <w:rPr>
            <w:color w:val="000000"/>
          </w:rPr>
          <w:tab/>
        </w:r>
        <w:r w:rsidRPr="00E114C0">
          <w:rPr>
            <w:color w:val="000000"/>
          </w:rPr>
          <w:t>Problem not found</w:t>
        </w:r>
      </w:ins>
    </w:p>
    <w:p w:rsidR="00A06F5A" w:rsidDel="009D52FF" w:rsidRDefault="00275E2C" w:rsidP="00A06F5A">
      <w:pPr>
        <w:rPr>
          <w:del w:id="242" w:author="Catalin Branea" w:date="2013-03-18T14:48:00Z"/>
          <w:color w:val="000000"/>
        </w:rPr>
      </w:pPr>
      <w:ins w:id="243" w:author="Catalin Branea" w:date="2013-03-20T18:28:00Z">
        <w:r>
          <w:rPr>
            <w:color w:val="000000"/>
          </w:rPr>
          <w:t>PROVNFND</w:t>
        </w:r>
        <w:r>
          <w:rPr>
            <w:color w:val="000000"/>
          </w:rPr>
          <w:tab/>
        </w:r>
        <w:r w:rsidRPr="00A6553E">
          <w:rPr>
            <w:color w:val="000000"/>
          </w:rPr>
          <w:t>Provider not found</w:t>
        </w:r>
      </w:ins>
      <w:del w:id="244" w:author="Catalin Branea" w:date="2013-03-18T14:48:00Z">
        <w:r w:rsidR="00A06F5A" w:rsidDel="009D52FF">
          <w:rPr>
            <w:color w:val="000000"/>
          </w:rPr>
          <w:delText>None</w:delText>
        </w:r>
      </w:del>
    </w:p>
    <w:p w:rsidR="00A06F5A" w:rsidRDefault="00A06F5A" w:rsidP="00A06F5A">
      <w:pPr>
        <w:rPr>
          <w:color w:val="000000"/>
        </w:rPr>
      </w:pPr>
    </w:p>
    <w:p w:rsidR="00A06F5A" w:rsidRDefault="00A06F5A" w:rsidP="00A06F5A">
      <w:pPr>
        <w:pStyle w:val="Heading3"/>
      </w:pPr>
      <w:r>
        <w:rPr>
          <w:color w:val="FF0000"/>
        </w:rPr>
        <w:t>$$DETAILX</w:t>
      </w:r>
      <w:r>
        <w:t>^GMPLAPI2() Detailed problem information, formatted</w:t>
      </w:r>
    </w:p>
    <w:p w:rsidR="00A06F5A" w:rsidRDefault="00A06F5A" w:rsidP="00A06F5A">
      <w:pPr>
        <w:rPr>
          <w:color w:val="000000"/>
        </w:rPr>
      </w:pPr>
      <w:r>
        <w:rPr>
          <w:color w:val="000000"/>
        </w:rPr>
        <w:t>This extrinsic function returns detailed information on a problem. It is similar to DETAIL^GMPLAPI2 but the values returned are in External Format only, and the fields have human readable names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06627B">
        <w:t>DETAILX^</w:t>
      </w:r>
      <w:proofErr w:type="gramStart"/>
      <w:r w:rsidRPr="0006627B">
        <w:t>GMPLAPI2</w:t>
      </w:r>
      <w:r>
        <w:rPr>
          <w:color w:val="000000"/>
        </w:rPr>
        <w:t>(</w:t>
      </w:r>
      <w:proofErr w:type="gramEnd"/>
      <w:r>
        <w:rPr>
          <w:color w:val="000000"/>
        </w:rPr>
        <w:t>.RETURN,GMPIFN,</w:t>
      </w:r>
      <w:ins w:id="245" w:author="Catalin Branea" w:date="2013-03-25T11:43:00Z">
        <w:r w:rsidR="006F594B" w:rsidDel="006F594B">
          <w:rPr>
            <w:color w:val="000000"/>
          </w:rPr>
          <w:t xml:space="preserve"> </w:t>
        </w:r>
      </w:ins>
      <w:del w:id="246" w:author="Catalin Branea" w:date="2013-03-25T11:43:00Z">
        <w:r w:rsidDel="006F594B">
          <w:rPr>
            <w:color w:val="000000"/>
          </w:rPr>
          <w:delText>GMPLMGR,GMPROV,</w:delText>
        </w:r>
      </w:del>
      <w:r>
        <w:rPr>
          <w:color w:val="000000"/>
        </w:rPr>
        <w:t>GMPMULTI)</w:t>
      </w:r>
    </w:p>
    <w:p w:rsidR="00A06F5A" w:rsidRDefault="00A06F5A" w:rsidP="00A06F5A">
      <w:pPr>
        <w:pStyle w:val="Heading5"/>
      </w:pPr>
      <w:r>
        <w:lastRenderedPageBreak/>
        <w:t>Input Parameters</w:t>
      </w:r>
    </w:p>
    <w:p w:rsidR="00A06F5A" w:rsidRDefault="00A06F5A" w:rsidP="00A06F5A">
      <w:pPr>
        <w:rPr>
          <w:color w:val="008000"/>
        </w:rPr>
      </w:pPr>
      <w:r>
        <w:rPr>
          <w:color w:val="000000"/>
        </w:rPr>
        <w:t>.RETURN</w:t>
      </w:r>
      <w:r>
        <w:rPr>
          <w:color w:val="000000"/>
        </w:rPr>
        <w:tab/>
        <w:t xml:space="preserve">(Required) Array passed by reference that will receive the data. The output format is: </w:t>
      </w:r>
      <w:r w:rsidRPr="00024BB0">
        <w:tab/>
        <w:t> </w:t>
      </w:r>
      <w:r w:rsidRPr="00024BB0">
        <w:tab/>
        <w:t>RETURN("DIAGNOSIS")</w:t>
      </w:r>
      <w:ins w:id="247" w:author="Catalin Branea" w:date="2013-03-18T15:11:00Z">
        <w:r w:rsidR="00716D54">
          <w:tab/>
        </w:r>
        <w:r w:rsidR="00716D54">
          <w:tab/>
          <w:t xml:space="preserve">[String] </w:t>
        </w:r>
      </w:ins>
      <w:del w:id="248" w:author="Catalin Branea" w:date="2013-03-18T15:11:00Z">
        <w:r w:rsidRPr="00024BB0" w:rsidDel="00716D54">
          <w:delText>=</w:delText>
        </w:r>
      </w:del>
      <w:r w:rsidRPr="00024BB0">
        <w:t>ICD Code</w:t>
      </w:r>
      <w:r w:rsidRPr="00024BB0">
        <w:br/>
        <w:t> </w:t>
      </w:r>
      <w:r w:rsidRPr="00024BB0">
        <w:tab/>
      </w:r>
      <w:del w:id="249" w:author="Catalin Branea" w:date="2013-03-18T15:11:00Z">
        <w:r w:rsidRPr="00024BB0" w:rsidDel="00716D54">
          <w:tab/>
        </w:r>
      </w:del>
      <w:r w:rsidRPr="00024BB0">
        <w:t>RETURN(</w:t>
      </w:r>
      <w:r>
        <w:t>"PATIENT")</w:t>
      </w:r>
      <w:ins w:id="250" w:author="Catalin Branea" w:date="2013-03-18T15:11:00Z">
        <w:r w:rsidR="00716D54">
          <w:tab/>
        </w:r>
        <w:r w:rsidR="00716D54">
          <w:tab/>
        </w:r>
      </w:ins>
      <w:ins w:id="251" w:author="Catalin Branea" w:date="2013-03-18T15:12:00Z">
        <w:r w:rsidR="00716D54">
          <w:t xml:space="preserve">[String] </w:t>
        </w:r>
      </w:ins>
      <w:del w:id="252" w:author="Catalin Branea" w:date="2013-03-18T15:11:00Z">
        <w:r w:rsidDel="00716D54">
          <w:delText>=</w:delText>
        </w:r>
      </w:del>
      <w:r w:rsidRPr="00024BB0">
        <w:t>Patient Name</w:t>
      </w:r>
      <w:r w:rsidRPr="00024BB0">
        <w:br/>
        <w:t> </w:t>
      </w:r>
      <w:r w:rsidRPr="00024BB0">
        <w:tab/>
      </w:r>
      <w:del w:id="253" w:author="Catalin Branea" w:date="2013-03-18T15:11:00Z">
        <w:r w:rsidRPr="00024BB0" w:rsidDel="00716D54">
          <w:tab/>
        </w:r>
      </w:del>
      <w:r>
        <w:t>RETURN("MODIFIED")</w:t>
      </w:r>
      <w:ins w:id="254" w:author="Catalin Branea" w:date="2013-03-18T15:12:00Z">
        <w:r w:rsidR="00716D54">
          <w:tab/>
        </w:r>
        <w:r w:rsidR="00716D54">
          <w:tab/>
          <w:t>[</w:t>
        </w:r>
        <w:proofErr w:type="spellStart"/>
        <w:r w:rsidR="00716D54">
          <w:t>DateTime</w:t>
        </w:r>
        <w:proofErr w:type="spellEnd"/>
        <w:r w:rsidR="00716D54">
          <w:t xml:space="preserve">] </w:t>
        </w:r>
      </w:ins>
      <w:del w:id="255" w:author="Catalin Branea" w:date="2013-03-18T15:12:00Z">
        <w:r w:rsidDel="00716D54">
          <w:delText>=</w:delText>
        </w:r>
      </w:del>
      <w:r w:rsidRPr="00024BB0">
        <w:t>Date Last Modified</w:t>
      </w:r>
      <w:r w:rsidRPr="00024BB0">
        <w:br/>
        <w:t> </w:t>
      </w:r>
      <w:r w:rsidRPr="00024BB0">
        <w:tab/>
      </w:r>
      <w:del w:id="256" w:author="Catalin Branea" w:date="2013-03-18T15:11:00Z">
        <w:r w:rsidRPr="00024BB0" w:rsidDel="00716D54">
          <w:tab/>
        </w:r>
      </w:del>
      <w:r>
        <w:t>RETURN("NARRATIVE")</w:t>
      </w:r>
      <w:ins w:id="257" w:author="Catalin Branea" w:date="2013-03-18T15:12:00Z">
        <w:r w:rsidR="00716D54">
          <w:tab/>
        </w:r>
        <w:r w:rsidR="00716D54">
          <w:tab/>
          <w:t xml:space="preserve">[String] </w:t>
        </w:r>
      </w:ins>
      <w:del w:id="258" w:author="Catalin Branea" w:date="2013-03-18T15:12:00Z">
        <w:r w:rsidDel="00716D54">
          <w:delText>=</w:delText>
        </w:r>
      </w:del>
      <w:r w:rsidRPr="00024BB0">
        <w:t xml:space="preserve">Provider Narrative </w:t>
      </w:r>
      <w:r w:rsidRPr="00024BB0">
        <w:br/>
        <w:t> </w:t>
      </w:r>
      <w:r w:rsidRPr="00024BB0">
        <w:tab/>
      </w:r>
      <w:del w:id="259" w:author="Catalin Branea" w:date="2013-03-18T15:11:00Z">
        <w:r w:rsidRPr="00024BB0" w:rsidDel="00716D54">
          <w:tab/>
        </w:r>
      </w:del>
      <w:r>
        <w:t>RETURN("ENTERED")</w:t>
      </w:r>
      <w:ins w:id="260" w:author="Catalin Branea" w:date="2013-03-18T15:12:00Z">
        <w:r w:rsidR="00716D54">
          <w:tab/>
        </w:r>
        <w:r w:rsidR="00716D54">
          <w:tab/>
          <w:t xml:space="preserve">[String] </w:t>
        </w:r>
      </w:ins>
      <w:del w:id="261" w:author="Catalin Branea" w:date="2013-03-18T15:12:00Z">
        <w:r w:rsidDel="00716D54">
          <w:delText>=</w:delText>
        </w:r>
      </w:del>
      <w:r w:rsidRPr="00024BB0">
        <w:t>Date Entered ^ Entered by</w:t>
      </w:r>
      <w:r w:rsidRPr="00024BB0">
        <w:br/>
        <w:t> </w:t>
      </w:r>
      <w:r w:rsidRPr="00024BB0">
        <w:tab/>
      </w:r>
      <w:del w:id="262" w:author="Catalin Branea" w:date="2013-03-18T15:11:00Z">
        <w:r w:rsidRPr="00024BB0" w:rsidDel="00716D54">
          <w:tab/>
        </w:r>
      </w:del>
      <w:r>
        <w:t>RETURN("STATUS")</w:t>
      </w:r>
      <w:ins w:id="263" w:author="Catalin Branea" w:date="2013-03-18T15:12:00Z">
        <w:r w:rsidR="00716D54">
          <w:tab/>
        </w:r>
        <w:r w:rsidR="00716D54">
          <w:tab/>
          <w:t xml:space="preserve">[String] </w:t>
        </w:r>
      </w:ins>
      <w:del w:id="264" w:author="Catalin Branea" w:date="2013-03-18T15:12:00Z">
        <w:r w:rsidDel="00716D54">
          <w:delText>=</w:delText>
        </w:r>
      </w:del>
      <w:r w:rsidRPr="00024BB0">
        <w:t>Status</w:t>
      </w:r>
      <w:r w:rsidRPr="00024BB0">
        <w:br/>
        <w:t> </w:t>
      </w:r>
      <w:r w:rsidRPr="00024BB0">
        <w:tab/>
      </w:r>
      <w:del w:id="265" w:author="Catalin Branea" w:date="2013-03-18T15:11:00Z">
        <w:r w:rsidRPr="00024BB0" w:rsidDel="00716D54">
          <w:tab/>
        </w:r>
      </w:del>
      <w:r>
        <w:t>RETURN("PRIORITY")</w:t>
      </w:r>
      <w:ins w:id="266" w:author="Catalin Branea" w:date="2013-03-18T15:12:00Z">
        <w:r w:rsidR="00716D54">
          <w:tab/>
        </w:r>
        <w:r w:rsidR="00716D54">
          <w:tab/>
          <w:t xml:space="preserve">[String] </w:t>
        </w:r>
      </w:ins>
      <w:del w:id="267" w:author="Catalin Branea" w:date="2013-03-18T15:12:00Z">
        <w:r w:rsidDel="00716D54">
          <w:delText>=</w:delText>
        </w:r>
      </w:del>
      <w:r w:rsidRPr="00024BB0">
        <w:t>Priority Acute/Chronic</w:t>
      </w:r>
      <w:r w:rsidRPr="00024BB0">
        <w:br/>
        <w:t> </w:t>
      </w:r>
      <w:r w:rsidRPr="00024BB0">
        <w:tab/>
      </w:r>
      <w:del w:id="268" w:author="Catalin Branea" w:date="2013-03-18T15:11:00Z">
        <w:r w:rsidRPr="00024BB0" w:rsidDel="00716D54">
          <w:tab/>
        </w:r>
      </w:del>
      <w:r>
        <w:t>RETURN("ONSET")</w:t>
      </w:r>
      <w:ins w:id="269" w:author="Catalin Branea" w:date="2013-03-18T15:12:00Z">
        <w:r w:rsidR="00716D54">
          <w:tab/>
        </w:r>
        <w:r w:rsidR="00716D54">
          <w:tab/>
          <w:t>[</w:t>
        </w:r>
        <w:proofErr w:type="spellStart"/>
        <w:r w:rsidR="00716D54">
          <w:t>DateTime</w:t>
        </w:r>
        <w:proofErr w:type="spellEnd"/>
        <w:r w:rsidR="00716D54">
          <w:t xml:space="preserve">] </w:t>
        </w:r>
      </w:ins>
      <w:del w:id="270" w:author="Catalin Branea" w:date="2013-03-18T15:12:00Z">
        <w:r w:rsidDel="00716D54">
          <w:delText>=</w:delText>
        </w:r>
      </w:del>
      <w:r w:rsidRPr="00024BB0">
        <w:t>Date of Onset</w:t>
      </w:r>
      <w:r w:rsidRPr="00024BB0">
        <w:br/>
        <w:t> </w:t>
      </w:r>
      <w:r w:rsidRPr="00024BB0">
        <w:tab/>
      </w:r>
      <w:del w:id="271" w:author="Catalin Branea" w:date="2013-03-18T15:11:00Z">
        <w:r w:rsidRPr="00024BB0" w:rsidDel="00716D54">
          <w:tab/>
        </w:r>
      </w:del>
      <w:r>
        <w:t>RETURN("PROVIDER")</w:t>
      </w:r>
      <w:ins w:id="272" w:author="Catalin Branea" w:date="2013-03-18T15:13:00Z">
        <w:r w:rsidR="00716D54">
          <w:tab/>
        </w:r>
        <w:r w:rsidR="00716D54">
          <w:tab/>
          <w:t xml:space="preserve">[String] </w:t>
        </w:r>
      </w:ins>
      <w:del w:id="273" w:author="Catalin Branea" w:date="2013-03-18T15:13:00Z">
        <w:r w:rsidDel="00716D54">
          <w:delText>=</w:delText>
        </w:r>
      </w:del>
      <w:r w:rsidRPr="00024BB0">
        <w:t>Responsible Provider</w:t>
      </w:r>
      <w:r w:rsidRPr="00024BB0">
        <w:br/>
        <w:t> </w:t>
      </w:r>
      <w:r w:rsidRPr="00024BB0">
        <w:tab/>
      </w:r>
      <w:del w:id="274" w:author="Catalin Branea" w:date="2013-03-18T15:11:00Z">
        <w:r w:rsidRPr="00024BB0" w:rsidDel="00716D54">
          <w:tab/>
        </w:r>
      </w:del>
      <w:r>
        <w:t>RETURN("RECORDED"</w:t>
      </w:r>
      <w:ins w:id="275" w:author="Catalin Branea" w:date="2013-03-18T15:13:00Z">
        <w:r w:rsidR="00716D54">
          <w:t>)</w:t>
        </w:r>
        <w:r w:rsidR="00716D54">
          <w:tab/>
        </w:r>
        <w:r w:rsidR="00716D54">
          <w:tab/>
          <w:t xml:space="preserve">[String] </w:t>
        </w:r>
      </w:ins>
      <w:del w:id="276" w:author="Catalin Branea" w:date="2013-03-18T15:13:00Z">
        <w:r w:rsidDel="00716D54">
          <w:delText>)=</w:delText>
        </w:r>
      </w:del>
      <w:r w:rsidRPr="00024BB0">
        <w:t>Date Recorded ^ Recorded by</w:t>
      </w:r>
      <w:r w:rsidRPr="00024BB0">
        <w:br/>
        <w:t> </w:t>
      </w:r>
      <w:r w:rsidRPr="00024BB0">
        <w:tab/>
      </w:r>
      <w:del w:id="277" w:author="Catalin Branea" w:date="2013-03-18T15:11:00Z">
        <w:r w:rsidRPr="00024BB0" w:rsidDel="00716D54">
          <w:tab/>
        </w:r>
      </w:del>
      <w:r>
        <w:t>RETURN("CLINIC")</w:t>
      </w:r>
      <w:ins w:id="278" w:author="Catalin Branea" w:date="2013-03-18T15:13:00Z">
        <w:r w:rsidR="00716D54">
          <w:tab/>
        </w:r>
        <w:r w:rsidR="00716D54">
          <w:tab/>
          <w:t xml:space="preserve">[String] </w:t>
        </w:r>
      </w:ins>
      <w:del w:id="279" w:author="Catalin Branea" w:date="2013-03-18T15:13:00Z">
        <w:r w:rsidDel="00716D54">
          <w:delText>=</w:delText>
        </w:r>
      </w:del>
      <w:r w:rsidRPr="00024BB0">
        <w:t>Hospital Location</w:t>
      </w:r>
      <w:r w:rsidRPr="00024BB0">
        <w:br/>
        <w:t> </w:t>
      </w:r>
      <w:r w:rsidRPr="00024BB0">
        <w:tab/>
      </w:r>
      <w:del w:id="280" w:author="Catalin Branea" w:date="2013-03-18T15:11:00Z">
        <w:r w:rsidRPr="00024BB0" w:rsidDel="00716D54">
          <w:tab/>
        </w:r>
      </w:del>
      <w:r>
        <w:t>RETURN("SC")</w:t>
      </w:r>
      <w:ins w:id="281" w:author="Catalin Branea" w:date="2013-03-18T15:13:00Z">
        <w:r w:rsidR="00716D54">
          <w:tab/>
        </w:r>
        <w:r w:rsidR="00716D54">
          <w:tab/>
        </w:r>
        <w:r w:rsidR="00716D54">
          <w:tab/>
          <w:t xml:space="preserve">[String] </w:t>
        </w:r>
      </w:ins>
      <w:del w:id="282" w:author="Catalin Branea" w:date="2013-03-18T15:13:00Z">
        <w:r w:rsidDel="00716D54">
          <w:delText>=</w:delText>
        </w:r>
      </w:del>
      <w:r w:rsidRPr="00024BB0">
        <w:t xml:space="preserve">Service Connected </w:t>
      </w:r>
      <w:ins w:id="283" w:author="Catalin Branea" w:date="2013-03-25T09:39:00Z">
        <w:r w:rsidR="00546C65">
          <w:t>(</w:t>
        </w:r>
      </w:ins>
      <w:r w:rsidRPr="00024BB0">
        <w:t>SC/NSC/""</w:t>
      </w:r>
      <w:ins w:id="284" w:author="Catalin Branea" w:date="2013-03-25T09:39:00Z">
        <w:r w:rsidR="00546C65">
          <w:t>)</w:t>
        </w:r>
      </w:ins>
      <w:r w:rsidRPr="00024BB0">
        <w:br/>
        <w:t> </w:t>
      </w:r>
      <w:r w:rsidRPr="00024BB0">
        <w:tab/>
      </w:r>
      <w:del w:id="285" w:author="Catalin Branea" w:date="2013-03-18T15:11:00Z">
        <w:r w:rsidRPr="00024BB0" w:rsidDel="00716D54">
          <w:tab/>
        </w:r>
      </w:del>
      <w:r>
        <w:t xml:space="preserve">RETURN("EXPOSURE") </w:t>
      </w:r>
      <w:ins w:id="286" w:author="Catalin Branea" w:date="2013-03-18T15:13:00Z">
        <w:r w:rsidR="00716D54">
          <w:tab/>
        </w:r>
        <w:r w:rsidR="00716D54">
          <w:tab/>
          <w:t xml:space="preserve">[Numeric] </w:t>
        </w:r>
      </w:ins>
      <w:del w:id="287" w:author="Catalin Branea" w:date="2013-03-18T15:13:00Z">
        <w:r w:rsidDel="00716D54">
          <w:delText xml:space="preserve">= </w:delText>
        </w:r>
      </w:del>
      <w:r>
        <w:t>Number of exposure factors</w:t>
      </w:r>
      <w:r w:rsidRPr="00024BB0">
        <w:br/>
        <w:t> </w:t>
      </w:r>
      <w:r w:rsidRPr="00024BB0">
        <w:tab/>
      </w:r>
      <w:del w:id="288" w:author="Catalin Branea" w:date="2013-03-18T15:11:00Z">
        <w:r w:rsidRPr="00024BB0" w:rsidDel="00716D54">
          <w:tab/>
        </w:r>
      </w:del>
      <w:r w:rsidRPr="00024BB0">
        <w:t>RETURN("EXPOSURE",X)</w:t>
      </w:r>
      <w:ins w:id="289" w:author="Catalin Branea" w:date="2013-03-18T15:13:00Z">
        <w:r w:rsidR="00716D54">
          <w:tab/>
          <w:t xml:space="preserve">[String] </w:t>
        </w:r>
      </w:ins>
      <w:del w:id="290" w:author="Catalin Branea" w:date="2013-03-18T15:13:00Z">
        <w:r w:rsidRPr="00024BB0" w:rsidDel="00716D54">
          <w:delText>=</w:delText>
        </w:r>
      </w:del>
      <w:r w:rsidRPr="00024BB0">
        <w:t>"AGENT ORANGE"</w:t>
      </w:r>
      <w:r w:rsidRPr="00024BB0">
        <w:br/>
        <w:t> </w:t>
      </w:r>
      <w:r w:rsidRPr="00024BB0">
        <w:tab/>
      </w:r>
      <w:del w:id="291" w:author="Catalin Branea" w:date="2013-03-18T15:11:00Z">
        <w:r w:rsidRPr="00024BB0" w:rsidDel="00716D54">
          <w:tab/>
        </w:r>
      </w:del>
      <w:r w:rsidRPr="00024BB0">
        <w:t>RETURN("EXPOSURE",X)</w:t>
      </w:r>
      <w:ins w:id="292" w:author="Catalin Branea" w:date="2013-03-18T15:13:00Z">
        <w:r w:rsidR="00716D54">
          <w:tab/>
          <w:t xml:space="preserve">[String] </w:t>
        </w:r>
      </w:ins>
      <w:del w:id="293" w:author="Catalin Branea" w:date="2013-03-18T15:13:00Z">
        <w:r w:rsidRPr="00024BB0" w:rsidDel="00716D54">
          <w:delText>=</w:delText>
        </w:r>
      </w:del>
      <w:r w:rsidRPr="00024BB0">
        <w:t>"RADIATION"</w:t>
      </w:r>
      <w:r w:rsidRPr="00024BB0">
        <w:br/>
        <w:t> </w:t>
      </w:r>
      <w:r w:rsidRPr="00024BB0">
        <w:tab/>
      </w:r>
      <w:del w:id="294" w:author="Catalin Branea" w:date="2013-03-18T15:11:00Z">
        <w:r w:rsidRPr="00024BB0" w:rsidDel="00716D54">
          <w:tab/>
        </w:r>
      </w:del>
      <w:r w:rsidRPr="00024BB0">
        <w:t>RETURN("EXPOSURE",X)</w:t>
      </w:r>
      <w:ins w:id="295" w:author="Catalin Branea" w:date="2013-03-18T15:14:00Z">
        <w:r w:rsidR="00716D54">
          <w:tab/>
          <w:t xml:space="preserve">[String] </w:t>
        </w:r>
      </w:ins>
      <w:del w:id="296" w:author="Catalin Branea" w:date="2013-03-18T15:13:00Z">
        <w:r w:rsidRPr="00024BB0" w:rsidDel="00716D54">
          <w:delText>=</w:delText>
        </w:r>
      </w:del>
      <w:r w:rsidRPr="00024BB0">
        <w:t>"ENV CONTAMINANTS"</w:t>
      </w:r>
      <w:r w:rsidRPr="00024BB0">
        <w:br/>
        <w:t> </w:t>
      </w:r>
      <w:r w:rsidRPr="00024BB0">
        <w:tab/>
      </w:r>
      <w:del w:id="297" w:author="Catalin Branea" w:date="2013-03-18T15:11:00Z">
        <w:r w:rsidRPr="00024BB0" w:rsidDel="00716D54">
          <w:tab/>
        </w:r>
      </w:del>
      <w:r w:rsidRPr="00024BB0">
        <w:t>RETURN("EXPOSURE",X)</w:t>
      </w:r>
      <w:ins w:id="298" w:author="Catalin Branea" w:date="2013-03-18T15:14:00Z">
        <w:r w:rsidR="00716D54">
          <w:tab/>
          <w:t xml:space="preserve">[String] </w:t>
        </w:r>
      </w:ins>
      <w:del w:id="299" w:author="Catalin Branea" w:date="2013-03-18T15:14:00Z">
        <w:r w:rsidRPr="00024BB0" w:rsidDel="00716D54">
          <w:delText>=</w:delText>
        </w:r>
      </w:del>
      <w:r w:rsidRPr="00024BB0">
        <w:t>"HEAD AND/OR NECK CANCER"</w:t>
      </w:r>
      <w:r w:rsidRPr="00024BB0">
        <w:br/>
        <w:t> </w:t>
      </w:r>
      <w:r w:rsidRPr="00024BB0">
        <w:tab/>
      </w:r>
      <w:del w:id="300" w:author="Catalin Branea" w:date="2013-03-18T15:11:00Z">
        <w:r w:rsidRPr="00024BB0" w:rsidDel="00716D54">
          <w:tab/>
        </w:r>
      </w:del>
      <w:r w:rsidRPr="00024BB0">
        <w:t>RETURN("EXPOSURE",X)</w:t>
      </w:r>
      <w:ins w:id="301" w:author="Catalin Branea" w:date="2013-03-18T15:14:00Z">
        <w:r w:rsidR="00716D54">
          <w:tab/>
          <w:t xml:space="preserve">[String] </w:t>
        </w:r>
      </w:ins>
      <w:del w:id="302" w:author="Catalin Branea" w:date="2013-03-18T15:14:00Z">
        <w:r w:rsidRPr="00024BB0" w:rsidDel="00716D54">
          <w:delText>=</w:delText>
        </w:r>
      </w:del>
      <w:r w:rsidRPr="00024BB0">
        <w:t>"MILITARY SEXUAL TRAUMA"</w:t>
      </w:r>
      <w:r w:rsidRPr="00024BB0">
        <w:br/>
        <w:t> </w:t>
      </w:r>
      <w:r w:rsidRPr="00024BB0">
        <w:tab/>
      </w:r>
      <w:del w:id="303" w:author="Catalin Branea" w:date="2013-03-18T15:11:00Z">
        <w:r w:rsidRPr="00024BB0" w:rsidDel="00716D54">
          <w:tab/>
        </w:r>
      </w:del>
      <w:r w:rsidRPr="00024BB0">
        <w:t>RETURN("EXPOSURE",X)</w:t>
      </w:r>
      <w:ins w:id="304" w:author="Catalin Branea" w:date="2013-03-18T15:14:00Z">
        <w:r w:rsidR="00716D54">
          <w:tab/>
          <w:t xml:space="preserve">[String] </w:t>
        </w:r>
      </w:ins>
      <w:del w:id="305" w:author="Catalin Branea" w:date="2013-03-18T15:14:00Z">
        <w:r w:rsidRPr="00024BB0" w:rsidDel="00716D54">
          <w:delText>=</w:delText>
        </w:r>
      </w:del>
      <w:r w:rsidRPr="00024BB0">
        <w:t>"COMBAT VET"</w:t>
      </w:r>
      <w:r w:rsidRPr="00024BB0">
        <w:br/>
        <w:t> </w:t>
      </w:r>
      <w:r w:rsidRPr="00024BB0">
        <w:tab/>
      </w:r>
      <w:del w:id="306" w:author="Catalin Branea" w:date="2013-03-18T15:11:00Z">
        <w:r w:rsidRPr="00024BB0" w:rsidDel="00716D54">
          <w:tab/>
        </w:r>
      </w:del>
      <w:r w:rsidRPr="00024BB0">
        <w:t>RETURN("EXPOSURE",X)</w:t>
      </w:r>
      <w:ins w:id="307" w:author="Catalin Branea" w:date="2013-03-18T15:14:00Z">
        <w:r w:rsidR="00716D54">
          <w:tab/>
          <w:t xml:space="preserve">[String] </w:t>
        </w:r>
      </w:ins>
      <w:del w:id="308" w:author="Catalin Branea" w:date="2013-03-18T15:14:00Z">
        <w:r w:rsidRPr="00024BB0" w:rsidDel="00716D54">
          <w:delText>=</w:delText>
        </w:r>
      </w:del>
      <w:r w:rsidRPr="00024BB0">
        <w:t>"SHAD"</w:t>
      </w:r>
      <w:r w:rsidRPr="00024BB0">
        <w:br/>
        <w:t> </w:t>
      </w:r>
      <w:r w:rsidRPr="00024BB0">
        <w:tab/>
      </w:r>
      <w:del w:id="309" w:author="Catalin Branea" w:date="2013-03-18T15:11:00Z">
        <w:r w:rsidRPr="00024BB0" w:rsidDel="00716D54">
          <w:tab/>
        </w:r>
      </w:del>
      <w:r w:rsidRPr="00024BB0">
        <w:t>RETURN("</w:t>
      </w:r>
      <w:r>
        <w:t>COMMENT")</w:t>
      </w:r>
      <w:ins w:id="310" w:author="Catalin Branea" w:date="2013-03-18T15:14:00Z">
        <w:r w:rsidR="00716D54">
          <w:tab/>
        </w:r>
        <w:r w:rsidR="00716D54">
          <w:tab/>
          <w:t xml:space="preserve">[Numeric] </w:t>
        </w:r>
      </w:ins>
      <w:del w:id="311" w:author="Catalin Branea" w:date="2013-03-18T15:14:00Z">
        <w:r w:rsidDel="00716D54">
          <w:delText xml:space="preserve"> = </w:delText>
        </w:r>
      </w:del>
      <w:r>
        <w:t>Number of comments</w:t>
      </w:r>
      <w:r w:rsidRPr="00024BB0">
        <w:br/>
        <w:t> </w:t>
      </w:r>
      <w:r w:rsidRPr="00024BB0">
        <w:tab/>
      </w:r>
      <w:del w:id="312" w:author="Catalin Branea" w:date="2013-03-18T15:11:00Z">
        <w:r w:rsidRPr="00024BB0" w:rsidDel="00716D54">
          <w:tab/>
        </w:r>
      </w:del>
      <w:r w:rsidRPr="00024BB0">
        <w:t>RETURN("COMMENT",</w:t>
      </w:r>
      <w:ins w:id="313" w:author="Catalin Branea" w:date="2013-03-18T15:14:00Z">
        <w:r w:rsidR="00716D54">
          <w:t>#</w:t>
        </w:r>
      </w:ins>
      <w:del w:id="314" w:author="Catalin Branea" w:date="2013-03-18T15:14:00Z">
        <w:r w:rsidRPr="00024BB0" w:rsidDel="00716D54">
          <w:delText>CNT</w:delText>
        </w:r>
      </w:del>
      <w:r w:rsidRPr="00024BB0">
        <w:t>)</w:t>
      </w:r>
      <w:ins w:id="315" w:author="Catalin Branea" w:date="2013-03-18T15:14:00Z">
        <w:r w:rsidR="00716D54">
          <w:tab/>
          <w:t xml:space="preserve">[String] </w:t>
        </w:r>
      </w:ins>
      <w:del w:id="316" w:author="Catalin Branea" w:date="2013-03-18T15:14:00Z">
        <w:r w:rsidRPr="00024BB0" w:rsidDel="00716D54">
          <w:delText xml:space="preserve"> = </w:delText>
        </w:r>
      </w:del>
      <w:r w:rsidRPr="00024BB0">
        <w:t>Date ^ Author ^ Text of Note</w:t>
      </w:r>
    </w:p>
    <w:p w:rsidR="00A06F5A" w:rsidRDefault="00A06F5A" w:rsidP="00A06F5A">
      <w:pPr>
        <w:rPr>
          <w:color w:val="000000"/>
        </w:rPr>
      </w:pPr>
      <w:r>
        <w:rPr>
          <w:color w:val="000000"/>
        </w:rPr>
        <w:t>GMPIFN</w:t>
      </w:r>
      <w:r>
        <w:rPr>
          <w:color w:val="000000"/>
        </w:rPr>
        <w:tab/>
      </w:r>
      <w:ins w:id="317" w:author="Catalin Branea" w:date="2013-03-18T15:10:00Z">
        <w:r w:rsidR="004227BB">
          <w:rPr>
            <w:color w:val="000000"/>
          </w:rPr>
          <w:t>[</w:t>
        </w:r>
      </w:ins>
      <w:proofErr w:type="spellStart"/>
      <w:del w:id="318" w:author="Catalin Branea" w:date="2013-03-18T15:10:00Z">
        <w:r w:rsidDel="004227BB">
          <w:rPr>
            <w:color w:val="000000"/>
          </w:rPr>
          <w:delText>(</w:delText>
        </w:r>
      </w:del>
      <w:r>
        <w:rPr>
          <w:color w:val="000000"/>
        </w:rPr>
        <w:t>Required</w:t>
      </w:r>
      <w:proofErr w:type="gramStart"/>
      <w:ins w:id="319" w:author="Catalin Branea" w:date="2013-03-18T15:10:00Z">
        <w:r w:rsidR="004227BB">
          <w:rPr>
            <w:color w:val="000000"/>
          </w:rPr>
          <w:t>,Numeric</w:t>
        </w:r>
        <w:proofErr w:type="spellEnd"/>
        <w:proofErr w:type="gramEnd"/>
        <w:r w:rsidR="004227BB">
          <w:rPr>
            <w:color w:val="000000"/>
          </w:rPr>
          <w:t>]</w:t>
        </w:r>
      </w:ins>
      <w:del w:id="320" w:author="Catalin Branea" w:date="2013-03-18T15:10:00Z">
        <w:r w:rsidDel="004227BB">
          <w:rPr>
            <w:color w:val="000000"/>
          </w:rPr>
          <w:delText>)</w:delText>
        </w:r>
      </w:del>
      <w:r>
        <w:rPr>
          <w:color w:val="000000"/>
        </w:rPr>
        <w:t xml:space="preserve"> Problem I</w:t>
      </w:r>
      <w:ins w:id="321" w:author="Catalin Branea" w:date="2013-03-18T15:10:00Z">
        <w:r w:rsidR="004227BB">
          <w:rPr>
            <w:color w:val="000000"/>
          </w:rPr>
          <w:t>E</w:t>
        </w:r>
      </w:ins>
      <w:del w:id="322" w:author="Catalin Branea" w:date="2013-03-18T15:10:00Z">
        <w:r w:rsidDel="004227BB">
          <w:rPr>
            <w:color w:val="000000"/>
          </w:rPr>
          <w:delText>F</w:delText>
        </w:r>
      </w:del>
      <w:r>
        <w:rPr>
          <w:color w:val="000000"/>
        </w:rPr>
        <w:t>N</w:t>
      </w:r>
    </w:p>
    <w:p w:rsidR="00A06F5A" w:rsidDel="006F594B" w:rsidRDefault="00A06F5A" w:rsidP="00A06F5A">
      <w:pPr>
        <w:rPr>
          <w:del w:id="323" w:author="Catalin Branea" w:date="2013-03-25T11:43:00Z"/>
          <w:color w:val="000000"/>
        </w:rPr>
      </w:pPr>
      <w:del w:id="324" w:author="Catalin Branea" w:date="2013-03-25T11:43:00Z">
        <w:r w:rsidDel="006F594B">
          <w:rPr>
            <w:color w:val="000000"/>
          </w:rPr>
          <w:delText>GMPLMGR</w:delText>
        </w:r>
        <w:r w:rsidDel="006F594B">
          <w:rPr>
            <w:color w:val="000000"/>
          </w:rPr>
          <w:tab/>
        </w:r>
      </w:del>
      <w:del w:id="325" w:author="Catalin Branea" w:date="2013-03-18T15:10:00Z">
        <w:r w:rsidDel="004227BB">
          <w:rPr>
            <w:color w:val="000000"/>
          </w:rPr>
          <w:delText>(</w:delText>
        </w:r>
      </w:del>
      <w:del w:id="326" w:author="Catalin Branea" w:date="2013-03-25T11:43:00Z">
        <w:r w:rsidDel="006F594B">
          <w:rPr>
            <w:color w:val="000000"/>
          </w:rPr>
          <w:delText>Optional</w:delText>
        </w:r>
      </w:del>
      <w:del w:id="327" w:author="Catalin Branea" w:date="2013-03-18T15:10:00Z">
        <w:r w:rsidDel="004227BB">
          <w:rPr>
            <w:color w:val="000000"/>
          </w:rPr>
          <w:delText>)</w:delText>
        </w:r>
      </w:del>
      <w:del w:id="328" w:author="Catalin Branea" w:date="2013-03-25T11:43:00Z">
        <w:r w:rsidDel="006F594B">
          <w:rPr>
            <w:color w:val="000000"/>
          </w:rPr>
          <w:delText xml:space="preserve"> If 1 filter comments by provider</w:delText>
        </w:r>
      </w:del>
    </w:p>
    <w:p w:rsidR="00A06F5A" w:rsidDel="006F594B" w:rsidRDefault="00A06F5A" w:rsidP="00A06F5A">
      <w:pPr>
        <w:rPr>
          <w:del w:id="329" w:author="Catalin Branea" w:date="2013-03-25T11:43:00Z"/>
          <w:color w:val="000000"/>
        </w:rPr>
      </w:pPr>
      <w:del w:id="330" w:author="Catalin Branea" w:date="2013-03-25T11:43:00Z">
        <w:r w:rsidDel="006F594B">
          <w:rPr>
            <w:color w:val="000000"/>
          </w:rPr>
          <w:delText>GMPROV</w:delText>
        </w:r>
        <w:r w:rsidDel="006F594B">
          <w:rPr>
            <w:color w:val="000000"/>
          </w:rPr>
          <w:tab/>
        </w:r>
      </w:del>
      <w:del w:id="331" w:author="Catalin Branea" w:date="2013-03-18T15:10:00Z">
        <w:r w:rsidDel="004227BB">
          <w:rPr>
            <w:color w:val="000000"/>
          </w:rPr>
          <w:delText>(</w:delText>
        </w:r>
      </w:del>
      <w:del w:id="332" w:author="Catalin Branea" w:date="2013-03-25T11:43:00Z">
        <w:r w:rsidDel="006F594B">
          <w:rPr>
            <w:color w:val="000000"/>
          </w:rPr>
          <w:delText>Optional</w:delText>
        </w:r>
      </w:del>
      <w:del w:id="333" w:author="Catalin Branea" w:date="2013-03-18T15:10:00Z">
        <w:r w:rsidDel="004227BB">
          <w:rPr>
            <w:color w:val="000000"/>
          </w:rPr>
          <w:delText>)</w:delText>
        </w:r>
      </w:del>
      <w:del w:id="334" w:author="Catalin Branea" w:date="2013-03-25T11:43:00Z">
        <w:r w:rsidDel="006F594B">
          <w:rPr>
            <w:color w:val="000000"/>
          </w:rPr>
          <w:delText xml:space="preserve"> Provider I</w:delText>
        </w:r>
      </w:del>
      <w:del w:id="335" w:author="Catalin Branea" w:date="2013-03-18T15:10:00Z">
        <w:r w:rsidDel="004227BB">
          <w:rPr>
            <w:color w:val="000000"/>
          </w:rPr>
          <w:delText>F</w:delText>
        </w:r>
      </w:del>
      <w:del w:id="336" w:author="Catalin Branea" w:date="2013-03-25T11:43:00Z">
        <w:r w:rsidDel="006F594B">
          <w:rPr>
            <w:color w:val="000000"/>
          </w:rPr>
          <w:delText xml:space="preserve">N. The comments returned will be filtered by this </w:delText>
        </w:r>
        <w:r w:rsidDel="006F594B">
          <w:rPr>
            <w:color w:val="000000"/>
          </w:rPr>
          <w:tab/>
        </w:r>
        <w:r w:rsidDel="006F594B">
          <w:rPr>
            <w:color w:val="000000"/>
          </w:rPr>
          <w:tab/>
        </w:r>
        <w:r w:rsidDel="006F594B">
          <w:rPr>
            <w:color w:val="000000"/>
          </w:rPr>
          <w:tab/>
          <w:delText>provider.</w:delText>
        </w:r>
      </w:del>
    </w:p>
    <w:p w:rsidR="00A06F5A" w:rsidRDefault="00A06F5A" w:rsidP="00A06F5A">
      <w:pPr>
        <w:rPr>
          <w:color w:val="000000"/>
        </w:rPr>
      </w:pPr>
      <w:r>
        <w:rPr>
          <w:color w:val="000000"/>
        </w:rPr>
        <w:t>GMPMULTI</w:t>
      </w:r>
      <w:r>
        <w:rPr>
          <w:color w:val="000000"/>
        </w:rPr>
        <w:tab/>
      </w:r>
      <w:ins w:id="337" w:author="Catalin Branea" w:date="2013-03-18T15:10:00Z">
        <w:r w:rsidR="004227BB">
          <w:rPr>
            <w:color w:val="000000"/>
          </w:rPr>
          <w:t>[</w:t>
        </w:r>
      </w:ins>
      <w:proofErr w:type="spellStart"/>
      <w:del w:id="338" w:author="Catalin Branea" w:date="2013-03-18T15:10:00Z">
        <w:r w:rsidDel="004227BB">
          <w:rPr>
            <w:color w:val="000000"/>
          </w:rPr>
          <w:delText>(</w:delText>
        </w:r>
      </w:del>
      <w:r>
        <w:rPr>
          <w:color w:val="000000"/>
        </w:rPr>
        <w:t>Optional</w:t>
      </w:r>
      <w:proofErr w:type="gramStart"/>
      <w:ins w:id="339" w:author="Catalin Branea" w:date="2013-03-18T15:10:00Z">
        <w:r w:rsidR="004227BB">
          <w:rPr>
            <w:color w:val="000000"/>
          </w:rPr>
          <w:t>,Boolean</w:t>
        </w:r>
      </w:ins>
      <w:proofErr w:type="spellEnd"/>
      <w:proofErr w:type="gramEnd"/>
      <w:del w:id="340" w:author="Catalin Branea" w:date="2013-03-18T15:10:00Z">
        <w:r w:rsidDel="004227BB">
          <w:rPr>
            <w:color w:val="000000"/>
          </w:rPr>
          <w:delText>)</w:delText>
        </w:r>
      </w:del>
      <w:ins w:id="341" w:author="Catalin Branea" w:date="2013-03-18T15:10:00Z">
        <w:r w:rsidR="004227BB">
          <w:rPr>
            <w:color w:val="000000"/>
          </w:rPr>
          <w:t>]</w:t>
        </w:r>
      </w:ins>
      <w:r>
        <w:rPr>
          <w:color w:val="000000"/>
        </w:rPr>
        <w:t xml:space="preserve"> Multidivisional. If 0 the comments returned will be filtered by facility.</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361FFD" w:rsidRDefault="00361FFD" w:rsidP="00361FFD">
      <w:pPr>
        <w:rPr>
          <w:ins w:id="342" w:author="Catalin Branea" w:date="2013-03-20T18:28:00Z"/>
          <w:color w:val="000000"/>
        </w:rPr>
      </w:pPr>
      <w:ins w:id="343" w:author="Catalin Branea" w:date="2013-03-20T18:28:00Z">
        <w:r>
          <w:rPr>
            <w:color w:val="000000"/>
          </w:rPr>
          <w:t>INVPARAM</w:t>
        </w:r>
        <w:r>
          <w:rPr>
            <w:color w:val="000000"/>
          </w:rPr>
          <w:tab/>
        </w:r>
        <w:r w:rsidRPr="006E6996">
          <w:rPr>
            <w:color w:val="000000"/>
          </w:rPr>
          <w:t>Invalid parameter value</w:t>
        </w:r>
      </w:ins>
    </w:p>
    <w:p w:rsidR="00361FFD" w:rsidRDefault="00361FFD" w:rsidP="00361FFD">
      <w:pPr>
        <w:rPr>
          <w:ins w:id="344" w:author="Catalin Branea" w:date="2013-03-20T18:28:00Z"/>
          <w:color w:val="000000"/>
        </w:rPr>
      </w:pPr>
      <w:ins w:id="345" w:author="Catalin Branea" w:date="2013-03-20T18:28:00Z">
        <w:r>
          <w:rPr>
            <w:color w:val="000000"/>
          </w:rPr>
          <w:t>PRBNFND</w:t>
        </w:r>
        <w:r>
          <w:rPr>
            <w:color w:val="000000"/>
          </w:rPr>
          <w:tab/>
        </w:r>
        <w:r w:rsidRPr="00E114C0">
          <w:rPr>
            <w:color w:val="000000"/>
          </w:rPr>
          <w:t>Problem not found</w:t>
        </w:r>
      </w:ins>
    </w:p>
    <w:p w:rsidR="00A06F5A" w:rsidDel="009D52FF" w:rsidRDefault="00A06F5A" w:rsidP="00A06F5A">
      <w:pPr>
        <w:rPr>
          <w:del w:id="346" w:author="Catalin Branea" w:date="2013-03-18T14:49:00Z"/>
          <w:color w:val="000000"/>
        </w:rPr>
      </w:pPr>
      <w:del w:id="347" w:author="Catalin Branea" w:date="2013-03-18T14:49:00Z">
        <w:r w:rsidDel="009D52FF">
          <w:rPr>
            <w:color w:val="000000"/>
          </w:rPr>
          <w:delText>None</w:delText>
        </w:r>
      </w:del>
    </w:p>
    <w:p w:rsidR="00A06F5A" w:rsidRDefault="00C81A19" w:rsidP="00A06F5A">
      <w:pPr>
        <w:pStyle w:val="Heading3"/>
      </w:pPr>
      <w:ins w:id="348" w:author="Catalin Branea" w:date="2013-03-20T20:53:00Z">
        <w:r>
          <w:rPr>
            <w:color w:val="FF0000"/>
          </w:rPr>
          <w:t>$$</w:t>
        </w:r>
      </w:ins>
      <w:r w:rsidR="00A06F5A">
        <w:rPr>
          <w:color w:val="FF0000"/>
        </w:rPr>
        <w:t>DELETE</w:t>
      </w:r>
      <w:r w:rsidR="00A06F5A">
        <w:t>^</w:t>
      </w:r>
      <w:proofErr w:type="gramStart"/>
      <w:r w:rsidR="00A06F5A">
        <w:t>GMPLAPI2(</w:t>
      </w:r>
      <w:proofErr w:type="gramEnd"/>
      <w:r w:rsidR="00A06F5A">
        <w:t>) – Deletes a problem</w:t>
      </w:r>
    </w:p>
    <w:p w:rsidR="00A06F5A" w:rsidRDefault="00A06F5A" w:rsidP="00A06F5A">
      <w:pPr>
        <w:rPr>
          <w:color w:val="000000"/>
        </w:rPr>
      </w:pPr>
      <w:r>
        <w:rPr>
          <w:color w:val="000000"/>
        </w:rPr>
        <w:t>This extrinsic function deletes an existing problem from the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bookmarkStart w:id="349" w:name="_GoBack"/>
      <w:bookmarkEnd w:id="349"/>
      <w:del w:id="350" w:author="Catalin Branea" w:date="2013-03-25T14:37:00Z">
        <w:r w:rsidRPr="00643213" w:rsidDel="00ED7DD6">
          <w:rPr>
            <w:color w:val="FF0000"/>
          </w:rPr>
          <w:delText xml:space="preserve"> </w:delText>
        </w:r>
      </w:del>
      <w:r w:rsidRPr="00643213">
        <w:t>DELETE</w:t>
      </w:r>
      <w:r>
        <w:rPr>
          <w:color w:val="000000"/>
        </w:rPr>
        <w:t>^</w:t>
      </w:r>
      <w:proofErr w:type="gramStart"/>
      <w:r>
        <w:rPr>
          <w:color w:val="000000"/>
        </w:rPr>
        <w:t>GMPLAPI2(</w:t>
      </w:r>
      <w:proofErr w:type="gramEnd"/>
      <w:r>
        <w:rPr>
          <w:color w:val="000000"/>
        </w:rPr>
        <w:t>.RETURN,GMPIFN,GMPROV,REASON)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51" w:author="Catalin Branea" w:date="2013-03-18T15:15:00Z">
        <w:r w:rsidR="00E65AA6">
          <w:rPr>
            <w:color w:val="000000"/>
          </w:rPr>
          <w:t>[</w:t>
        </w:r>
      </w:ins>
      <w:proofErr w:type="spellStart"/>
      <w:del w:id="352" w:author="Catalin Branea" w:date="2013-03-18T15:15:00Z">
        <w:r w:rsidDel="00E65AA6">
          <w:rPr>
            <w:color w:val="000000"/>
          </w:rPr>
          <w:delText>(</w:delText>
        </w:r>
      </w:del>
      <w:r>
        <w:rPr>
          <w:color w:val="000000"/>
        </w:rPr>
        <w:t>Required</w:t>
      </w:r>
      <w:proofErr w:type="gramStart"/>
      <w:ins w:id="353" w:author="Catalin Branea" w:date="2013-03-18T15:15:00Z">
        <w:r w:rsidR="00E65AA6">
          <w:rPr>
            <w:color w:val="000000"/>
          </w:rPr>
          <w:t>,Boolean</w:t>
        </w:r>
      </w:ins>
      <w:proofErr w:type="spellEnd"/>
      <w:proofErr w:type="gramEnd"/>
      <w:del w:id="354" w:author="Catalin Branea" w:date="2013-03-18T15:15:00Z">
        <w:r w:rsidDel="00E65AA6">
          <w:rPr>
            <w:color w:val="000000"/>
          </w:rPr>
          <w:delText>)</w:delText>
        </w:r>
      </w:del>
      <w:ins w:id="355" w:author="Catalin Branea" w:date="2013-03-18T15:15:00Z">
        <w:r w:rsidR="00E65AA6">
          <w:rPr>
            <w:color w:val="000000"/>
          </w:rPr>
          <w:t>]</w:t>
        </w:r>
      </w:ins>
      <w:r>
        <w:rPr>
          <w:color w:val="000000"/>
        </w:rPr>
        <w:t xml:space="preserve"> Set to 0 if the delete failed, 1 otherwise. If it failed, RETURN </w:t>
      </w:r>
      <w:proofErr w:type="gramStart"/>
      <w:r>
        <w:rPr>
          <w:color w:val="000000"/>
        </w:rPr>
        <w:t>will be will</w:t>
      </w:r>
      <w:proofErr w:type="gramEnd"/>
      <w:r>
        <w:rPr>
          <w:color w:val="000000"/>
        </w:rPr>
        <w:t xml:space="preserve"> </w:t>
      </w:r>
      <w:ins w:id="356" w:author="Catalin Branea" w:date="2013-03-18T15:15:00Z">
        <w:r w:rsidR="00E65AA6">
          <w:rPr>
            <w:color w:val="000000"/>
          </w:rPr>
          <w:tab/>
        </w:r>
        <w:r w:rsidR="00E65AA6">
          <w:rPr>
            <w:color w:val="000000"/>
          </w:rPr>
          <w:tab/>
        </w:r>
      </w:ins>
      <w:r>
        <w:rPr>
          <w:color w:val="000000"/>
        </w:rPr>
        <w:t>hold</w:t>
      </w:r>
      <w:del w:id="357" w:author="Catalin Branea" w:date="2013-03-18T15:15:00Z">
        <w:r w:rsidDel="00E65AA6">
          <w:rPr>
            <w:color w:val="000000"/>
          </w:rPr>
          <w:delText xml:space="preserve"> </w:delText>
        </w:r>
        <w:r w:rsidDel="00E65AA6">
          <w:rPr>
            <w:color w:val="000000"/>
          </w:rPr>
          <w:tab/>
        </w:r>
        <w:r w:rsidDel="00E65AA6">
          <w:rPr>
            <w:color w:val="000000"/>
          </w:rPr>
          <w:tab/>
        </w:r>
        <w:r w:rsidDel="00E65AA6">
          <w:rPr>
            <w:color w:val="000000"/>
          </w:rPr>
          <w:tab/>
        </w:r>
      </w:del>
      <w:ins w:id="358" w:author="Catalin Branea" w:date="2013-03-18T15:15:00Z">
        <w:r w:rsidR="00E65AA6">
          <w:rPr>
            <w:color w:val="000000"/>
          </w:rPr>
          <w:t xml:space="preserve"> </w:t>
        </w:r>
      </w:ins>
      <w:r>
        <w:rPr>
          <w:color w:val="000000"/>
        </w:rPr>
        <w:t>an array of error descriptions.</w:t>
      </w:r>
    </w:p>
    <w:p w:rsidR="00A06F5A" w:rsidRDefault="00A06F5A" w:rsidP="00A06F5A">
      <w:pPr>
        <w:rPr>
          <w:color w:val="000000"/>
        </w:rPr>
      </w:pPr>
      <w:r>
        <w:rPr>
          <w:color w:val="000000"/>
        </w:rPr>
        <w:t>GMPIFN</w:t>
      </w:r>
      <w:r>
        <w:rPr>
          <w:color w:val="000000"/>
        </w:rPr>
        <w:tab/>
      </w:r>
      <w:ins w:id="359" w:author="Catalin Branea" w:date="2013-03-18T15:15:00Z">
        <w:r w:rsidR="00E65AA6">
          <w:rPr>
            <w:color w:val="000000"/>
          </w:rPr>
          <w:t>[</w:t>
        </w:r>
      </w:ins>
      <w:proofErr w:type="spellStart"/>
      <w:del w:id="360" w:author="Catalin Branea" w:date="2013-03-18T15:15:00Z">
        <w:r w:rsidDel="00E65AA6">
          <w:rPr>
            <w:color w:val="000000"/>
          </w:rPr>
          <w:delText>(</w:delText>
        </w:r>
      </w:del>
      <w:r>
        <w:rPr>
          <w:color w:val="000000"/>
        </w:rPr>
        <w:t>Required</w:t>
      </w:r>
      <w:proofErr w:type="gramStart"/>
      <w:ins w:id="361" w:author="Catalin Branea" w:date="2013-03-18T15:15:00Z">
        <w:r w:rsidR="00E65AA6">
          <w:rPr>
            <w:color w:val="000000"/>
          </w:rPr>
          <w:t>,Numeric</w:t>
        </w:r>
      </w:ins>
      <w:proofErr w:type="spellEnd"/>
      <w:proofErr w:type="gramEnd"/>
      <w:del w:id="362" w:author="Catalin Branea" w:date="2013-03-18T15:15:00Z">
        <w:r w:rsidDel="00E65AA6">
          <w:rPr>
            <w:color w:val="000000"/>
          </w:rPr>
          <w:delText>)</w:delText>
        </w:r>
      </w:del>
      <w:ins w:id="363" w:author="Catalin Branea" w:date="2013-03-18T15:15:00Z">
        <w:r w:rsidR="00E65AA6">
          <w:rPr>
            <w:color w:val="000000"/>
          </w:rPr>
          <w:t>]</w:t>
        </w:r>
      </w:ins>
      <w:r>
        <w:rPr>
          <w:color w:val="000000"/>
        </w:rPr>
        <w:t xml:space="preserve"> Problem I</w:t>
      </w:r>
      <w:ins w:id="364" w:author="Catalin Branea" w:date="2013-03-18T15:15:00Z">
        <w:r w:rsidR="00E65AA6">
          <w:rPr>
            <w:color w:val="000000"/>
          </w:rPr>
          <w:t>E</w:t>
        </w:r>
      </w:ins>
      <w:del w:id="365"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lastRenderedPageBreak/>
        <w:t>GMPROV</w:t>
      </w:r>
      <w:r>
        <w:rPr>
          <w:color w:val="000000"/>
        </w:rPr>
        <w:tab/>
      </w:r>
      <w:ins w:id="366" w:author="Catalin Branea" w:date="2013-03-18T15:15:00Z">
        <w:r w:rsidR="00E65AA6">
          <w:rPr>
            <w:color w:val="000000"/>
          </w:rPr>
          <w:t>[</w:t>
        </w:r>
      </w:ins>
      <w:proofErr w:type="spellStart"/>
      <w:del w:id="367" w:author="Catalin Branea" w:date="2013-03-18T15:15:00Z">
        <w:r w:rsidDel="00E65AA6">
          <w:rPr>
            <w:color w:val="000000"/>
          </w:rPr>
          <w:delText>(</w:delText>
        </w:r>
      </w:del>
      <w:r>
        <w:rPr>
          <w:color w:val="000000"/>
        </w:rPr>
        <w:t>Required</w:t>
      </w:r>
      <w:proofErr w:type="gramStart"/>
      <w:ins w:id="368" w:author="Catalin Branea" w:date="2013-03-18T15:15:00Z">
        <w:r w:rsidR="00E65AA6">
          <w:rPr>
            <w:color w:val="000000"/>
          </w:rPr>
          <w:t>,Numeric</w:t>
        </w:r>
      </w:ins>
      <w:proofErr w:type="spellEnd"/>
      <w:proofErr w:type="gramEnd"/>
      <w:del w:id="369" w:author="Catalin Branea" w:date="2013-03-18T15:15:00Z">
        <w:r w:rsidDel="00E65AA6">
          <w:rPr>
            <w:color w:val="000000"/>
          </w:rPr>
          <w:delText>)</w:delText>
        </w:r>
      </w:del>
      <w:ins w:id="370" w:author="Catalin Branea" w:date="2013-03-18T15:15:00Z">
        <w:r w:rsidR="00E65AA6">
          <w:rPr>
            <w:color w:val="000000"/>
          </w:rPr>
          <w:t>]</w:t>
        </w:r>
      </w:ins>
      <w:r>
        <w:rPr>
          <w:color w:val="000000"/>
        </w:rPr>
        <w:t xml:space="preserve"> Provider I</w:t>
      </w:r>
      <w:ins w:id="371" w:author="Catalin Branea" w:date="2013-03-18T15:15:00Z">
        <w:r w:rsidR="00E65AA6">
          <w:rPr>
            <w:color w:val="000000"/>
          </w:rPr>
          <w:t>E</w:t>
        </w:r>
      </w:ins>
      <w:del w:id="372" w:author="Catalin Branea" w:date="2013-03-18T15:15:00Z">
        <w:r w:rsidDel="00E65AA6">
          <w:rPr>
            <w:color w:val="000000"/>
          </w:rPr>
          <w:delText>F</w:delText>
        </w:r>
      </w:del>
      <w:r>
        <w:rPr>
          <w:color w:val="000000"/>
        </w:rPr>
        <w:t>N</w:t>
      </w:r>
    </w:p>
    <w:p w:rsidR="00A06F5A" w:rsidRDefault="00A06F5A" w:rsidP="00A06F5A">
      <w:pPr>
        <w:rPr>
          <w:color w:val="000000"/>
        </w:rPr>
      </w:pPr>
      <w:r>
        <w:rPr>
          <w:color w:val="000000"/>
        </w:rPr>
        <w:t>REASON</w:t>
      </w:r>
      <w:r>
        <w:rPr>
          <w:color w:val="000000"/>
        </w:rPr>
        <w:tab/>
      </w:r>
      <w:ins w:id="373" w:author="Catalin Branea" w:date="2013-03-18T15:15:00Z">
        <w:r w:rsidR="00E65AA6">
          <w:rPr>
            <w:color w:val="000000"/>
          </w:rPr>
          <w:t>[</w:t>
        </w:r>
      </w:ins>
      <w:proofErr w:type="spellStart"/>
      <w:del w:id="374" w:author="Catalin Branea" w:date="2013-03-18T15:15:00Z">
        <w:r w:rsidDel="00E65AA6">
          <w:rPr>
            <w:color w:val="000000"/>
          </w:rPr>
          <w:delText>(</w:delText>
        </w:r>
      </w:del>
      <w:r>
        <w:rPr>
          <w:color w:val="000000"/>
        </w:rPr>
        <w:t>Optional</w:t>
      </w:r>
      <w:proofErr w:type="gramStart"/>
      <w:ins w:id="375" w:author="Catalin Branea" w:date="2013-03-18T15:16:00Z">
        <w:r w:rsidR="00E65AA6">
          <w:rPr>
            <w:color w:val="000000"/>
          </w:rPr>
          <w:t>,String</w:t>
        </w:r>
      </w:ins>
      <w:proofErr w:type="spellEnd"/>
      <w:proofErr w:type="gramEnd"/>
      <w:del w:id="376" w:author="Catalin Branea" w:date="2013-03-18T15:16:00Z">
        <w:r w:rsidDel="00E65AA6">
          <w:rPr>
            <w:color w:val="000000"/>
          </w:rPr>
          <w:delText>)</w:delText>
        </w:r>
      </w:del>
      <w:ins w:id="377" w:author="Catalin Branea" w:date="2013-03-18T15:16:00Z">
        <w:r w:rsidR="00E65AA6">
          <w:rPr>
            <w:color w:val="000000"/>
          </w:rPr>
          <w:t>]</w:t>
        </w:r>
      </w:ins>
      <w:r>
        <w:rPr>
          <w:color w:val="000000"/>
        </w:rPr>
        <w:t xml:space="preserve"> Comment describing the reason for deleting this problem.</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378" w:author="Catalin Branea" w:date="2013-03-19T11:35:00Z"/>
          <w:color w:val="000000"/>
        </w:rPr>
      </w:pPr>
      <w:r>
        <w:rPr>
          <w:color w:val="000000"/>
        </w:rPr>
        <w:t>INVPARAM</w:t>
      </w:r>
      <w:r>
        <w:rPr>
          <w:color w:val="000000"/>
        </w:rPr>
        <w:tab/>
        <w:t>Invalid parameter passed (invalid GMPIFN, GMPROV or GMPVAMC)</w:t>
      </w:r>
    </w:p>
    <w:p w:rsidR="00A6553E" w:rsidRDefault="00A6553E" w:rsidP="00A06F5A">
      <w:pPr>
        <w:rPr>
          <w:ins w:id="379" w:author="Catalin Branea" w:date="2013-03-19T11:36:00Z"/>
          <w:color w:val="000000"/>
        </w:rPr>
      </w:pPr>
      <w:ins w:id="380" w:author="Catalin Branea" w:date="2013-03-19T11:36:00Z">
        <w:r w:rsidRPr="00A6553E">
          <w:rPr>
            <w:color w:val="000000"/>
          </w:rPr>
          <w:t>PRBNFND</w:t>
        </w:r>
        <w:r>
          <w:rPr>
            <w:color w:val="000000"/>
          </w:rPr>
          <w:tab/>
        </w:r>
        <w:r w:rsidRPr="00A6553E">
          <w:rPr>
            <w:color w:val="000000"/>
          </w:rPr>
          <w:t>Problem not found</w:t>
        </w:r>
      </w:ins>
    </w:p>
    <w:p w:rsidR="00A6553E" w:rsidRDefault="00A6553E" w:rsidP="00A06F5A">
      <w:pPr>
        <w:rPr>
          <w:color w:val="000000"/>
        </w:rPr>
      </w:pPr>
      <w:ins w:id="381" w:author="Catalin Branea" w:date="2013-03-19T11:36:00Z">
        <w:r>
          <w:rPr>
            <w:color w:val="000000"/>
          </w:rPr>
          <w:t>PROVNFND</w:t>
        </w:r>
        <w:r>
          <w:rPr>
            <w:color w:val="000000"/>
          </w:rPr>
          <w:tab/>
        </w:r>
        <w:r w:rsidRPr="00A6553E">
          <w:rPr>
            <w:color w:val="000000"/>
          </w:rPr>
          <w:t>Provider not found</w:t>
        </w:r>
      </w:ins>
    </w:p>
    <w:p w:rsidR="00A06F5A" w:rsidRDefault="00A06F5A" w:rsidP="00A06F5A">
      <w:pPr>
        <w:rPr>
          <w:color w:val="000000"/>
        </w:rPr>
      </w:pPr>
      <w:r>
        <w:rPr>
          <w:color w:val="000000"/>
        </w:rPr>
        <w:t>PRBDLTD</w:t>
      </w:r>
      <w:r>
        <w:rPr>
          <w:color w:val="000000"/>
        </w:rPr>
        <w:tab/>
        <w:t>Problem already deleted</w:t>
      </w:r>
    </w:p>
    <w:p w:rsidR="00A06F5A" w:rsidRDefault="00C81A19" w:rsidP="00A06F5A">
      <w:pPr>
        <w:pStyle w:val="Heading3"/>
      </w:pPr>
      <w:ins w:id="382" w:author="Catalin Branea" w:date="2013-03-20T20:53:00Z">
        <w:r>
          <w:rPr>
            <w:color w:val="FF0000"/>
          </w:rPr>
          <w:t>$$</w:t>
        </w:r>
      </w:ins>
      <w:r w:rsidR="00A06F5A">
        <w:rPr>
          <w:color w:val="FF0000"/>
        </w:rPr>
        <w:t>DELETED</w:t>
      </w:r>
      <w:r w:rsidR="00A06F5A">
        <w:t>^</w:t>
      </w:r>
      <w:proofErr w:type="gramStart"/>
      <w:r w:rsidR="00A06F5A">
        <w:t>GMPLAPI2(</w:t>
      </w:r>
      <w:proofErr w:type="gramEnd"/>
      <w:r w:rsidR="00A06F5A">
        <w:t>) – Is problem deleted</w:t>
      </w:r>
    </w:p>
    <w:p w:rsidR="00A06F5A" w:rsidRDefault="00A06F5A" w:rsidP="00A06F5A">
      <w:pPr>
        <w:rPr>
          <w:color w:val="000000"/>
        </w:rPr>
      </w:pPr>
      <w:r>
        <w:rPr>
          <w:color w:val="000000"/>
        </w:rPr>
        <w:t>This extrinsic function verifies if a problem is deleted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6E2E17">
        <w:t>DELETED^GMPLAPI2</w:t>
      </w:r>
      <w:r>
        <w:rPr>
          <w:color w:val="000000"/>
        </w:rPr>
        <w:t>(.RETURN,GMPIFN)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383" w:author="Catalin Branea" w:date="2013-03-18T15:19:00Z">
        <w:r w:rsidR="00BE17F0">
          <w:rPr>
            <w:color w:val="000000"/>
          </w:rPr>
          <w:t>[</w:t>
        </w:r>
      </w:ins>
      <w:proofErr w:type="spellStart"/>
      <w:del w:id="384" w:author="Catalin Branea" w:date="2013-03-18T15:19:00Z">
        <w:r w:rsidDel="00BE17F0">
          <w:rPr>
            <w:color w:val="000000"/>
          </w:rPr>
          <w:delText>(</w:delText>
        </w:r>
      </w:del>
      <w:r>
        <w:rPr>
          <w:color w:val="000000"/>
        </w:rPr>
        <w:t>Required</w:t>
      </w:r>
      <w:proofErr w:type="gramStart"/>
      <w:ins w:id="385" w:author="Catalin Branea" w:date="2013-03-18T15:19:00Z">
        <w:r w:rsidR="00BE17F0">
          <w:rPr>
            <w:color w:val="000000"/>
          </w:rPr>
          <w:t>,Boolean</w:t>
        </w:r>
      </w:ins>
      <w:proofErr w:type="spellEnd"/>
      <w:proofErr w:type="gramEnd"/>
      <w:del w:id="386" w:author="Catalin Branea" w:date="2013-03-18T15:19:00Z">
        <w:r w:rsidDel="00BE17F0">
          <w:rPr>
            <w:color w:val="000000"/>
          </w:rPr>
          <w:delText>)</w:delText>
        </w:r>
      </w:del>
      <w:ins w:id="387" w:author="Catalin Branea" w:date="2013-03-18T15:19:00Z">
        <w:r w:rsidR="00BE17F0">
          <w:rPr>
            <w:color w:val="000000"/>
          </w:rPr>
          <w:t>]</w:t>
        </w:r>
      </w:ins>
      <w:r>
        <w:rPr>
          <w:color w:val="000000"/>
        </w:rPr>
        <w:t xml:space="preserve"> Set to 1 if the problem is deleted, 0 otherwise</w:t>
      </w:r>
    </w:p>
    <w:p w:rsidR="00A06F5A" w:rsidRDefault="00A06F5A" w:rsidP="00A06F5A">
      <w:pPr>
        <w:rPr>
          <w:color w:val="000000"/>
        </w:rPr>
      </w:pPr>
      <w:r>
        <w:rPr>
          <w:color w:val="000000"/>
        </w:rPr>
        <w:t>GMPIFN</w:t>
      </w:r>
      <w:r>
        <w:rPr>
          <w:color w:val="000000"/>
        </w:rPr>
        <w:tab/>
      </w:r>
      <w:ins w:id="388" w:author="Catalin Branea" w:date="2013-03-18T15:19:00Z">
        <w:r w:rsidR="00BE17F0">
          <w:rPr>
            <w:color w:val="000000"/>
          </w:rPr>
          <w:t>[</w:t>
        </w:r>
      </w:ins>
      <w:proofErr w:type="spellStart"/>
      <w:del w:id="389" w:author="Catalin Branea" w:date="2013-03-18T15:19:00Z">
        <w:r w:rsidDel="00BE17F0">
          <w:rPr>
            <w:color w:val="000000"/>
          </w:rPr>
          <w:delText>(</w:delText>
        </w:r>
      </w:del>
      <w:r>
        <w:rPr>
          <w:color w:val="000000"/>
        </w:rPr>
        <w:t>Required</w:t>
      </w:r>
      <w:del w:id="390" w:author="Catalin Branea" w:date="2013-03-18T15:20:00Z">
        <w:r w:rsidDel="00BE17F0">
          <w:rPr>
            <w:color w:val="000000"/>
          </w:rPr>
          <w:delText>)</w:delText>
        </w:r>
      </w:del>
      <w:proofErr w:type="gramStart"/>
      <w:ins w:id="391" w:author="Catalin Branea" w:date="2013-03-18T15:20:00Z">
        <w:r w:rsidR="00BE17F0">
          <w:rPr>
            <w:color w:val="000000"/>
          </w:rPr>
          <w:t>,Numeric</w:t>
        </w:r>
        <w:proofErr w:type="spellEnd"/>
        <w:proofErr w:type="gramEnd"/>
        <w:r w:rsidR="00BE17F0">
          <w:rPr>
            <w:color w:val="000000"/>
          </w:rPr>
          <w:t>]</w:t>
        </w:r>
      </w:ins>
      <w:r>
        <w:rPr>
          <w:color w:val="000000"/>
        </w:rPr>
        <w:t xml:space="preserve"> The problem I</w:t>
      </w:r>
      <w:ins w:id="392" w:author="Catalin Branea" w:date="2013-03-18T15:20:00Z">
        <w:r w:rsidR="00BE17F0">
          <w:rPr>
            <w:color w:val="000000"/>
          </w:rPr>
          <w:t>E</w:t>
        </w:r>
      </w:ins>
      <w:del w:id="393" w:author="Catalin Branea" w:date="2013-03-18T15:20:00Z">
        <w:r w:rsidDel="00BE17F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E17F0" w:rsidRDefault="00BE17F0" w:rsidP="00BE17F0">
      <w:pPr>
        <w:rPr>
          <w:ins w:id="394" w:author="Catalin Branea" w:date="2013-03-18T15:20:00Z"/>
          <w:color w:val="000000"/>
        </w:rPr>
      </w:pPr>
      <w:ins w:id="395" w:author="Catalin Branea" w:date="2013-03-18T15:20:00Z">
        <w:r>
          <w:rPr>
            <w:color w:val="000000"/>
          </w:rPr>
          <w:t>INVPARAM</w:t>
        </w:r>
        <w:r>
          <w:rPr>
            <w:color w:val="000000"/>
          </w:rPr>
          <w:tab/>
          <w:t>In</w:t>
        </w:r>
        <w:r w:rsidR="005A650B">
          <w:rPr>
            <w:color w:val="000000"/>
          </w:rPr>
          <w:t>valid parameter passed (</w:t>
        </w:r>
        <w:r>
          <w:rPr>
            <w:color w:val="000000"/>
          </w:rPr>
          <w:t>GMPIFN)</w:t>
        </w:r>
      </w:ins>
    </w:p>
    <w:p w:rsidR="00314991" w:rsidRDefault="00314991" w:rsidP="00314991">
      <w:pPr>
        <w:rPr>
          <w:ins w:id="396" w:author="Catalin Branea" w:date="2013-03-20T18:31:00Z"/>
          <w:color w:val="000000"/>
        </w:rPr>
      </w:pPr>
      <w:ins w:id="397" w:author="Catalin Branea" w:date="2013-03-20T18:31:00Z">
        <w:r>
          <w:rPr>
            <w:color w:val="000000"/>
          </w:rPr>
          <w:t>PRBNFND</w:t>
        </w:r>
        <w:r>
          <w:rPr>
            <w:color w:val="000000"/>
          </w:rPr>
          <w:tab/>
        </w:r>
        <w:r w:rsidRPr="00E114C0">
          <w:rPr>
            <w:color w:val="000000"/>
          </w:rPr>
          <w:t>Problem not found</w:t>
        </w:r>
      </w:ins>
    </w:p>
    <w:p w:rsidR="00A06F5A" w:rsidDel="00BE17F0" w:rsidRDefault="00A06F5A" w:rsidP="00A06F5A">
      <w:pPr>
        <w:rPr>
          <w:del w:id="398" w:author="Catalin Branea" w:date="2013-03-18T15:20:00Z"/>
          <w:color w:val="000000"/>
        </w:rPr>
      </w:pPr>
      <w:del w:id="399" w:author="Catalin Branea" w:date="2013-03-18T15:20:00Z">
        <w:r w:rsidDel="00BE17F0">
          <w:rPr>
            <w:color w:val="000000"/>
          </w:rPr>
          <w:delText>None</w:delText>
        </w:r>
      </w:del>
    </w:p>
    <w:p w:rsidR="00A06F5A" w:rsidRDefault="00C81A19" w:rsidP="00A06F5A">
      <w:pPr>
        <w:pStyle w:val="Heading3"/>
      </w:pPr>
      <w:ins w:id="400" w:author="Catalin Branea" w:date="2013-03-20T20:54:00Z">
        <w:r>
          <w:rPr>
            <w:color w:val="FF0000"/>
          </w:rPr>
          <w:t>$$</w:t>
        </w:r>
      </w:ins>
      <w:r w:rsidR="00A06F5A">
        <w:rPr>
          <w:color w:val="FF0000"/>
        </w:rPr>
        <w:t>DUPL</w:t>
      </w:r>
      <w:r w:rsidR="00A06F5A">
        <w:t>^</w:t>
      </w:r>
      <w:proofErr w:type="gramStart"/>
      <w:r w:rsidR="00A06F5A">
        <w:t>GMPLAPI2(</w:t>
      </w:r>
      <w:proofErr w:type="gramEnd"/>
      <w:r w:rsidR="00A06F5A">
        <w:t>) – Check for duplicate entries</w:t>
      </w:r>
    </w:p>
    <w:p w:rsidR="00A06F5A" w:rsidRDefault="00A06F5A" w:rsidP="00A06F5A">
      <w:pPr>
        <w:rPr>
          <w:color w:val="000000"/>
        </w:rPr>
      </w:pPr>
      <w:r>
        <w:rPr>
          <w:color w:val="000000"/>
        </w:rPr>
        <w:t>This extrinsic function finds duplicate problem entries.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951EE8">
        <w:t>DUPL</w:t>
      </w:r>
      <w:r>
        <w:rPr>
          <w:color w:val="000000"/>
        </w:rPr>
        <w:t>^GMPLAPI2(.RETURN,GMPDFN,TERM,TEXT,GMPBOTH)</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01" w:author="Catalin Branea" w:date="2013-03-18T15:21:00Z">
        <w:r w:rsidR="00FE15BA">
          <w:rPr>
            <w:color w:val="000000"/>
          </w:rPr>
          <w:t>[</w:t>
        </w:r>
      </w:ins>
      <w:proofErr w:type="spellStart"/>
      <w:del w:id="402" w:author="Catalin Branea" w:date="2013-03-18T15:21:00Z">
        <w:r w:rsidDel="00FE15BA">
          <w:rPr>
            <w:color w:val="000000"/>
          </w:rPr>
          <w:delText>(</w:delText>
        </w:r>
      </w:del>
      <w:r>
        <w:rPr>
          <w:color w:val="000000"/>
        </w:rPr>
        <w:t>Required</w:t>
      </w:r>
      <w:proofErr w:type="gramStart"/>
      <w:ins w:id="403" w:author="Catalin Branea" w:date="2013-03-18T15:21:00Z">
        <w:r w:rsidR="00FE15BA">
          <w:rPr>
            <w:color w:val="000000"/>
          </w:rPr>
          <w:t>,Numeric</w:t>
        </w:r>
      </w:ins>
      <w:proofErr w:type="spellEnd"/>
      <w:proofErr w:type="gramEnd"/>
      <w:del w:id="404" w:author="Catalin Branea" w:date="2013-03-18T15:21:00Z">
        <w:r w:rsidDel="00FE15BA">
          <w:rPr>
            <w:color w:val="000000"/>
          </w:rPr>
          <w:delText>)</w:delText>
        </w:r>
      </w:del>
      <w:ins w:id="405" w:author="Catalin Branea" w:date="2013-03-18T15:21:00Z">
        <w:r w:rsidR="00FE15BA">
          <w:rPr>
            <w:color w:val="000000"/>
          </w:rPr>
          <w:t>]</w:t>
        </w:r>
      </w:ins>
      <w:r>
        <w:rPr>
          <w:color w:val="000000"/>
        </w:rPr>
        <w:t xml:space="preserve"> If duplicate problem is found this will be set to its I</w:t>
      </w:r>
      <w:ins w:id="406" w:author="Catalin Branea" w:date="2013-03-18T15:21:00Z">
        <w:r w:rsidR="00FE15BA">
          <w:rPr>
            <w:color w:val="000000"/>
          </w:rPr>
          <w:t>E</w:t>
        </w:r>
      </w:ins>
      <w:del w:id="407" w:author="Catalin Branea" w:date="2013-03-18T15:21:00Z">
        <w:r w:rsidDel="00FE15BA">
          <w:rPr>
            <w:color w:val="000000"/>
          </w:rPr>
          <w:delText>F</w:delText>
        </w:r>
      </w:del>
      <w:r>
        <w:rPr>
          <w:color w:val="000000"/>
        </w:rPr>
        <w:t>N, 0 otherwise</w:t>
      </w:r>
    </w:p>
    <w:p w:rsidR="00A06F5A" w:rsidRDefault="00A06F5A" w:rsidP="00A06F5A">
      <w:pPr>
        <w:rPr>
          <w:color w:val="000000"/>
        </w:rPr>
      </w:pPr>
      <w:r>
        <w:rPr>
          <w:color w:val="000000"/>
        </w:rPr>
        <w:t>GMPDFN</w:t>
      </w:r>
      <w:r>
        <w:rPr>
          <w:color w:val="000000"/>
        </w:rPr>
        <w:tab/>
      </w:r>
      <w:ins w:id="408" w:author="Catalin Branea" w:date="2013-03-18T15:21:00Z">
        <w:r w:rsidR="00FE15BA">
          <w:rPr>
            <w:color w:val="000000"/>
          </w:rPr>
          <w:t>[</w:t>
        </w:r>
      </w:ins>
      <w:proofErr w:type="spellStart"/>
      <w:del w:id="409" w:author="Catalin Branea" w:date="2013-03-18T15:21:00Z">
        <w:r w:rsidDel="00FE15BA">
          <w:rPr>
            <w:color w:val="000000"/>
          </w:rPr>
          <w:delText>(</w:delText>
        </w:r>
      </w:del>
      <w:r>
        <w:rPr>
          <w:color w:val="000000"/>
        </w:rPr>
        <w:t>Required</w:t>
      </w:r>
      <w:proofErr w:type="gramStart"/>
      <w:ins w:id="410" w:author="Catalin Branea" w:date="2013-03-18T15:21:00Z">
        <w:r w:rsidR="00FE15BA">
          <w:rPr>
            <w:color w:val="000000"/>
          </w:rPr>
          <w:t>,Numeric</w:t>
        </w:r>
      </w:ins>
      <w:proofErr w:type="spellEnd"/>
      <w:proofErr w:type="gramEnd"/>
      <w:del w:id="411" w:author="Catalin Branea" w:date="2013-03-18T15:21:00Z">
        <w:r w:rsidDel="00FE15BA">
          <w:rPr>
            <w:color w:val="000000"/>
          </w:rPr>
          <w:delText>)</w:delText>
        </w:r>
      </w:del>
      <w:ins w:id="412" w:author="Catalin Branea" w:date="2013-03-18T15:21:00Z">
        <w:r w:rsidR="00FE15BA">
          <w:rPr>
            <w:color w:val="000000"/>
          </w:rPr>
          <w:t>]</w:t>
        </w:r>
      </w:ins>
      <w:r>
        <w:rPr>
          <w:color w:val="000000"/>
        </w:rPr>
        <w:t xml:space="preserve"> Patient </w:t>
      </w:r>
      <w:del w:id="413" w:author="Catalin Branea" w:date="2013-03-18T15:21:00Z">
        <w:r w:rsidDel="00FE15BA">
          <w:rPr>
            <w:color w:val="000000"/>
          </w:rPr>
          <w:delText>IFN</w:delText>
        </w:r>
      </w:del>
      <w:ins w:id="414" w:author="Catalin Branea" w:date="2013-03-18T15:21:00Z">
        <w:r w:rsidR="00FE15BA">
          <w:rPr>
            <w:color w:val="000000"/>
          </w:rPr>
          <w:t>IEN</w:t>
        </w:r>
      </w:ins>
    </w:p>
    <w:p w:rsidR="00A06F5A" w:rsidRDefault="00A06F5A" w:rsidP="00A06F5A">
      <w:pPr>
        <w:rPr>
          <w:color w:val="000000"/>
        </w:rPr>
      </w:pPr>
      <w:r>
        <w:rPr>
          <w:color w:val="000000"/>
        </w:rPr>
        <w:t>TERM</w:t>
      </w:r>
      <w:r>
        <w:rPr>
          <w:color w:val="000000"/>
        </w:rPr>
        <w:tab/>
      </w:r>
      <w:r>
        <w:rPr>
          <w:color w:val="000000"/>
        </w:rPr>
        <w:tab/>
      </w:r>
      <w:ins w:id="415" w:author="Catalin Branea" w:date="2013-03-18T15:21:00Z">
        <w:r w:rsidR="00FE15BA">
          <w:rPr>
            <w:color w:val="000000"/>
          </w:rPr>
          <w:t>[</w:t>
        </w:r>
      </w:ins>
      <w:proofErr w:type="spellStart"/>
      <w:del w:id="416" w:author="Catalin Branea" w:date="2013-03-18T15:21:00Z">
        <w:r w:rsidDel="00FE15BA">
          <w:rPr>
            <w:color w:val="000000"/>
          </w:rPr>
          <w:delText>(</w:delText>
        </w:r>
      </w:del>
      <w:r>
        <w:rPr>
          <w:color w:val="000000"/>
        </w:rPr>
        <w:t>Required</w:t>
      </w:r>
      <w:proofErr w:type="gramStart"/>
      <w:ins w:id="417" w:author="Catalin Branea" w:date="2013-03-18T15:21:00Z">
        <w:r w:rsidR="00FE15BA">
          <w:rPr>
            <w:color w:val="000000"/>
          </w:rPr>
          <w:t>,Numeric</w:t>
        </w:r>
      </w:ins>
      <w:proofErr w:type="spellEnd"/>
      <w:proofErr w:type="gramEnd"/>
      <w:del w:id="418" w:author="Catalin Branea" w:date="2013-03-18T15:21:00Z">
        <w:r w:rsidDel="00FE15BA">
          <w:rPr>
            <w:color w:val="000000"/>
          </w:rPr>
          <w:delText>)</w:delText>
        </w:r>
      </w:del>
      <w:ins w:id="419" w:author="Catalin Branea" w:date="2013-03-18T15:21:00Z">
        <w:r w:rsidR="00FE15BA">
          <w:rPr>
            <w:color w:val="000000"/>
          </w:rPr>
          <w:t>]</w:t>
        </w:r>
      </w:ins>
      <w:r>
        <w:rPr>
          <w:color w:val="000000"/>
        </w:rPr>
        <w:t xml:space="preserve"> Problem id. Pointer to the EXPRESSIONS file # 757.01</w:t>
      </w:r>
    </w:p>
    <w:p w:rsidR="00A06F5A" w:rsidRDefault="00A06F5A" w:rsidP="00A06F5A">
      <w:pPr>
        <w:rPr>
          <w:color w:val="000000"/>
        </w:rPr>
      </w:pPr>
      <w:r>
        <w:rPr>
          <w:color w:val="000000"/>
        </w:rPr>
        <w:t>TEXT</w:t>
      </w:r>
      <w:r>
        <w:rPr>
          <w:color w:val="000000"/>
        </w:rPr>
        <w:tab/>
      </w:r>
      <w:r>
        <w:rPr>
          <w:color w:val="000000"/>
        </w:rPr>
        <w:tab/>
      </w:r>
      <w:ins w:id="420" w:author="Catalin Branea" w:date="2013-03-18T15:22:00Z">
        <w:r w:rsidR="00FE15BA">
          <w:rPr>
            <w:color w:val="000000"/>
          </w:rPr>
          <w:t>[</w:t>
        </w:r>
      </w:ins>
      <w:proofErr w:type="spellStart"/>
      <w:del w:id="421" w:author="Catalin Branea" w:date="2013-03-18T15:21:00Z">
        <w:r w:rsidDel="00FE15BA">
          <w:rPr>
            <w:color w:val="000000"/>
          </w:rPr>
          <w:delText>(</w:delText>
        </w:r>
      </w:del>
      <w:r>
        <w:rPr>
          <w:color w:val="000000"/>
        </w:rPr>
        <w:t>Optional</w:t>
      </w:r>
      <w:proofErr w:type="gramStart"/>
      <w:ins w:id="422" w:author="Catalin Branea" w:date="2013-03-18T15:22:00Z">
        <w:r w:rsidR="00FE15BA">
          <w:rPr>
            <w:color w:val="000000"/>
          </w:rPr>
          <w:t>,String</w:t>
        </w:r>
      </w:ins>
      <w:proofErr w:type="spellEnd"/>
      <w:proofErr w:type="gramEnd"/>
      <w:del w:id="423" w:author="Catalin Branea" w:date="2013-03-18T15:22:00Z">
        <w:r w:rsidDel="00FE15BA">
          <w:rPr>
            <w:color w:val="000000"/>
          </w:rPr>
          <w:delText>)</w:delText>
        </w:r>
      </w:del>
      <w:ins w:id="424" w:author="Catalin Branea" w:date="2013-03-18T15:22:00Z">
        <w:r w:rsidR="00FE15BA">
          <w:rPr>
            <w:color w:val="000000"/>
          </w:rPr>
          <w:t>]</w:t>
        </w:r>
      </w:ins>
      <w:r>
        <w:rPr>
          <w:color w:val="000000"/>
        </w:rPr>
        <w:t xml:space="preserve"> </w:t>
      </w:r>
      <w:del w:id="425" w:author="Catalin Branea" w:date="2013-03-25T13:35:00Z">
        <w:r w:rsidDel="004B6D89">
          <w:rPr>
            <w:color w:val="000000"/>
          </w:rPr>
          <w:delText>Problem text to look for</w:delText>
        </w:r>
      </w:del>
      <w:ins w:id="426" w:author="Catalin Branea" w:date="2013-03-25T13:35:00Z">
        <w:r w:rsidR="004B6D89">
          <w:rPr>
            <w:color w:val="000000"/>
          </w:rPr>
          <w:t>Provider narrative to look for.</w:t>
        </w:r>
      </w:ins>
    </w:p>
    <w:p w:rsidR="00A06F5A" w:rsidRDefault="00A06F5A" w:rsidP="00A06F5A">
      <w:pPr>
        <w:rPr>
          <w:color w:val="000000"/>
        </w:rPr>
      </w:pPr>
      <w:r>
        <w:rPr>
          <w:color w:val="000000"/>
        </w:rPr>
        <w:t>GMPBOTH</w:t>
      </w:r>
      <w:r>
        <w:rPr>
          <w:color w:val="000000"/>
        </w:rPr>
        <w:tab/>
      </w:r>
      <w:ins w:id="427" w:author="Catalin Branea" w:date="2013-03-18T15:22:00Z">
        <w:r w:rsidR="00FE15BA">
          <w:rPr>
            <w:color w:val="000000"/>
          </w:rPr>
          <w:t>[</w:t>
        </w:r>
      </w:ins>
      <w:proofErr w:type="spellStart"/>
      <w:del w:id="428" w:author="Catalin Branea" w:date="2013-03-18T15:22:00Z">
        <w:r w:rsidDel="00FE15BA">
          <w:rPr>
            <w:color w:val="000000"/>
          </w:rPr>
          <w:delText>(</w:delText>
        </w:r>
      </w:del>
      <w:r>
        <w:rPr>
          <w:color w:val="000000"/>
        </w:rPr>
        <w:t>Optional</w:t>
      </w:r>
      <w:proofErr w:type="gramStart"/>
      <w:ins w:id="429" w:author="Catalin Branea" w:date="2013-03-18T15:22:00Z">
        <w:r w:rsidR="00FE15BA">
          <w:rPr>
            <w:color w:val="000000"/>
          </w:rPr>
          <w:t>,Boolean</w:t>
        </w:r>
      </w:ins>
      <w:proofErr w:type="spellEnd"/>
      <w:proofErr w:type="gramEnd"/>
      <w:del w:id="430" w:author="Catalin Branea" w:date="2013-03-18T15:22:00Z">
        <w:r w:rsidDel="00FE15BA">
          <w:rPr>
            <w:color w:val="000000"/>
          </w:rPr>
          <w:delText>)</w:delText>
        </w:r>
      </w:del>
      <w:ins w:id="431" w:author="Catalin Branea" w:date="2013-03-18T15:22:00Z">
        <w:r w:rsidR="00FE15BA">
          <w:rPr>
            <w:color w:val="000000"/>
          </w:rPr>
          <w:t>]</w:t>
        </w:r>
      </w:ins>
      <w:r>
        <w:rPr>
          <w:color w:val="000000"/>
        </w:rPr>
        <w:t xml:space="preserve"> Both </w:t>
      </w:r>
      <w:del w:id="432" w:author="Catalin Branea" w:date="2013-03-25T13:36:00Z">
        <w:r w:rsidDel="004B6D89">
          <w:rPr>
            <w:color w:val="000000"/>
          </w:rPr>
          <w:delText xml:space="preserve">TERM </w:delText>
        </w:r>
      </w:del>
      <w:ins w:id="433" w:author="Catalin Branea" w:date="2013-03-25T13:36:00Z">
        <w:r w:rsidR="004B6D89">
          <w:rPr>
            <w:color w:val="000000"/>
          </w:rPr>
          <w:t>Lexicon term (TERM)</w:t>
        </w:r>
        <w:r w:rsidR="004B6D89">
          <w:rPr>
            <w:color w:val="000000"/>
          </w:rPr>
          <w:t xml:space="preserve"> </w:t>
        </w:r>
      </w:ins>
      <w:r>
        <w:rPr>
          <w:color w:val="000000"/>
        </w:rPr>
        <w:t xml:space="preserve">and </w:t>
      </w:r>
      <w:ins w:id="434" w:author="Catalin Branea" w:date="2013-03-25T13:36:00Z">
        <w:r w:rsidR="004B6D89">
          <w:rPr>
            <w:color w:val="000000"/>
          </w:rPr>
          <w:t>provider narrative (</w:t>
        </w:r>
      </w:ins>
      <w:r>
        <w:rPr>
          <w:color w:val="000000"/>
        </w:rPr>
        <w:t>TEXT</w:t>
      </w:r>
      <w:ins w:id="435" w:author="Catalin Branea" w:date="2013-03-25T13:36:00Z">
        <w:r w:rsidR="004B6D89">
          <w:rPr>
            <w:color w:val="000000"/>
          </w:rPr>
          <w:t>)</w:t>
        </w:r>
      </w:ins>
      <w:r>
        <w:rPr>
          <w:color w:val="000000"/>
        </w:rPr>
        <w:t xml:space="preserve"> should match </w:t>
      </w:r>
      <w:ins w:id="436" w:author="Catalin Branea" w:date="2013-03-25T13:36:00Z">
        <w:r w:rsidR="004B6D89">
          <w:rPr>
            <w:color w:val="000000"/>
          </w:rPr>
          <w:tab/>
        </w:r>
        <w:r w:rsidR="004B6D89">
          <w:rPr>
            <w:color w:val="000000"/>
          </w:rPr>
          <w:tab/>
        </w:r>
      </w:ins>
      <w:r>
        <w:rPr>
          <w:color w:val="000000"/>
        </w:rPr>
        <w:t>in order to flag a duplicate.</w:t>
      </w:r>
      <w:ins w:id="437" w:author="Catalin Branea" w:date="2013-03-18T15:22:00Z">
        <w:r w:rsidR="00FE15BA">
          <w:rPr>
            <w:color w:val="000000"/>
          </w:rPr>
          <w:t xml:space="preserve"> Default:</w:t>
        </w:r>
      </w:ins>
      <w:ins w:id="438" w:author="Catalin Branea" w:date="2013-03-25T13:36:00Z">
        <w:r w:rsidR="004B6D89">
          <w:rPr>
            <w:color w:val="000000"/>
          </w:rPr>
          <w:t xml:space="preserve"> </w:t>
        </w:r>
      </w:ins>
      <w:ins w:id="439" w:author="Catalin Branea" w:date="2013-03-18T15:22:00Z">
        <w:r w:rsidR="00FE15BA">
          <w:rPr>
            <w:color w:val="000000"/>
          </w:rPr>
          <w:t>either TERM or TEXT will flag a duplicate entry.</w:t>
        </w:r>
      </w:ins>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A650B" w:rsidRDefault="005A650B" w:rsidP="005A650B">
      <w:pPr>
        <w:rPr>
          <w:ins w:id="440" w:author="Catalin Branea" w:date="2013-03-20T18:44:00Z"/>
          <w:color w:val="000000"/>
        </w:rPr>
      </w:pPr>
      <w:ins w:id="441" w:author="Catalin Branea" w:date="2013-03-20T18:44:00Z">
        <w:r>
          <w:rPr>
            <w:color w:val="000000"/>
          </w:rPr>
          <w:t>INVPARAM</w:t>
        </w:r>
        <w:r>
          <w:rPr>
            <w:color w:val="000000"/>
          </w:rPr>
          <w:tab/>
          <w:t xml:space="preserve">Invalid parameter passed </w:t>
        </w:r>
      </w:ins>
    </w:p>
    <w:p w:rsidR="005A650B" w:rsidRDefault="005A650B" w:rsidP="005A650B">
      <w:pPr>
        <w:rPr>
          <w:ins w:id="442" w:author="Catalin Branea" w:date="2013-03-20T18:44:00Z"/>
          <w:color w:val="000000"/>
        </w:rPr>
      </w:pPr>
      <w:ins w:id="443" w:author="Catalin Branea" w:date="2013-03-20T18:44:00Z">
        <w:r>
          <w:rPr>
            <w:color w:val="000000"/>
          </w:rPr>
          <w:t>PATNFND</w:t>
        </w:r>
        <w:r>
          <w:rPr>
            <w:color w:val="000000"/>
          </w:rPr>
          <w:tab/>
          <w:t>Patient not found</w:t>
        </w:r>
      </w:ins>
    </w:p>
    <w:p w:rsidR="005A650B" w:rsidRDefault="005A650B" w:rsidP="005A650B">
      <w:pPr>
        <w:rPr>
          <w:ins w:id="444" w:author="Catalin Branea" w:date="2013-03-20T18:44:00Z"/>
          <w:color w:val="000000"/>
        </w:rPr>
      </w:pPr>
      <w:ins w:id="445" w:author="Catalin Branea" w:date="2013-03-20T18:44:00Z">
        <w:r>
          <w:rPr>
            <w:color w:val="000000"/>
          </w:rPr>
          <w:t>TERMNFND</w:t>
        </w:r>
        <w:r>
          <w:rPr>
            <w:color w:val="000000"/>
          </w:rPr>
          <w:tab/>
          <w:t>Lexicon term not found</w:t>
        </w:r>
      </w:ins>
    </w:p>
    <w:p w:rsidR="00A06F5A" w:rsidDel="005A650B" w:rsidRDefault="00A06F5A" w:rsidP="00A06F5A">
      <w:pPr>
        <w:rPr>
          <w:del w:id="446" w:author="Catalin Branea" w:date="2013-03-20T18:44:00Z"/>
          <w:color w:val="000000"/>
        </w:rPr>
      </w:pPr>
      <w:del w:id="447" w:author="Catalin Branea" w:date="2013-03-20T18:44:00Z">
        <w:r w:rsidDel="005A650B">
          <w:rPr>
            <w:color w:val="000000"/>
          </w:rPr>
          <w:delText>None</w:delText>
        </w:r>
      </w:del>
    </w:p>
    <w:p w:rsidR="00A06F5A" w:rsidRDefault="00C81A19" w:rsidP="00A06F5A">
      <w:pPr>
        <w:pStyle w:val="Heading3"/>
      </w:pPr>
      <w:ins w:id="448" w:author="Catalin Branea" w:date="2013-03-20T20:54:00Z">
        <w:r>
          <w:rPr>
            <w:color w:val="FF0000"/>
          </w:rPr>
          <w:t>$$</w:t>
        </w:r>
      </w:ins>
      <w:r w:rsidR="00A06F5A">
        <w:rPr>
          <w:color w:val="FF0000"/>
        </w:rPr>
        <w:t>INACTV</w:t>
      </w:r>
      <w:r w:rsidR="00A06F5A">
        <w:t>^</w:t>
      </w:r>
      <w:proofErr w:type="gramStart"/>
      <w:r w:rsidR="00A06F5A">
        <w:t>GMPLAPI2(</w:t>
      </w:r>
      <w:proofErr w:type="gramEnd"/>
      <w:r w:rsidR="00A06F5A">
        <w:t>) - Inactivate a problem</w:t>
      </w:r>
    </w:p>
    <w:p w:rsidR="00A06F5A" w:rsidRDefault="00A06F5A" w:rsidP="00A06F5A">
      <w:pPr>
        <w:rPr>
          <w:color w:val="000000"/>
        </w:rPr>
      </w:pPr>
      <w:r>
        <w:rPr>
          <w:color w:val="000000"/>
        </w:rPr>
        <w:t>This extrinsic function inactivates an existing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586F79">
        <w:t>INACTV</w:t>
      </w:r>
      <w:r>
        <w:rPr>
          <w:color w:val="000000"/>
        </w:rPr>
        <w:t>^GMPLAPI2(.RETURN,GMPIFN,GMPROV,NOTE,RESOLVED)</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49" w:author="Catalin Branea" w:date="2013-03-18T15:28:00Z">
        <w:r w:rsidR="00DD7E93">
          <w:rPr>
            <w:color w:val="000000"/>
          </w:rPr>
          <w:t>[</w:t>
        </w:r>
      </w:ins>
      <w:proofErr w:type="spellStart"/>
      <w:del w:id="450" w:author="Catalin Branea" w:date="2013-03-18T15:28:00Z">
        <w:r w:rsidDel="00DD7E93">
          <w:rPr>
            <w:color w:val="000000"/>
          </w:rPr>
          <w:delText>(</w:delText>
        </w:r>
      </w:del>
      <w:r>
        <w:rPr>
          <w:color w:val="000000"/>
        </w:rPr>
        <w:t>Required</w:t>
      </w:r>
      <w:proofErr w:type="gramStart"/>
      <w:ins w:id="451" w:author="Catalin Branea" w:date="2013-03-18T15:28:00Z">
        <w:r w:rsidR="00DD7E93">
          <w:rPr>
            <w:color w:val="000000"/>
          </w:rPr>
          <w:t>,Boolean</w:t>
        </w:r>
        <w:proofErr w:type="spellEnd"/>
        <w:proofErr w:type="gramEnd"/>
        <w:r w:rsidR="00DD7E93">
          <w:rPr>
            <w:color w:val="000000"/>
          </w:rPr>
          <w:t>]</w:t>
        </w:r>
      </w:ins>
      <w:del w:id="452" w:author="Catalin Branea" w:date="2013-03-18T15:28:00Z">
        <w:r w:rsidDel="00DD7E93">
          <w:rPr>
            <w:color w:val="000000"/>
          </w:rPr>
          <w:delText>)</w:delText>
        </w:r>
      </w:del>
      <w:r>
        <w:rPr>
          <w:color w:val="000000"/>
        </w:rPr>
        <w:t xml:space="preserve"> Set to 0 if the inactivation failed, 1 otherwise. If it failed, RETURN will </w:t>
      </w:r>
      <w:ins w:id="453" w:author="Catalin Branea" w:date="2013-03-18T15:28:00Z">
        <w:r w:rsidR="00DD7E93">
          <w:rPr>
            <w:color w:val="000000"/>
          </w:rPr>
          <w:tab/>
        </w:r>
      </w:ins>
      <w:del w:id="454" w:author="Catalin Branea" w:date="2013-03-18T15:28:00Z">
        <w:r w:rsidDel="00DD7E93">
          <w:rPr>
            <w:color w:val="000000"/>
          </w:rPr>
          <w:tab/>
        </w:r>
        <w:r w:rsidDel="00DD7E93">
          <w:rPr>
            <w:color w:val="000000"/>
          </w:rPr>
          <w:tab/>
        </w:r>
      </w:del>
      <w:r>
        <w:rPr>
          <w:color w:val="000000"/>
        </w:rPr>
        <w:tab/>
        <w:t>hold an array of error descriptions.</w:t>
      </w:r>
    </w:p>
    <w:p w:rsidR="00A06F5A" w:rsidRDefault="00A06F5A" w:rsidP="00A06F5A">
      <w:pPr>
        <w:rPr>
          <w:color w:val="000000"/>
        </w:rPr>
      </w:pPr>
      <w:r>
        <w:rPr>
          <w:color w:val="000000"/>
        </w:rPr>
        <w:t>GMPIFN</w:t>
      </w:r>
      <w:r>
        <w:rPr>
          <w:color w:val="000000"/>
        </w:rPr>
        <w:tab/>
      </w:r>
      <w:ins w:id="455" w:author="Catalin Branea" w:date="2013-03-18T15:28:00Z">
        <w:r w:rsidR="00DD7E93">
          <w:rPr>
            <w:color w:val="000000"/>
          </w:rPr>
          <w:t>[</w:t>
        </w:r>
      </w:ins>
      <w:proofErr w:type="spellStart"/>
      <w:del w:id="456" w:author="Catalin Branea" w:date="2013-03-18T15:28:00Z">
        <w:r w:rsidDel="00DD7E93">
          <w:rPr>
            <w:color w:val="000000"/>
          </w:rPr>
          <w:delText>(</w:delText>
        </w:r>
      </w:del>
      <w:r>
        <w:rPr>
          <w:color w:val="000000"/>
        </w:rPr>
        <w:t>Required</w:t>
      </w:r>
      <w:del w:id="457" w:author="Catalin Branea" w:date="2013-03-18T15:28:00Z">
        <w:r w:rsidDel="00DD7E93">
          <w:rPr>
            <w:color w:val="000000"/>
          </w:rPr>
          <w:delText>)</w:delText>
        </w:r>
      </w:del>
      <w:proofErr w:type="gramStart"/>
      <w:ins w:id="458" w:author="Catalin Branea" w:date="2013-03-18T15:28:00Z">
        <w:r w:rsidR="00DD7E93">
          <w:rPr>
            <w:color w:val="000000"/>
          </w:rPr>
          <w:t>,Numeric</w:t>
        </w:r>
        <w:proofErr w:type="spellEnd"/>
        <w:proofErr w:type="gramEnd"/>
        <w:r w:rsidR="00DD7E93">
          <w:rPr>
            <w:color w:val="000000"/>
          </w:rPr>
          <w:t>]</w:t>
        </w:r>
      </w:ins>
      <w:r>
        <w:rPr>
          <w:color w:val="000000"/>
        </w:rPr>
        <w:t xml:space="preserve"> Problem I</w:t>
      </w:r>
      <w:ins w:id="459" w:author="Catalin Branea" w:date="2013-03-18T15:28:00Z">
        <w:r w:rsidR="00DD7E93">
          <w:rPr>
            <w:color w:val="000000"/>
          </w:rPr>
          <w:t>E</w:t>
        </w:r>
      </w:ins>
      <w:del w:id="460"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61" w:author="Catalin Branea" w:date="2013-03-18T15:28:00Z">
        <w:r w:rsidR="00DD7E93">
          <w:rPr>
            <w:color w:val="000000"/>
          </w:rPr>
          <w:t>[</w:t>
        </w:r>
      </w:ins>
      <w:proofErr w:type="spellStart"/>
      <w:del w:id="462" w:author="Catalin Branea" w:date="2013-03-18T15:28:00Z">
        <w:r w:rsidDel="00DD7E93">
          <w:rPr>
            <w:color w:val="000000"/>
          </w:rPr>
          <w:delText>(</w:delText>
        </w:r>
      </w:del>
      <w:r>
        <w:rPr>
          <w:color w:val="000000"/>
        </w:rPr>
        <w:t>Required</w:t>
      </w:r>
      <w:proofErr w:type="gramStart"/>
      <w:ins w:id="463" w:author="Catalin Branea" w:date="2013-03-18T15:28:00Z">
        <w:r w:rsidR="00DD7E93">
          <w:rPr>
            <w:color w:val="000000"/>
          </w:rPr>
          <w:t>,Numeric</w:t>
        </w:r>
        <w:proofErr w:type="spellEnd"/>
        <w:proofErr w:type="gramEnd"/>
        <w:r w:rsidR="00DD7E93">
          <w:rPr>
            <w:color w:val="000000"/>
          </w:rPr>
          <w:t>]</w:t>
        </w:r>
      </w:ins>
      <w:del w:id="464" w:author="Catalin Branea" w:date="2013-03-18T15:28:00Z">
        <w:r w:rsidDel="00DD7E93">
          <w:rPr>
            <w:color w:val="000000"/>
          </w:rPr>
          <w:delText>)</w:delText>
        </w:r>
      </w:del>
      <w:r>
        <w:rPr>
          <w:color w:val="000000"/>
        </w:rPr>
        <w:t xml:space="preserve"> Provider I</w:t>
      </w:r>
      <w:ins w:id="465" w:author="Catalin Branea" w:date="2013-03-18T15:28:00Z">
        <w:r w:rsidR="00DD7E93">
          <w:rPr>
            <w:color w:val="000000"/>
          </w:rPr>
          <w:t>E</w:t>
        </w:r>
      </w:ins>
      <w:del w:id="466" w:author="Catalin Branea" w:date="2013-03-18T15:28:00Z">
        <w:r w:rsidDel="00DD7E93">
          <w:rPr>
            <w:color w:val="000000"/>
          </w:rPr>
          <w:delText>F</w:delText>
        </w:r>
      </w:del>
      <w:r>
        <w:rPr>
          <w:color w:val="000000"/>
        </w:rPr>
        <w:t>N</w:t>
      </w:r>
    </w:p>
    <w:p w:rsidR="00A06F5A" w:rsidRDefault="00A06F5A" w:rsidP="00A06F5A">
      <w:pPr>
        <w:rPr>
          <w:color w:val="000000"/>
        </w:rPr>
      </w:pPr>
      <w:r>
        <w:rPr>
          <w:color w:val="000000"/>
        </w:rPr>
        <w:t>NOTE</w:t>
      </w:r>
      <w:r>
        <w:rPr>
          <w:color w:val="000000"/>
        </w:rPr>
        <w:tab/>
      </w:r>
      <w:r>
        <w:rPr>
          <w:color w:val="000000"/>
        </w:rPr>
        <w:tab/>
      </w:r>
      <w:ins w:id="467" w:author="Catalin Branea" w:date="2013-03-18T15:28:00Z">
        <w:r w:rsidR="00DD7E93">
          <w:rPr>
            <w:color w:val="000000"/>
          </w:rPr>
          <w:t>[</w:t>
        </w:r>
      </w:ins>
      <w:proofErr w:type="spellStart"/>
      <w:del w:id="468" w:author="Catalin Branea" w:date="2013-03-18T15:28:00Z">
        <w:r w:rsidDel="00DD7E93">
          <w:rPr>
            <w:color w:val="000000"/>
          </w:rPr>
          <w:delText>(</w:delText>
        </w:r>
      </w:del>
      <w:r>
        <w:rPr>
          <w:color w:val="000000"/>
        </w:rPr>
        <w:t>Optional</w:t>
      </w:r>
      <w:proofErr w:type="gramStart"/>
      <w:ins w:id="469" w:author="Catalin Branea" w:date="2013-03-18T15:28:00Z">
        <w:r w:rsidR="00DD7E93">
          <w:rPr>
            <w:color w:val="000000"/>
          </w:rPr>
          <w:t>,String</w:t>
        </w:r>
      </w:ins>
      <w:proofErr w:type="spellEnd"/>
      <w:proofErr w:type="gramEnd"/>
      <w:del w:id="470" w:author="Catalin Branea" w:date="2013-03-18T15:28:00Z">
        <w:r w:rsidDel="00DD7E93">
          <w:rPr>
            <w:color w:val="000000"/>
          </w:rPr>
          <w:delText>)</w:delText>
        </w:r>
      </w:del>
      <w:ins w:id="471" w:author="Catalin Branea" w:date="2013-03-18T15:28:00Z">
        <w:r w:rsidR="00DD7E93">
          <w:rPr>
            <w:color w:val="000000"/>
          </w:rPr>
          <w:t>]</w:t>
        </w:r>
      </w:ins>
      <w:r>
        <w:rPr>
          <w:color w:val="000000"/>
        </w:rPr>
        <w:t xml:space="preserve"> Comment describing the reason for inactivating this problem.</w:t>
      </w:r>
    </w:p>
    <w:p w:rsidR="00A06F5A" w:rsidRDefault="00A06F5A" w:rsidP="00A06F5A">
      <w:pPr>
        <w:rPr>
          <w:color w:val="000000"/>
        </w:rPr>
      </w:pPr>
      <w:r>
        <w:rPr>
          <w:color w:val="000000"/>
        </w:rPr>
        <w:t>RESOLVED</w:t>
      </w:r>
      <w:r>
        <w:rPr>
          <w:color w:val="000000"/>
        </w:rPr>
        <w:tab/>
      </w:r>
      <w:ins w:id="472" w:author="Catalin Branea" w:date="2013-03-18T15:28:00Z">
        <w:r w:rsidR="00DD7E93">
          <w:rPr>
            <w:color w:val="000000"/>
          </w:rPr>
          <w:t>[</w:t>
        </w:r>
      </w:ins>
      <w:proofErr w:type="spellStart"/>
      <w:del w:id="473" w:author="Catalin Branea" w:date="2013-03-18T15:28:00Z">
        <w:r w:rsidDel="00DD7E93">
          <w:rPr>
            <w:color w:val="000000"/>
          </w:rPr>
          <w:delText>(</w:delText>
        </w:r>
      </w:del>
      <w:del w:id="474" w:author="Catalin Branea" w:date="2013-03-20T19:47:00Z">
        <w:r w:rsidDel="00007AA2">
          <w:rPr>
            <w:color w:val="000000"/>
          </w:rPr>
          <w:delText>Optional</w:delText>
        </w:r>
      </w:del>
      <w:ins w:id="475" w:author="Catalin Branea" w:date="2013-03-21T14:52:00Z">
        <w:r w:rsidR="005D037F">
          <w:rPr>
            <w:color w:val="000000"/>
          </w:rPr>
          <w:t>Optional</w:t>
        </w:r>
      </w:ins>
      <w:proofErr w:type="gramStart"/>
      <w:ins w:id="476" w:author="Catalin Branea" w:date="2013-03-18T15:28:00Z">
        <w:r w:rsidR="00DD7E93">
          <w:rPr>
            <w:color w:val="000000"/>
          </w:rPr>
          <w:t>,DateTime</w:t>
        </w:r>
        <w:proofErr w:type="spellEnd"/>
        <w:proofErr w:type="gramEnd"/>
        <w:r w:rsidR="00DD7E93">
          <w:rPr>
            <w:color w:val="000000"/>
          </w:rPr>
          <w:t>]</w:t>
        </w:r>
      </w:ins>
      <w:del w:id="477" w:author="Catalin Branea" w:date="2013-03-18T15:28:00Z">
        <w:r w:rsidDel="00DD7E93">
          <w:rPr>
            <w:color w:val="000000"/>
          </w:rPr>
          <w:delText>)</w:delText>
        </w:r>
      </w:del>
      <w:r>
        <w:rPr>
          <w:color w:val="000000"/>
        </w:rPr>
        <w:t xml:space="preserve"> Resolved date</w:t>
      </w:r>
      <w:ins w:id="478" w:author="Catalin Branea" w:date="2013-03-21T14:52:00Z">
        <w:r w:rsidR="005D037F">
          <w:rPr>
            <w:color w:val="000000"/>
          </w:rPr>
          <w:t xml:space="preserve">. </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D7E93" w:rsidRDefault="00DD7E93" w:rsidP="00DD7E93">
      <w:pPr>
        <w:rPr>
          <w:ins w:id="479" w:author="Catalin Branea" w:date="2013-03-20T18:46:00Z"/>
          <w:color w:val="000000"/>
        </w:rPr>
      </w:pPr>
      <w:ins w:id="480" w:author="Catalin Branea" w:date="2013-03-18T15:27:00Z">
        <w:r>
          <w:rPr>
            <w:color w:val="000000"/>
          </w:rPr>
          <w:t>INVPARAM</w:t>
        </w:r>
        <w:r>
          <w:rPr>
            <w:color w:val="000000"/>
          </w:rPr>
          <w:tab/>
          <w:t>In</w:t>
        </w:r>
        <w:r w:rsidR="00B475B4">
          <w:rPr>
            <w:color w:val="000000"/>
          </w:rPr>
          <w:t>valid parameter passed</w:t>
        </w:r>
      </w:ins>
    </w:p>
    <w:p w:rsidR="00B475B4" w:rsidRDefault="00B475B4" w:rsidP="00DD7E93">
      <w:pPr>
        <w:rPr>
          <w:ins w:id="481" w:author="Catalin Branea" w:date="2013-03-18T15:27:00Z"/>
          <w:color w:val="000000"/>
        </w:rPr>
      </w:pPr>
      <w:ins w:id="482" w:author="Catalin Branea" w:date="2013-03-20T18:46:00Z">
        <w:r>
          <w:rPr>
            <w:color w:val="000000"/>
          </w:rPr>
          <w:t>PRBNFND</w:t>
        </w:r>
        <w:r>
          <w:rPr>
            <w:color w:val="000000"/>
          </w:rPr>
          <w:tab/>
          <w:t>Problem not found</w:t>
        </w:r>
      </w:ins>
    </w:p>
    <w:p w:rsidR="00A06F5A" w:rsidRDefault="00A06F5A" w:rsidP="00A06F5A">
      <w:pPr>
        <w:rPr>
          <w:color w:val="000000"/>
        </w:rPr>
      </w:pPr>
      <w:r>
        <w:rPr>
          <w:color w:val="000000"/>
        </w:rPr>
        <w:t>PRBDLDT</w:t>
      </w:r>
      <w:r>
        <w:rPr>
          <w:color w:val="000000"/>
        </w:rPr>
        <w:tab/>
        <w:t>Problem is deleted</w:t>
      </w:r>
    </w:p>
    <w:p w:rsidR="00A06F5A" w:rsidRDefault="00A06F5A" w:rsidP="00A06F5A">
      <w:pPr>
        <w:rPr>
          <w:ins w:id="483" w:author="Catalin Branea" w:date="2013-03-20T18:46:00Z"/>
          <w:color w:val="000000"/>
        </w:rPr>
      </w:pPr>
      <w:r>
        <w:rPr>
          <w:color w:val="000000"/>
        </w:rPr>
        <w:t>PRBINACT</w:t>
      </w:r>
      <w:r>
        <w:rPr>
          <w:color w:val="000000"/>
        </w:rPr>
        <w:tab/>
        <w:t>Problem is already inactive.</w:t>
      </w:r>
    </w:p>
    <w:p w:rsidR="00B475B4" w:rsidRDefault="00B475B4" w:rsidP="00A06F5A">
      <w:pPr>
        <w:rPr>
          <w:color w:val="000000"/>
        </w:rPr>
      </w:pPr>
      <w:ins w:id="484" w:author="Catalin Branea" w:date="2013-03-20T18:46:00Z">
        <w:r>
          <w:rPr>
            <w:color w:val="000000"/>
          </w:rPr>
          <w:t>PROVNFND</w:t>
        </w:r>
        <w:r>
          <w:rPr>
            <w:color w:val="000000"/>
          </w:rPr>
          <w:tab/>
          <w:t>Provider not found</w:t>
        </w:r>
      </w:ins>
    </w:p>
    <w:p w:rsidR="00A06F5A" w:rsidRDefault="00C81A19" w:rsidP="00A06F5A">
      <w:pPr>
        <w:pStyle w:val="Heading3"/>
      </w:pPr>
      <w:ins w:id="485" w:author="Catalin Branea" w:date="2013-03-20T20:54:00Z">
        <w:r>
          <w:rPr>
            <w:color w:val="FF0000"/>
          </w:rPr>
          <w:t>$$</w:t>
        </w:r>
      </w:ins>
      <w:r w:rsidR="00A06F5A">
        <w:rPr>
          <w:color w:val="FF0000"/>
        </w:rPr>
        <w:t>NEW</w:t>
      </w:r>
      <w:r w:rsidR="00A06F5A">
        <w:t>^</w:t>
      </w:r>
      <w:proofErr w:type="gramStart"/>
      <w:r w:rsidR="00A06F5A">
        <w:t>GMPLAPI2(</w:t>
      </w:r>
      <w:proofErr w:type="gramEnd"/>
      <w:r w:rsidR="00A06F5A">
        <w:t>) – Add new problem to list</w:t>
      </w:r>
    </w:p>
    <w:p w:rsidR="00A06F5A" w:rsidRDefault="00A06F5A" w:rsidP="00A06F5A">
      <w:pPr>
        <w:rPr>
          <w:color w:val="000000"/>
        </w:rPr>
      </w:pPr>
      <w:r>
        <w:rPr>
          <w:color w:val="000000"/>
        </w:rPr>
        <w:t>This extrinsic function adds a new problem to the list of patient problems.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rPr>
          <w:color w:val="000000"/>
        </w:rPr>
        <w:t>^</w:t>
      </w:r>
      <w:proofErr w:type="gramStart"/>
      <w:r>
        <w:rPr>
          <w:color w:val="000000"/>
        </w:rPr>
        <w:t>GMPLAPI2(</w:t>
      </w:r>
      <w:proofErr w:type="gramEnd"/>
      <w:r>
        <w:rPr>
          <w:color w:val="000000"/>
        </w:rPr>
        <w:t>.RETURN,GMPDFN,GMPROV,</w:t>
      </w:r>
      <w:del w:id="486" w:author="Catalin Branea" w:date="2013-03-18T15:32:00Z">
        <w:r w:rsidDel="00530206">
          <w:rPr>
            <w:color w:val="000000"/>
          </w:rPr>
          <w:delText>,</w:delText>
        </w:r>
      </w:del>
      <w:r>
        <w:rPr>
          <w:color w:val="000000"/>
        </w:rPr>
        <w:t>.GMPFLD</w:t>
      </w:r>
      <w:ins w:id="487" w:author="Catalin Branea" w:date="2013-03-18T15:32:00Z">
        <w:r w:rsidR="00530206">
          <w:rPr>
            <w:color w:val="000000"/>
          </w:rPr>
          <w:t>,GMPLUSER</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488" w:author="Catalin Branea" w:date="2013-03-18T15:29:00Z">
        <w:r w:rsidR="00092709">
          <w:rPr>
            <w:color w:val="000000"/>
          </w:rPr>
          <w:t>[</w:t>
        </w:r>
      </w:ins>
      <w:proofErr w:type="spellStart"/>
      <w:del w:id="489" w:author="Catalin Branea" w:date="2013-03-18T15:29:00Z">
        <w:r w:rsidDel="00092709">
          <w:rPr>
            <w:color w:val="000000"/>
          </w:rPr>
          <w:delText>(</w:delText>
        </w:r>
      </w:del>
      <w:r>
        <w:rPr>
          <w:color w:val="000000"/>
        </w:rPr>
        <w:t>Required</w:t>
      </w:r>
      <w:del w:id="490" w:author="Catalin Branea" w:date="2013-03-18T15:29:00Z">
        <w:r w:rsidDel="00092709">
          <w:rPr>
            <w:color w:val="000000"/>
          </w:rPr>
          <w:delText>)</w:delText>
        </w:r>
      </w:del>
      <w:proofErr w:type="gramStart"/>
      <w:ins w:id="491" w:author="Catalin Branea" w:date="2013-03-18T15:29:00Z">
        <w:r w:rsidR="00092709">
          <w:rPr>
            <w:color w:val="000000"/>
          </w:rPr>
          <w:t>,Boolean</w:t>
        </w:r>
        <w:proofErr w:type="spellEnd"/>
        <w:proofErr w:type="gramEnd"/>
        <w:r w:rsidR="00092709">
          <w:rPr>
            <w:color w:val="000000"/>
          </w:rPr>
          <w:t>]</w:t>
        </w:r>
      </w:ins>
      <w:r>
        <w:rPr>
          <w:color w:val="000000"/>
        </w:rPr>
        <w:t xml:space="preserve"> Set to the new problem IFN, 0 otherwise. If it failed, RETURN will </w:t>
      </w:r>
      <w:r>
        <w:rPr>
          <w:color w:val="000000"/>
        </w:rPr>
        <w:tab/>
      </w:r>
      <w:r>
        <w:rPr>
          <w:color w:val="000000"/>
        </w:rPr>
        <w:tab/>
      </w:r>
      <w:r>
        <w:rPr>
          <w:color w:val="000000"/>
        </w:rPr>
        <w:tab/>
      </w:r>
      <w:del w:id="492" w:author="Catalin Branea" w:date="2013-03-18T15:29:00Z">
        <w:r w:rsidDel="00092709">
          <w:rPr>
            <w:color w:val="000000"/>
          </w:rPr>
          <w:tab/>
        </w:r>
      </w:del>
      <w:r>
        <w:rPr>
          <w:color w:val="000000"/>
        </w:rPr>
        <w:t>hold an array of error descriptions.</w:t>
      </w:r>
    </w:p>
    <w:p w:rsidR="00A06F5A" w:rsidRDefault="00A06F5A" w:rsidP="00A06F5A">
      <w:pPr>
        <w:rPr>
          <w:color w:val="000000"/>
        </w:rPr>
      </w:pPr>
      <w:r>
        <w:rPr>
          <w:color w:val="000000"/>
        </w:rPr>
        <w:lastRenderedPageBreak/>
        <w:t>GMPDFN</w:t>
      </w:r>
      <w:r>
        <w:rPr>
          <w:color w:val="000000"/>
        </w:rPr>
        <w:tab/>
      </w:r>
      <w:ins w:id="493" w:author="Catalin Branea" w:date="2013-03-18T15:29:00Z">
        <w:r w:rsidR="00092709">
          <w:rPr>
            <w:color w:val="000000"/>
          </w:rPr>
          <w:t>[</w:t>
        </w:r>
      </w:ins>
      <w:proofErr w:type="spellStart"/>
      <w:del w:id="494" w:author="Catalin Branea" w:date="2013-03-18T15:29:00Z">
        <w:r w:rsidDel="00092709">
          <w:rPr>
            <w:color w:val="000000"/>
          </w:rPr>
          <w:delText>(</w:delText>
        </w:r>
      </w:del>
      <w:r>
        <w:rPr>
          <w:color w:val="000000"/>
        </w:rPr>
        <w:t>Required</w:t>
      </w:r>
      <w:proofErr w:type="gramStart"/>
      <w:ins w:id="495" w:author="Catalin Branea" w:date="2013-03-18T15:29:00Z">
        <w:r w:rsidR="00092709">
          <w:rPr>
            <w:color w:val="000000"/>
          </w:rPr>
          <w:t>,Numeric</w:t>
        </w:r>
        <w:proofErr w:type="spellEnd"/>
        <w:proofErr w:type="gramEnd"/>
        <w:r w:rsidR="00092709">
          <w:rPr>
            <w:color w:val="000000"/>
          </w:rPr>
          <w:t>]</w:t>
        </w:r>
      </w:ins>
      <w:del w:id="496" w:author="Catalin Branea" w:date="2013-03-18T15:29:00Z">
        <w:r w:rsidDel="00092709">
          <w:rPr>
            <w:color w:val="000000"/>
          </w:rPr>
          <w:delText>)</w:delText>
        </w:r>
      </w:del>
      <w:r>
        <w:rPr>
          <w:color w:val="000000"/>
        </w:rPr>
        <w:t xml:space="preserve"> Patient I</w:t>
      </w:r>
      <w:ins w:id="497" w:author="Catalin Branea" w:date="2013-03-18T15:29:00Z">
        <w:r w:rsidR="00092709">
          <w:rPr>
            <w:color w:val="000000"/>
          </w:rPr>
          <w:t>E</w:t>
        </w:r>
      </w:ins>
      <w:del w:id="498"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499" w:author="Catalin Branea" w:date="2013-03-18T15:29:00Z">
        <w:r w:rsidR="00092709">
          <w:rPr>
            <w:color w:val="000000"/>
          </w:rPr>
          <w:t>[</w:t>
        </w:r>
      </w:ins>
      <w:proofErr w:type="spellStart"/>
      <w:del w:id="500" w:author="Catalin Branea" w:date="2013-03-18T15:29:00Z">
        <w:r w:rsidDel="00092709">
          <w:rPr>
            <w:color w:val="000000"/>
          </w:rPr>
          <w:delText>(</w:delText>
        </w:r>
      </w:del>
      <w:r>
        <w:rPr>
          <w:color w:val="000000"/>
        </w:rPr>
        <w:t>Required</w:t>
      </w:r>
      <w:proofErr w:type="gramStart"/>
      <w:ins w:id="501" w:author="Catalin Branea" w:date="2013-03-18T15:29:00Z">
        <w:r w:rsidR="00092709">
          <w:rPr>
            <w:color w:val="000000"/>
          </w:rPr>
          <w:t>,Numeric</w:t>
        </w:r>
      </w:ins>
      <w:proofErr w:type="spellEnd"/>
      <w:proofErr w:type="gramEnd"/>
      <w:del w:id="502" w:author="Catalin Branea" w:date="2013-03-18T15:29:00Z">
        <w:r w:rsidDel="00092709">
          <w:rPr>
            <w:color w:val="000000"/>
          </w:rPr>
          <w:delText>)</w:delText>
        </w:r>
      </w:del>
      <w:ins w:id="503" w:author="Catalin Branea" w:date="2013-03-18T15:29:00Z">
        <w:r w:rsidR="00092709">
          <w:rPr>
            <w:color w:val="000000"/>
          </w:rPr>
          <w:t>]</w:t>
        </w:r>
      </w:ins>
      <w:r>
        <w:rPr>
          <w:color w:val="000000"/>
        </w:rPr>
        <w:t xml:space="preserve"> Provider I</w:t>
      </w:r>
      <w:ins w:id="504" w:author="Catalin Branea" w:date="2013-03-18T15:29:00Z">
        <w:r w:rsidR="00092709">
          <w:rPr>
            <w:color w:val="000000"/>
          </w:rPr>
          <w:t>E</w:t>
        </w:r>
      </w:ins>
      <w:del w:id="505" w:author="Catalin Branea" w:date="2013-03-18T15:29:00Z">
        <w:r w:rsidDel="00092709">
          <w:rPr>
            <w:color w:val="000000"/>
          </w:rPr>
          <w:delText>F</w:delText>
        </w:r>
      </w:del>
      <w:r>
        <w:rPr>
          <w:color w:val="000000"/>
        </w:rPr>
        <w:t>N</w:t>
      </w:r>
    </w:p>
    <w:p w:rsidR="00A06F5A" w:rsidRDefault="00A06F5A" w:rsidP="00A06F5A">
      <w:pPr>
        <w:rPr>
          <w:color w:val="000000"/>
        </w:rPr>
      </w:pPr>
      <w:r>
        <w:rPr>
          <w:color w:val="000000"/>
        </w:rPr>
        <w:t>.GMPFLD</w:t>
      </w:r>
      <w:r>
        <w:rPr>
          <w:color w:val="000000"/>
        </w:rPr>
        <w:tab/>
      </w:r>
      <w:ins w:id="506" w:author="Catalin Branea" w:date="2013-03-18T15:29:00Z">
        <w:r w:rsidR="00092709">
          <w:rPr>
            <w:color w:val="000000"/>
          </w:rPr>
          <w:t>[</w:t>
        </w:r>
        <w:proofErr w:type="spellStart"/>
        <w:r w:rsidR="00092709">
          <w:rPr>
            <w:color w:val="000000"/>
          </w:rPr>
          <w:t>Required</w:t>
        </w:r>
        <w:proofErr w:type="gramStart"/>
        <w:r w:rsidR="00092709">
          <w:rPr>
            <w:color w:val="000000"/>
          </w:rPr>
          <w:t>,Array</w:t>
        </w:r>
        <w:proofErr w:type="spellEnd"/>
        <w:proofErr w:type="gramEnd"/>
        <w:r w:rsidR="00092709">
          <w:rPr>
            <w:color w:val="000000"/>
          </w:rPr>
          <w:t xml:space="preserve">] </w:t>
        </w:r>
      </w:ins>
      <w:r>
        <w:rPr>
          <w:color w:val="000000"/>
        </w:rPr>
        <w:t xml:space="preserve">Array passed by reference that holds the new data. It should be in the </w:t>
      </w:r>
      <w:ins w:id="507" w:author="Catalin Branea" w:date="2013-03-18T15:30:00Z">
        <w:r w:rsidR="00092709">
          <w:rPr>
            <w:color w:val="000000"/>
          </w:rPr>
          <w:tab/>
        </w:r>
        <w:r w:rsidR="00092709">
          <w:rPr>
            <w:color w:val="000000"/>
          </w:rPr>
          <w:tab/>
        </w:r>
        <w:r w:rsidR="00092709">
          <w:rPr>
            <w:color w:val="000000"/>
          </w:rPr>
          <w:tab/>
        </w:r>
      </w:ins>
      <w:r>
        <w:rPr>
          <w:color w:val="000000"/>
        </w:rPr>
        <w:t xml:space="preserve">following format: </w:t>
      </w:r>
      <w:del w:id="508" w:author="Catalin Branea" w:date="2013-03-18T15:30:00Z">
        <w:r w:rsidDel="00092709">
          <w:rPr>
            <w:color w:val="000000"/>
          </w:rPr>
          <w:tab/>
        </w:r>
        <w:r w:rsidDel="00092709">
          <w:rPr>
            <w:color w:val="000000"/>
          </w:rPr>
          <w:tab/>
        </w:r>
        <w:r w:rsidDel="00092709">
          <w:rPr>
            <w:color w:val="000000"/>
          </w:rPr>
          <w:tab/>
        </w:r>
      </w:del>
      <w:proofErr w:type="gramStart"/>
      <w:r>
        <w:rPr>
          <w:color w:val="000000"/>
        </w:rPr>
        <w:t>GMPFLD(</w:t>
      </w:r>
      <w:proofErr w:type="gramEnd"/>
      <w:r>
        <w:rPr>
          <w:color w:val="000000"/>
        </w:rPr>
        <w:t>FIELD)=</w:t>
      </w:r>
      <w:proofErr w:type="spellStart"/>
      <w:r>
        <w:rPr>
          <w:color w:val="000000"/>
        </w:rPr>
        <w:t>Data_Internal_Format^Data_External_Format</w:t>
      </w:r>
      <w:proofErr w:type="spellEnd"/>
      <w:r>
        <w:rPr>
          <w:color w:val="000000"/>
        </w:rPr>
        <w:t>. E.g.:</w:t>
      </w:r>
    </w:p>
    <w:p w:rsidR="00A06F5A" w:rsidRDefault="00A06F5A" w:rsidP="00A06F5A">
      <w:pPr>
        <w:rPr>
          <w:color w:val="000000"/>
        </w:rPr>
      </w:pPr>
      <w:r>
        <w:rPr>
          <w:color w:val="000000"/>
        </w:rPr>
        <w:tab/>
      </w:r>
      <w:r>
        <w:rPr>
          <w:color w:val="000000"/>
        </w:rPr>
        <w:tab/>
        <w:t>GMPFLD (.01</w:t>
      </w:r>
      <w:proofErr w:type="gramStart"/>
      <w:r>
        <w:rPr>
          <w:color w:val="000000"/>
        </w:rPr>
        <w:t>)=</w:t>
      </w:r>
      <w:proofErr w:type="gramEnd"/>
      <w:ins w:id="509" w:author="Catalin Branea" w:date="2013-03-18T15:30:00Z">
        <w:r w:rsidR="00530206">
          <w:rPr>
            <w:color w:val="000000"/>
          </w:rPr>
          <w:t>icd9_ien^</w:t>
        </w:r>
      </w:ins>
      <w:r>
        <w:rPr>
          <w:color w:val="000000"/>
        </w:rPr>
        <w:t>diagnosis</w:t>
      </w:r>
    </w:p>
    <w:p w:rsidR="00A06F5A" w:rsidRDefault="00A06F5A" w:rsidP="00A06F5A">
      <w:pPr>
        <w:rPr>
          <w:color w:val="000000"/>
        </w:rPr>
      </w:pPr>
      <w:r>
        <w:rPr>
          <w:color w:val="000000"/>
        </w:rPr>
        <w:tab/>
      </w:r>
      <w:r>
        <w:rPr>
          <w:color w:val="000000"/>
        </w:rPr>
        <w:tab/>
        <w:t>GMPFLD (.02</w:t>
      </w:r>
      <w:proofErr w:type="gramStart"/>
      <w:r>
        <w:rPr>
          <w:color w:val="000000"/>
        </w:rPr>
        <w:t>)=</w:t>
      </w:r>
      <w:proofErr w:type="spellStart"/>
      <w:proofErr w:type="gramEnd"/>
      <w:ins w:id="510" w:author="Catalin Branea" w:date="2013-03-18T15:30:00Z">
        <w:r w:rsidR="00530206">
          <w:rPr>
            <w:color w:val="000000"/>
          </w:rPr>
          <w:t>patient_ien^</w:t>
        </w:r>
      </w:ins>
      <w:r>
        <w:rPr>
          <w:color w:val="000000"/>
        </w:rPr>
        <w:t>patient_name</w:t>
      </w:r>
      <w:proofErr w:type="spellEnd"/>
    </w:p>
    <w:p w:rsidR="00A06F5A" w:rsidRDefault="00A06F5A" w:rsidP="00A06F5A">
      <w:pPr>
        <w:rPr>
          <w:ins w:id="511" w:author="Catalin Branea" w:date="2013-03-18T15:32:00Z"/>
          <w:color w:val="000000"/>
        </w:rPr>
      </w:pPr>
      <w:r>
        <w:rPr>
          <w:color w:val="000000"/>
        </w:rPr>
        <w:tab/>
      </w:r>
      <w:r>
        <w:rPr>
          <w:color w:val="000000"/>
        </w:rPr>
        <w:tab/>
        <w:t>…</w:t>
      </w:r>
    </w:p>
    <w:p w:rsidR="00530206" w:rsidRDefault="00530206" w:rsidP="00A06F5A">
      <w:pPr>
        <w:rPr>
          <w:color w:val="000000"/>
        </w:rPr>
      </w:pPr>
      <w:ins w:id="512" w:author="Catalin Branea" w:date="2013-03-18T15:32:00Z">
        <w:r>
          <w:rPr>
            <w:color w:val="000000"/>
          </w:rPr>
          <w:t>GMPLUSER</w:t>
        </w:r>
        <w:r>
          <w:rPr>
            <w:color w:val="000000"/>
          </w:rPr>
          <w:tab/>
          <w:t>[</w:t>
        </w:r>
        <w:proofErr w:type="spellStart"/>
        <w:r>
          <w:rPr>
            <w:color w:val="000000"/>
          </w:rPr>
          <w:t>Optional</w:t>
        </w:r>
        <w:proofErr w:type="gramStart"/>
        <w:r>
          <w:rPr>
            <w:color w:val="000000"/>
          </w:rPr>
          <w:t>,Boolean</w:t>
        </w:r>
        <w:proofErr w:type="spellEnd"/>
        <w:proofErr w:type="gramEnd"/>
        <w:r>
          <w:rPr>
            <w:color w:val="000000"/>
          </w:rPr>
          <w:t>] User is a provider (Problem List User) or a clerk (transcriptionist).</w:t>
        </w:r>
      </w:ins>
      <w:ins w:id="513" w:author="Catalin Branea" w:date="2013-03-18T15:47:00Z">
        <w:r w:rsidR="00E77AE8">
          <w:rPr>
            <w:color w:val="000000"/>
          </w:rPr>
          <w:t xml:space="preserve"> If </w:t>
        </w:r>
        <w:r w:rsidR="00E77AE8">
          <w:rPr>
            <w:color w:val="000000"/>
          </w:rPr>
          <w:tab/>
        </w:r>
        <w:r w:rsidR="00E77AE8">
          <w:rPr>
            <w:color w:val="000000"/>
          </w:rPr>
          <w:tab/>
        </w:r>
        <w:r w:rsidR="00E77AE8">
          <w:rPr>
            <w:color w:val="000000"/>
          </w:rPr>
          <w:tab/>
          <w:t xml:space="preserve">GMPLUSER is 0, then </w:t>
        </w:r>
      </w:ins>
      <w:ins w:id="514" w:author="Catalin Branea" w:date="2013-03-18T15:48:00Z">
        <w:r w:rsidR="00E77AE8">
          <w:rPr>
            <w:color w:val="000000"/>
          </w:rPr>
          <w:t>new</w:t>
        </w:r>
      </w:ins>
      <w:ins w:id="515" w:author="Catalin Branea" w:date="2013-03-18T15:47:00Z">
        <w:r w:rsidR="00E77AE8">
          <w:rPr>
            <w:color w:val="000000"/>
          </w:rPr>
          <w:t xml:space="preserve"> problems </w:t>
        </w:r>
      </w:ins>
      <w:ins w:id="516" w:author="Catalin Branea" w:date="2013-03-18T15:48:00Z">
        <w:r w:rsidR="00E77AE8">
          <w:rPr>
            <w:color w:val="000000"/>
          </w:rPr>
          <w:t>entered</w:t>
        </w:r>
      </w:ins>
      <w:ins w:id="517" w:author="Catalin Branea" w:date="2013-03-18T15:47:00Z">
        <w:r w:rsidR="00E77AE8">
          <w:rPr>
            <w:color w:val="000000"/>
          </w:rPr>
          <w:t xml:space="preserve"> will be flagged as transcribed.</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518" w:author="Catalin Branea" w:date="2013-03-20T18:53:00Z"/>
          <w:color w:val="000000"/>
        </w:rPr>
      </w:pPr>
      <w:r>
        <w:rPr>
          <w:color w:val="000000"/>
        </w:rPr>
        <w:t>INVPARAM</w:t>
      </w:r>
      <w:r>
        <w:rPr>
          <w:color w:val="000000"/>
        </w:rPr>
        <w:tab/>
        <w:t xml:space="preserve">Invalid parameter passed (GMPDFN, </w:t>
      </w:r>
      <w:del w:id="519" w:author="Catalin Branea" w:date="2013-03-20T18:54:00Z">
        <w:r w:rsidDel="00EA0C6F">
          <w:rPr>
            <w:color w:val="000000"/>
          </w:rPr>
          <w:delText>GMPVAMC</w:delText>
        </w:r>
      </w:del>
      <w:ins w:id="520" w:author="Catalin Branea" w:date="2013-03-20T18:54:00Z">
        <w:r w:rsidR="00EA0C6F">
          <w:rPr>
            <w:color w:val="000000"/>
          </w:rPr>
          <w:t>GMPROV</w:t>
        </w:r>
        <w:proofErr w:type="gramStart"/>
        <w:r w:rsidR="008E36D1">
          <w:rPr>
            <w:color w:val="000000"/>
          </w:rPr>
          <w:t>,GMPFLD</w:t>
        </w:r>
      </w:ins>
      <w:ins w:id="521" w:author="Catalin Branea" w:date="2013-03-25T10:37:00Z">
        <w:r w:rsidR="00E9077D">
          <w:rPr>
            <w:color w:val="000000"/>
          </w:rPr>
          <w:t>,GMPLUSER</w:t>
        </w:r>
      </w:ins>
      <w:proofErr w:type="gramEnd"/>
      <w:r>
        <w:rPr>
          <w:color w:val="000000"/>
        </w:rPr>
        <w:t>)</w:t>
      </w:r>
    </w:p>
    <w:p w:rsidR="00EA0C6F" w:rsidRDefault="00EA0C6F" w:rsidP="00A06F5A">
      <w:pPr>
        <w:rPr>
          <w:ins w:id="522" w:author="Catalin Branea" w:date="2013-03-20T18:53:00Z"/>
          <w:color w:val="000000"/>
        </w:rPr>
      </w:pPr>
      <w:ins w:id="523" w:author="Catalin Branea" w:date="2013-03-20T18:53:00Z">
        <w:r>
          <w:rPr>
            <w:color w:val="000000"/>
          </w:rPr>
          <w:t>PATNFND</w:t>
        </w:r>
        <w:r>
          <w:rPr>
            <w:color w:val="000000"/>
          </w:rPr>
          <w:tab/>
          <w:t>Patient not found</w:t>
        </w:r>
      </w:ins>
    </w:p>
    <w:p w:rsidR="00EA0C6F" w:rsidRDefault="00EA0C6F" w:rsidP="00A06F5A">
      <w:pPr>
        <w:rPr>
          <w:color w:val="000000"/>
        </w:rPr>
      </w:pPr>
      <w:ins w:id="524" w:author="Catalin Branea" w:date="2013-03-20T18:53:00Z">
        <w:r>
          <w:rPr>
            <w:color w:val="000000"/>
          </w:rPr>
          <w:t>PROVNFND</w:t>
        </w:r>
        <w:r>
          <w:rPr>
            <w:color w:val="000000"/>
          </w:rPr>
          <w:tab/>
          <w:t>Provider not found</w:t>
        </w:r>
      </w:ins>
    </w:p>
    <w:p w:rsidR="00A06F5A" w:rsidRDefault="00C81A19" w:rsidP="00A06F5A">
      <w:pPr>
        <w:pStyle w:val="Heading3"/>
      </w:pPr>
      <w:ins w:id="525" w:author="Catalin Branea" w:date="2013-03-20T20:54:00Z">
        <w:r>
          <w:rPr>
            <w:color w:val="FF0000"/>
          </w:rPr>
          <w:t>$$</w:t>
        </w:r>
      </w:ins>
      <w:r w:rsidR="00A06F5A">
        <w:rPr>
          <w:color w:val="FF0000"/>
        </w:rPr>
        <w:t>ONSET</w:t>
      </w:r>
      <w:r w:rsidR="00A06F5A">
        <w:t>^</w:t>
      </w:r>
      <w:proofErr w:type="gramStart"/>
      <w:r w:rsidR="00A06F5A">
        <w:t>GMPLAPI2(</w:t>
      </w:r>
      <w:proofErr w:type="gramEnd"/>
      <w:r w:rsidR="00A06F5A">
        <w:t>) – Returns onset date</w:t>
      </w:r>
    </w:p>
    <w:p w:rsidR="00A06F5A" w:rsidRDefault="00A06F5A" w:rsidP="00A06F5A">
      <w:pPr>
        <w:rPr>
          <w:color w:val="000000"/>
        </w:rPr>
      </w:pPr>
      <w:r>
        <w:rPr>
          <w:color w:val="000000"/>
        </w:rPr>
        <w:t>This extrinsic function returns the onset date of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ONSET</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526" w:author="Catalin Branea" w:date="2013-03-18T15:47:00Z">
        <w:r w:rsidR="00E77AE8">
          <w:rPr>
            <w:color w:val="000000"/>
          </w:rPr>
          <w:t>[</w:t>
        </w:r>
      </w:ins>
      <w:proofErr w:type="spellStart"/>
      <w:del w:id="527" w:author="Catalin Branea" w:date="2013-03-18T15:47:00Z">
        <w:r w:rsidDel="00E77AE8">
          <w:rPr>
            <w:color w:val="000000"/>
          </w:rPr>
          <w:delText>(</w:delText>
        </w:r>
      </w:del>
      <w:r>
        <w:rPr>
          <w:color w:val="000000"/>
        </w:rPr>
        <w:t>Required</w:t>
      </w:r>
      <w:del w:id="528" w:author="Catalin Branea" w:date="2013-03-18T15:48:00Z">
        <w:r w:rsidDel="005562A8">
          <w:rPr>
            <w:color w:val="000000"/>
          </w:rPr>
          <w:delText>)</w:delText>
        </w:r>
      </w:del>
      <w:proofErr w:type="gramStart"/>
      <w:ins w:id="529" w:author="Catalin Branea" w:date="2013-03-18T15:48:00Z">
        <w:r w:rsidR="005562A8">
          <w:rPr>
            <w:color w:val="000000"/>
          </w:rPr>
          <w:t>,DateTime</w:t>
        </w:r>
        <w:proofErr w:type="spellEnd"/>
        <w:proofErr w:type="gramEnd"/>
        <w:r w:rsidR="005562A8">
          <w:rPr>
            <w:color w:val="000000"/>
          </w:rPr>
          <w:t>]</w:t>
        </w:r>
      </w:ins>
      <w:r>
        <w:rPr>
          <w:color w:val="000000"/>
        </w:rPr>
        <w:t xml:space="preserve"> Set to the onset date</w:t>
      </w:r>
    </w:p>
    <w:p w:rsidR="00A06F5A" w:rsidRDefault="00A06F5A" w:rsidP="00A06F5A">
      <w:pPr>
        <w:rPr>
          <w:color w:val="000000"/>
        </w:rPr>
      </w:pPr>
      <w:r>
        <w:rPr>
          <w:color w:val="000000"/>
        </w:rPr>
        <w:t>GMPIFN</w:t>
      </w:r>
      <w:r>
        <w:rPr>
          <w:color w:val="000000"/>
        </w:rPr>
        <w:tab/>
      </w:r>
      <w:ins w:id="530" w:author="Catalin Branea" w:date="2013-03-18T15:52:00Z">
        <w:r w:rsidR="005562A8">
          <w:rPr>
            <w:color w:val="000000"/>
          </w:rPr>
          <w:t>[</w:t>
        </w:r>
      </w:ins>
      <w:proofErr w:type="spellStart"/>
      <w:del w:id="531" w:author="Catalin Branea" w:date="2013-03-18T15:52:00Z">
        <w:r w:rsidDel="005562A8">
          <w:rPr>
            <w:color w:val="000000"/>
          </w:rPr>
          <w:delText>(</w:delText>
        </w:r>
      </w:del>
      <w:r>
        <w:rPr>
          <w:color w:val="000000"/>
        </w:rPr>
        <w:t>Required</w:t>
      </w:r>
      <w:proofErr w:type="gramStart"/>
      <w:ins w:id="532" w:author="Catalin Branea" w:date="2013-03-18T15:52:00Z">
        <w:r w:rsidR="005562A8">
          <w:rPr>
            <w:color w:val="000000"/>
          </w:rPr>
          <w:t>,Numeric</w:t>
        </w:r>
      </w:ins>
      <w:proofErr w:type="spellEnd"/>
      <w:proofErr w:type="gramEnd"/>
      <w:del w:id="533" w:author="Catalin Branea" w:date="2013-03-18T15:52:00Z">
        <w:r w:rsidDel="005562A8">
          <w:rPr>
            <w:color w:val="000000"/>
          </w:rPr>
          <w:delText>)</w:delText>
        </w:r>
      </w:del>
      <w:ins w:id="534" w:author="Catalin Branea" w:date="2013-03-18T15:52:00Z">
        <w:r w:rsidR="005562A8">
          <w:rPr>
            <w:color w:val="000000"/>
          </w:rPr>
          <w:t>]</w:t>
        </w:r>
      </w:ins>
      <w:r>
        <w:rPr>
          <w:color w:val="000000"/>
        </w:rPr>
        <w:t xml:space="preserve"> Problem </w:t>
      </w:r>
      <w:del w:id="535" w:author="Catalin Branea" w:date="2013-03-18T15:52:00Z">
        <w:r w:rsidDel="005562A8">
          <w:rPr>
            <w:color w:val="000000"/>
          </w:rPr>
          <w:delText>IFN</w:delText>
        </w:r>
      </w:del>
      <w:ins w:id="536" w:author="Catalin Branea" w:date="2013-03-18T15:52:00Z">
        <w:r w:rsidR="005562A8">
          <w:rPr>
            <w:color w:val="000000"/>
          </w:rPr>
          <w:t>IEN</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BB2C93" w:rsidRDefault="009E2234" w:rsidP="00A06F5A">
      <w:pPr>
        <w:rPr>
          <w:ins w:id="537" w:author="Catalin Branea" w:date="2013-03-20T18:57:00Z"/>
          <w:color w:val="000000"/>
        </w:rPr>
      </w:pPr>
      <w:ins w:id="538" w:author="Catalin Branea" w:date="2013-03-18T15:52:00Z">
        <w:r>
          <w:rPr>
            <w:color w:val="000000"/>
          </w:rPr>
          <w:t>INVPARAM</w:t>
        </w:r>
        <w:r>
          <w:rPr>
            <w:color w:val="000000"/>
          </w:rPr>
          <w:tab/>
          <w:t>Invalid parameter passed (GMPIFN)</w:t>
        </w:r>
      </w:ins>
    </w:p>
    <w:p w:rsidR="00A06F5A" w:rsidDel="009E2234" w:rsidRDefault="00BB2C93" w:rsidP="00A06F5A">
      <w:pPr>
        <w:rPr>
          <w:del w:id="539" w:author="Catalin Branea" w:date="2013-03-18T15:52:00Z"/>
          <w:color w:val="000000"/>
        </w:rPr>
      </w:pPr>
      <w:ins w:id="540" w:author="Catalin Branea" w:date="2013-03-20T18:57:00Z">
        <w:r>
          <w:rPr>
            <w:color w:val="000000"/>
          </w:rPr>
          <w:t>PRBNFND</w:t>
        </w:r>
        <w:r>
          <w:rPr>
            <w:color w:val="000000"/>
          </w:rPr>
          <w:tab/>
          <w:t>Problem not found</w:t>
        </w:r>
      </w:ins>
      <w:del w:id="541" w:author="Catalin Branea" w:date="2013-03-18T15:52:00Z">
        <w:r w:rsidR="00A06F5A" w:rsidDel="009E2234">
          <w:rPr>
            <w:color w:val="000000"/>
          </w:rPr>
          <w:delText>None</w:delText>
        </w:r>
      </w:del>
    </w:p>
    <w:p w:rsidR="00A06F5A" w:rsidRDefault="00A06F5A" w:rsidP="00A06F5A">
      <w:pPr>
        <w:rPr>
          <w:color w:val="000000"/>
        </w:rPr>
      </w:pPr>
    </w:p>
    <w:p w:rsidR="00A06F5A" w:rsidRDefault="00C81A19" w:rsidP="00A06F5A">
      <w:pPr>
        <w:pStyle w:val="Heading3"/>
      </w:pPr>
      <w:ins w:id="542" w:author="Catalin Branea" w:date="2013-03-20T20:54:00Z">
        <w:r>
          <w:rPr>
            <w:color w:val="FF0000"/>
          </w:rPr>
          <w:t>$$</w:t>
        </w:r>
      </w:ins>
      <w:r w:rsidR="00A06F5A">
        <w:rPr>
          <w:color w:val="FF0000"/>
        </w:rPr>
        <w:t>UPDATE</w:t>
      </w:r>
      <w:r w:rsidR="00A06F5A">
        <w:t>^</w:t>
      </w:r>
      <w:proofErr w:type="gramStart"/>
      <w:r w:rsidR="00A06F5A">
        <w:t>GMPLAPI2(</w:t>
      </w:r>
      <w:proofErr w:type="gramEnd"/>
      <w:r w:rsidR="00A06F5A">
        <w:t>) – Update an existing problem</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55A1E">
        <w:t>UPDATE</w:t>
      </w:r>
      <w:r>
        <w:rPr>
          <w:color w:val="000000"/>
        </w:rPr>
        <w:t>^</w:t>
      </w:r>
      <w:proofErr w:type="gramStart"/>
      <w:r>
        <w:rPr>
          <w:color w:val="000000"/>
        </w:rPr>
        <w:t>GMPLAPI2(</w:t>
      </w:r>
      <w:proofErr w:type="gramEnd"/>
      <w:r>
        <w:rPr>
          <w:color w:val="000000"/>
        </w:rPr>
        <w:t>.RETURN,GMPIFN,.GMPORIG,.GMPFLD,GMPLUSER,</w:t>
      </w:r>
      <w:del w:id="543" w:author="Catalin Branea" w:date="2013-03-18T15:54:00Z">
        <w:r w:rsidDel="008E75D1">
          <w:rPr>
            <w:color w:val="000000"/>
          </w:rPr>
          <w:delText>,</w:delText>
        </w:r>
      </w:del>
      <w:r>
        <w:rPr>
          <w:color w:val="000000"/>
        </w:rPr>
        <w:t>GMPROV)</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del w:id="544" w:author="Catalin Branea" w:date="2013-03-19T11:37:00Z">
        <w:r w:rsidDel="00A6553E">
          <w:rPr>
            <w:color w:val="000000"/>
          </w:rPr>
          <w:delText>(</w:delText>
        </w:r>
      </w:del>
      <w:ins w:id="545" w:author="Catalin Branea" w:date="2013-03-19T11:37:00Z">
        <w:r w:rsidR="00A6553E">
          <w:rPr>
            <w:color w:val="000000"/>
          </w:rPr>
          <w:t>[</w:t>
        </w:r>
      </w:ins>
      <w:proofErr w:type="spellStart"/>
      <w:r>
        <w:rPr>
          <w:color w:val="000000"/>
        </w:rPr>
        <w:t>Required</w:t>
      </w:r>
      <w:proofErr w:type="gramStart"/>
      <w:ins w:id="546" w:author="Catalin Branea" w:date="2013-03-19T11:37:00Z">
        <w:r w:rsidR="00A6553E">
          <w:rPr>
            <w:color w:val="000000"/>
          </w:rPr>
          <w:t>,Boolean</w:t>
        </w:r>
        <w:proofErr w:type="spellEnd"/>
        <w:proofErr w:type="gramEnd"/>
        <w:r w:rsidR="00A6553E">
          <w:rPr>
            <w:color w:val="000000"/>
          </w:rPr>
          <w:t>]</w:t>
        </w:r>
      </w:ins>
      <w:del w:id="547" w:author="Catalin Branea" w:date="2013-03-19T11:37:00Z">
        <w:r w:rsidDel="00A6553E">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548" w:author="Catalin Branea" w:date="2013-03-19T11:38:00Z">
        <w:r w:rsidR="00A6553E">
          <w:rPr>
            <w:color w:val="000000"/>
          </w:rPr>
          <w:t>[</w:t>
        </w:r>
      </w:ins>
      <w:proofErr w:type="spellStart"/>
      <w:del w:id="549" w:author="Catalin Branea" w:date="2013-03-19T11:38:00Z">
        <w:r w:rsidDel="00A6553E">
          <w:rPr>
            <w:color w:val="000000"/>
          </w:rPr>
          <w:delText>(</w:delText>
        </w:r>
      </w:del>
      <w:r>
        <w:rPr>
          <w:color w:val="000000"/>
        </w:rPr>
        <w:t>Required</w:t>
      </w:r>
      <w:proofErr w:type="gramStart"/>
      <w:ins w:id="550" w:author="Catalin Branea" w:date="2013-03-19T11:38:00Z">
        <w:r w:rsidR="00A6553E">
          <w:rPr>
            <w:color w:val="000000"/>
          </w:rPr>
          <w:t>,Numeric</w:t>
        </w:r>
        <w:proofErr w:type="spellEnd"/>
        <w:proofErr w:type="gramEnd"/>
        <w:r w:rsidR="00A6553E">
          <w:rPr>
            <w:color w:val="000000"/>
          </w:rPr>
          <w:t>]</w:t>
        </w:r>
      </w:ins>
      <w:del w:id="551" w:author="Catalin Branea" w:date="2013-03-19T11:38:00Z">
        <w:r w:rsidDel="00A6553E">
          <w:rPr>
            <w:color w:val="000000"/>
          </w:rPr>
          <w:delText>)</w:delText>
        </w:r>
      </w:del>
      <w:r>
        <w:rPr>
          <w:color w:val="000000"/>
        </w:rPr>
        <w:t xml:space="preserve"> Problem I</w:t>
      </w:r>
      <w:ins w:id="552" w:author="Catalin Branea" w:date="2013-03-19T11:38:00Z">
        <w:r w:rsidR="00A6553E">
          <w:rPr>
            <w:color w:val="000000"/>
          </w:rPr>
          <w:t>E</w:t>
        </w:r>
      </w:ins>
      <w:del w:id="553" w:author="Catalin Branea" w:date="2013-03-19T11:38:00Z">
        <w:r w:rsidDel="00A6553E">
          <w:rPr>
            <w:color w:val="000000"/>
          </w:rPr>
          <w:delText>F</w:delText>
        </w:r>
      </w:del>
      <w:r>
        <w:rPr>
          <w:color w:val="000000"/>
        </w:rPr>
        <w:t>N</w:t>
      </w:r>
    </w:p>
    <w:p w:rsidR="00A06F5A" w:rsidRDefault="00A06F5A" w:rsidP="00A06F5A">
      <w:pPr>
        <w:rPr>
          <w:color w:val="000000"/>
        </w:rPr>
      </w:pPr>
      <w:r>
        <w:rPr>
          <w:color w:val="000000"/>
        </w:rPr>
        <w:t>.GMPORIG</w:t>
      </w:r>
      <w:r>
        <w:rPr>
          <w:color w:val="000000"/>
        </w:rPr>
        <w:tab/>
      </w:r>
      <w:ins w:id="554" w:author="Catalin Branea" w:date="2013-03-19T11:38:00Z">
        <w:r w:rsidR="00A6553E">
          <w:rPr>
            <w:color w:val="000000"/>
          </w:rPr>
          <w:t>[</w:t>
        </w:r>
      </w:ins>
      <w:proofErr w:type="spellStart"/>
      <w:del w:id="555" w:author="Catalin Branea" w:date="2013-03-19T11:38:00Z">
        <w:r w:rsidDel="00A6553E">
          <w:rPr>
            <w:color w:val="000000"/>
          </w:rPr>
          <w:delText>(</w:delText>
        </w:r>
      </w:del>
      <w:r>
        <w:rPr>
          <w:color w:val="000000"/>
        </w:rPr>
        <w:t>Required</w:t>
      </w:r>
      <w:proofErr w:type="gramStart"/>
      <w:ins w:id="556" w:author="Catalin Branea" w:date="2013-03-19T11:38:00Z">
        <w:r w:rsidR="00A6553E">
          <w:rPr>
            <w:color w:val="000000"/>
          </w:rPr>
          <w:t>,Array</w:t>
        </w:r>
      </w:ins>
      <w:proofErr w:type="spellEnd"/>
      <w:proofErr w:type="gramEnd"/>
      <w:del w:id="557" w:author="Catalin Branea" w:date="2013-03-19T11:38:00Z">
        <w:r w:rsidDel="00A6553E">
          <w:rPr>
            <w:color w:val="000000"/>
          </w:rPr>
          <w:delText>)</w:delText>
        </w:r>
      </w:del>
      <w:ins w:id="558" w:author="Catalin Branea" w:date="2013-03-19T11:38:00Z">
        <w:r w:rsidR="00A6553E">
          <w:rPr>
            <w:color w:val="000000"/>
          </w:rPr>
          <w:t>]</w:t>
        </w:r>
      </w:ins>
      <w:r>
        <w:rPr>
          <w:color w:val="000000"/>
        </w:rPr>
        <w:t xml:space="preserve"> Array of original values. See DETAIL^GMPLAPI2 for format</w:t>
      </w:r>
    </w:p>
    <w:p w:rsidR="00A06F5A" w:rsidRDefault="00A06F5A" w:rsidP="00A06F5A">
      <w:pPr>
        <w:rPr>
          <w:color w:val="000000"/>
        </w:rPr>
      </w:pPr>
      <w:r>
        <w:rPr>
          <w:color w:val="000000"/>
        </w:rPr>
        <w:t>.GMPFLD</w:t>
      </w:r>
      <w:r>
        <w:rPr>
          <w:color w:val="000000"/>
        </w:rPr>
        <w:tab/>
      </w:r>
      <w:ins w:id="559" w:author="Catalin Branea" w:date="2013-03-19T11:38:00Z">
        <w:r w:rsidR="00A6553E">
          <w:rPr>
            <w:color w:val="000000"/>
          </w:rPr>
          <w:t>[</w:t>
        </w:r>
      </w:ins>
      <w:proofErr w:type="spellStart"/>
      <w:del w:id="560" w:author="Catalin Branea" w:date="2013-03-19T11:38:00Z">
        <w:r w:rsidDel="00A6553E">
          <w:rPr>
            <w:color w:val="000000"/>
          </w:rPr>
          <w:delText>(</w:delText>
        </w:r>
      </w:del>
      <w:r>
        <w:rPr>
          <w:color w:val="000000"/>
        </w:rPr>
        <w:t>Required</w:t>
      </w:r>
      <w:proofErr w:type="gramStart"/>
      <w:ins w:id="561" w:author="Catalin Branea" w:date="2013-03-19T11:38:00Z">
        <w:r w:rsidR="00A6553E">
          <w:rPr>
            <w:color w:val="000000"/>
          </w:rPr>
          <w:t>,Array</w:t>
        </w:r>
      </w:ins>
      <w:proofErr w:type="spellEnd"/>
      <w:proofErr w:type="gramEnd"/>
      <w:del w:id="562" w:author="Catalin Branea" w:date="2013-03-19T11:38:00Z">
        <w:r w:rsidDel="00A6553E">
          <w:rPr>
            <w:color w:val="000000"/>
          </w:rPr>
          <w:delText>)</w:delText>
        </w:r>
      </w:del>
      <w:ins w:id="563" w:author="Catalin Branea" w:date="2013-03-19T11:38:00Z">
        <w:r w:rsidR="00A6553E">
          <w:rPr>
            <w:color w:val="000000"/>
          </w:rPr>
          <w:t>]</w:t>
        </w:r>
      </w:ins>
      <w:r>
        <w:rPr>
          <w:color w:val="000000"/>
        </w:rPr>
        <w:t xml:space="preserve"> Array of modified values. See DETAIL^GMPLAPI2 for format.</w:t>
      </w:r>
    </w:p>
    <w:p w:rsidR="00A06F5A" w:rsidRDefault="00A06F5A" w:rsidP="00A06F5A">
      <w:pPr>
        <w:rPr>
          <w:color w:val="000000"/>
        </w:rPr>
      </w:pPr>
      <w:r>
        <w:rPr>
          <w:color w:val="000000"/>
        </w:rPr>
        <w:t>GMPLUSER</w:t>
      </w:r>
      <w:r>
        <w:rPr>
          <w:color w:val="000000"/>
        </w:rPr>
        <w:tab/>
      </w:r>
      <w:ins w:id="564" w:author="Catalin Branea" w:date="2013-03-19T11:38:00Z">
        <w:r w:rsidR="00A6553E">
          <w:rPr>
            <w:color w:val="000000"/>
          </w:rPr>
          <w:t>[</w:t>
        </w:r>
      </w:ins>
      <w:proofErr w:type="spellStart"/>
      <w:del w:id="565" w:author="Catalin Branea" w:date="2013-03-19T11:38:00Z">
        <w:r w:rsidDel="00A6553E">
          <w:rPr>
            <w:color w:val="000000"/>
          </w:rPr>
          <w:delText>(</w:delText>
        </w:r>
      </w:del>
      <w:r>
        <w:rPr>
          <w:color w:val="000000"/>
        </w:rPr>
        <w:t>Optional</w:t>
      </w:r>
      <w:proofErr w:type="gramStart"/>
      <w:ins w:id="566" w:author="Catalin Branea" w:date="2013-03-19T11:39:00Z">
        <w:r w:rsidR="00A6553E">
          <w:rPr>
            <w:color w:val="000000"/>
          </w:rPr>
          <w:t>,Boolean</w:t>
        </w:r>
      </w:ins>
      <w:proofErr w:type="spellEnd"/>
      <w:proofErr w:type="gramEnd"/>
      <w:del w:id="567" w:author="Catalin Branea" w:date="2013-03-19T11:39:00Z">
        <w:r w:rsidDel="00A6553E">
          <w:rPr>
            <w:color w:val="000000"/>
          </w:rPr>
          <w:delText>)</w:delText>
        </w:r>
      </w:del>
      <w:ins w:id="568" w:author="Catalin Branea" w:date="2013-03-19T11:39:00Z">
        <w:r w:rsidR="00A6553E">
          <w:rPr>
            <w:color w:val="000000"/>
          </w:rPr>
          <w:t>]</w:t>
        </w:r>
      </w:ins>
      <w:r>
        <w:rPr>
          <w:color w:val="000000"/>
        </w:rPr>
        <w:t xml:space="preserve"> </w:t>
      </w:r>
      <w:ins w:id="569" w:author="Catalin Branea" w:date="2013-03-19T11:40:00Z">
        <w:r w:rsidR="00A6553E">
          <w:rPr>
            <w:color w:val="000000"/>
          </w:rPr>
          <w:t xml:space="preserve">User is a provider (Problem List User) or a clerk (transcriptionist). If </w:t>
        </w:r>
        <w:r w:rsidR="00A6553E">
          <w:rPr>
            <w:color w:val="000000"/>
          </w:rPr>
          <w:tab/>
        </w:r>
        <w:r w:rsidR="00A6553E">
          <w:rPr>
            <w:color w:val="000000"/>
          </w:rPr>
          <w:tab/>
        </w:r>
        <w:r w:rsidR="00A6553E">
          <w:rPr>
            <w:color w:val="000000"/>
          </w:rPr>
          <w:tab/>
          <w:t>GMPLUSER is 0, then new problems entered will be flagged as transcribed.</w:t>
        </w:r>
      </w:ins>
      <w:del w:id="570" w:author="Catalin Branea" w:date="2013-03-19T11:40:00Z">
        <w:r w:rsidDel="00A6553E">
          <w:rPr>
            <w:color w:val="000000"/>
          </w:rPr>
          <w:delText>0 if the call comes from an unattended session, 1 otherwise. Default 1.</w:delText>
        </w:r>
      </w:del>
    </w:p>
    <w:p w:rsidR="00A06F5A" w:rsidRDefault="00A06F5A" w:rsidP="00A06F5A">
      <w:pPr>
        <w:rPr>
          <w:color w:val="000000"/>
        </w:rPr>
      </w:pPr>
      <w:r>
        <w:rPr>
          <w:color w:val="000000"/>
        </w:rPr>
        <w:t>GMPROV</w:t>
      </w:r>
      <w:r>
        <w:rPr>
          <w:color w:val="000000"/>
        </w:rPr>
        <w:tab/>
      </w:r>
      <w:ins w:id="571" w:author="Catalin Branea" w:date="2013-03-19T11:40:00Z">
        <w:r w:rsidR="00A6553E">
          <w:rPr>
            <w:color w:val="000000"/>
          </w:rPr>
          <w:t>[</w:t>
        </w:r>
      </w:ins>
      <w:proofErr w:type="spellStart"/>
      <w:del w:id="572" w:author="Catalin Branea" w:date="2013-03-19T11:40:00Z">
        <w:r w:rsidDel="00A6553E">
          <w:rPr>
            <w:color w:val="000000"/>
          </w:rPr>
          <w:delText>(</w:delText>
        </w:r>
      </w:del>
      <w:r>
        <w:rPr>
          <w:color w:val="000000"/>
        </w:rPr>
        <w:t>Required</w:t>
      </w:r>
      <w:proofErr w:type="gramStart"/>
      <w:ins w:id="573" w:author="Catalin Branea" w:date="2013-03-19T11:40:00Z">
        <w:r w:rsidR="00A6553E">
          <w:rPr>
            <w:color w:val="000000"/>
          </w:rPr>
          <w:t>,Numeric</w:t>
        </w:r>
      </w:ins>
      <w:proofErr w:type="spellEnd"/>
      <w:proofErr w:type="gramEnd"/>
      <w:del w:id="574" w:author="Catalin Branea" w:date="2013-03-19T11:40:00Z">
        <w:r w:rsidDel="00A6553E">
          <w:rPr>
            <w:color w:val="000000"/>
          </w:rPr>
          <w:delText>)</w:delText>
        </w:r>
      </w:del>
      <w:ins w:id="575" w:author="Catalin Branea" w:date="2013-03-19T11:40:00Z">
        <w:r w:rsidR="00A6553E">
          <w:rPr>
            <w:color w:val="000000"/>
          </w:rPr>
          <w:t>]</w:t>
        </w:r>
      </w:ins>
      <w:r>
        <w:rPr>
          <w:color w:val="000000"/>
        </w:rPr>
        <w:t xml:space="preserve"> Provider I</w:t>
      </w:r>
      <w:del w:id="576" w:author="Catalin Branea" w:date="2013-03-19T11:40:00Z">
        <w:r w:rsidDel="00A6553E">
          <w:rPr>
            <w:color w:val="000000"/>
          </w:rPr>
          <w:delText>F</w:delText>
        </w:r>
      </w:del>
      <w:ins w:id="577" w:author="Catalin Branea" w:date="2013-03-19T11:40:00Z">
        <w:r w:rsidR="00A6553E">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78" w:author="Catalin Branea" w:date="2013-03-20T19:51:00Z"/>
          <w:color w:val="000000"/>
        </w:rPr>
      </w:pPr>
      <w:ins w:id="579" w:author="Catalin Branea" w:date="2013-03-19T11:40:00Z">
        <w:r>
          <w:rPr>
            <w:color w:val="000000"/>
          </w:rPr>
          <w:t>INVPARAM</w:t>
        </w:r>
        <w:r>
          <w:rPr>
            <w:color w:val="000000"/>
          </w:rPr>
          <w:tab/>
          <w:t>Invalid parameter passed (GMPIFN)</w:t>
        </w:r>
      </w:ins>
    </w:p>
    <w:p w:rsidR="00FF7B4A" w:rsidRDefault="00FF7B4A" w:rsidP="00A6553E">
      <w:pPr>
        <w:rPr>
          <w:ins w:id="580" w:author="Catalin Branea" w:date="2013-03-20T19:51:00Z"/>
          <w:color w:val="000000"/>
        </w:rPr>
      </w:pPr>
      <w:ins w:id="581" w:author="Catalin Branea" w:date="2013-03-20T19:51:00Z">
        <w:r>
          <w:rPr>
            <w:color w:val="000000"/>
          </w:rPr>
          <w:t>PRBNFND</w:t>
        </w:r>
        <w:r>
          <w:rPr>
            <w:color w:val="000000"/>
          </w:rPr>
          <w:tab/>
          <w:t>Problem not found</w:t>
        </w:r>
      </w:ins>
    </w:p>
    <w:p w:rsidR="00FF7B4A" w:rsidRDefault="00FF7B4A" w:rsidP="00A6553E">
      <w:pPr>
        <w:rPr>
          <w:ins w:id="582" w:author="Catalin Branea" w:date="2013-03-19T11:40:00Z"/>
          <w:color w:val="000000"/>
        </w:rPr>
      </w:pPr>
      <w:ins w:id="583" w:author="Catalin Branea" w:date="2013-03-20T19:52:00Z">
        <w:r>
          <w:rPr>
            <w:color w:val="000000"/>
          </w:rPr>
          <w:t>PROVNFND</w:t>
        </w:r>
        <w:r>
          <w:rPr>
            <w:color w:val="000000"/>
          </w:rPr>
          <w:tab/>
          <w:t>Provider not found</w:t>
        </w:r>
      </w:ins>
    </w:p>
    <w:p w:rsidR="00A06F5A" w:rsidDel="00A6553E" w:rsidRDefault="00A06F5A" w:rsidP="00A06F5A">
      <w:pPr>
        <w:rPr>
          <w:del w:id="584" w:author="Catalin Branea" w:date="2013-03-19T11:40:00Z"/>
          <w:color w:val="000000"/>
        </w:rPr>
      </w:pPr>
      <w:del w:id="585" w:author="Catalin Branea" w:date="2013-03-19T11:40:00Z">
        <w:r w:rsidDel="00A6553E">
          <w:rPr>
            <w:color w:val="000000"/>
          </w:rPr>
          <w:delText>None</w:delText>
        </w:r>
      </w:del>
    </w:p>
    <w:p w:rsidR="00A06F5A" w:rsidRDefault="00C81A19" w:rsidP="00A06F5A">
      <w:pPr>
        <w:pStyle w:val="Heading3"/>
      </w:pPr>
      <w:ins w:id="586" w:author="Catalin Branea" w:date="2013-03-20T20:54:00Z">
        <w:r>
          <w:rPr>
            <w:color w:val="FF0000"/>
          </w:rPr>
          <w:t>$$</w:t>
        </w:r>
      </w:ins>
      <w:r w:rsidR="00A06F5A">
        <w:rPr>
          <w:color w:val="FF0000"/>
        </w:rPr>
        <w:t>VERIFIED</w:t>
      </w:r>
      <w:r w:rsidR="00A06F5A">
        <w:t>^</w:t>
      </w:r>
      <w:proofErr w:type="gramStart"/>
      <w:r w:rsidR="00A06F5A">
        <w:t>GMPLAPI2(</w:t>
      </w:r>
      <w:proofErr w:type="gramEnd"/>
      <w:r w:rsidR="00A06F5A">
        <w:t>) – Is problem verified</w:t>
      </w:r>
    </w:p>
    <w:p w:rsidR="00A06F5A" w:rsidRDefault="00A06F5A" w:rsidP="00A06F5A">
      <w:pPr>
        <w:rPr>
          <w:color w:val="000000"/>
        </w:rPr>
      </w:pPr>
      <w:r>
        <w:rPr>
          <w:color w:val="000000"/>
        </w:rPr>
        <w:t>This extrinsic function checks if a problem is verified or not.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VERIFIED</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587" w:author="Catalin Branea" w:date="2013-03-19T11:42:00Z">
        <w:r w:rsidDel="00A6553E">
          <w:rPr>
            <w:color w:val="000000"/>
          </w:rPr>
          <w:delText>(</w:delText>
        </w:r>
      </w:del>
      <w:ins w:id="588" w:author="Catalin Branea" w:date="2013-03-19T11:42:00Z">
        <w:r w:rsidR="00A6553E">
          <w:rPr>
            <w:color w:val="000000"/>
          </w:rPr>
          <w:t>[</w:t>
        </w:r>
      </w:ins>
      <w:proofErr w:type="spellStart"/>
      <w:r>
        <w:rPr>
          <w:color w:val="000000"/>
        </w:rPr>
        <w:t>Required</w:t>
      </w:r>
      <w:proofErr w:type="gramStart"/>
      <w:ins w:id="589" w:author="Catalin Branea" w:date="2013-03-19T11:42:00Z">
        <w:r w:rsidR="00A6553E">
          <w:rPr>
            <w:color w:val="000000"/>
          </w:rPr>
          <w:t>,Boolean</w:t>
        </w:r>
        <w:proofErr w:type="spellEnd"/>
        <w:proofErr w:type="gramEnd"/>
        <w:r w:rsidR="00A6553E">
          <w:rPr>
            <w:color w:val="000000"/>
          </w:rPr>
          <w:t>]</w:t>
        </w:r>
      </w:ins>
      <w:del w:id="590" w:author="Catalin Branea" w:date="2013-03-19T11:42:00Z">
        <w:r w:rsidDel="00A6553E">
          <w:rPr>
            <w:color w:val="000000"/>
          </w:rPr>
          <w:delText>)</w:delText>
        </w:r>
      </w:del>
      <w:r>
        <w:rPr>
          <w:color w:val="000000"/>
        </w:rPr>
        <w:t xml:space="preserve"> Set to 1 if the problem is verified, 0 otherwise</w:t>
      </w:r>
    </w:p>
    <w:p w:rsidR="00A06F5A" w:rsidRDefault="00A06F5A" w:rsidP="00A06F5A">
      <w:pPr>
        <w:rPr>
          <w:color w:val="000000"/>
        </w:rPr>
      </w:pPr>
      <w:r>
        <w:rPr>
          <w:color w:val="000000"/>
        </w:rPr>
        <w:t>GMPIFN</w:t>
      </w:r>
      <w:r>
        <w:rPr>
          <w:color w:val="000000"/>
        </w:rPr>
        <w:tab/>
      </w:r>
      <w:ins w:id="591" w:author="Catalin Branea" w:date="2013-03-19T11:42:00Z">
        <w:r w:rsidR="00A6553E">
          <w:rPr>
            <w:color w:val="000000"/>
          </w:rPr>
          <w:t>[</w:t>
        </w:r>
      </w:ins>
      <w:proofErr w:type="spellStart"/>
      <w:del w:id="592" w:author="Catalin Branea" w:date="2013-03-19T11:42:00Z">
        <w:r w:rsidDel="00A6553E">
          <w:rPr>
            <w:color w:val="000000"/>
          </w:rPr>
          <w:delText>(</w:delText>
        </w:r>
      </w:del>
      <w:r>
        <w:rPr>
          <w:color w:val="000000"/>
        </w:rPr>
        <w:t>Required</w:t>
      </w:r>
      <w:proofErr w:type="gramStart"/>
      <w:ins w:id="593" w:author="Catalin Branea" w:date="2013-03-19T11:42:00Z">
        <w:r w:rsidR="00A6553E">
          <w:rPr>
            <w:color w:val="000000"/>
          </w:rPr>
          <w:t>,Numeric</w:t>
        </w:r>
        <w:proofErr w:type="spellEnd"/>
        <w:proofErr w:type="gramEnd"/>
        <w:r w:rsidR="00A6553E">
          <w:rPr>
            <w:color w:val="000000"/>
          </w:rPr>
          <w:t>]</w:t>
        </w:r>
      </w:ins>
      <w:del w:id="594" w:author="Catalin Branea" w:date="2013-03-19T11:42:00Z">
        <w:r w:rsidDel="00A6553E">
          <w:rPr>
            <w:color w:val="000000"/>
          </w:rPr>
          <w:delText>)</w:delText>
        </w:r>
      </w:del>
      <w:r>
        <w:rPr>
          <w:color w:val="000000"/>
        </w:rPr>
        <w:t xml:space="preserve"> The problem I</w:t>
      </w:r>
      <w:ins w:id="595" w:author="Catalin Branea" w:date="2013-03-19T11:42:00Z">
        <w:r w:rsidR="00A6553E">
          <w:rPr>
            <w:color w:val="000000"/>
          </w:rPr>
          <w:t>E</w:t>
        </w:r>
      </w:ins>
      <w:del w:id="596" w:author="Catalin Branea" w:date="2013-03-19T11:42:00Z">
        <w:r w:rsidDel="00A6553E">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6553E" w:rsidRDefault="00A6553E" w:rsidP="00A6553E">
      <w:pPr>
        <w:rPr>
          <w:ins w:id="597" w:author="Catalin Branea" w:date="2013-03-20T19:54:00Z"/>
          <w:color w:val="000000"/>
        </w:rPr>
      </w:pPr>
      <w:ins w:id="598" w:author="Catalin Branea" w:date="2013-03-19T11:42:00Z">
        <w:r>
          <w:rPr>
            <w:color w:val="000000"/>
          </w:rPr>
          <w:t>INVPARAM</w:t>
        </w:r>
        <w:r>
          <w:rPr>
            <w:color w:val="000000"/>
          </w:rPr>
          <w:tab/>
          <w:t>Invalid parameter passed (GMPIFN)</w:t>
        </w:r>
      </w:ins>
    </w:p>
    <w:p w:rsidR="00FF7B4A" w:rsidRDefault="00FF7B4A" w:rsidP="00A6553E">
      <w:pPr>
        <w:rPr>
          <w:ins w:id="599" w:author="Catalin Branea" w:date="2013-03-19T11:42:00Z"/>
          <w:color w:val="000000"/>
        </w:rPr>
      </w:pPr>
      <w:ins w:id="600" w:author="Catalin Branea" w:date="2013-03-20T19:54:00Z">
        <w:r>
          <w:rPr>
            <w:color w:val="000000"/>
          </w:rPr>
          <w:t>PRBNFND</w:t>
        </w:r>
        <w:r>
          <w:rPr>
            <w:color w:val="000000"/>
          </w:rPr>
          <w:tab/>
          <w:t>Problem not found</w:t>
        </w:r>
      </w:ins>
    </w:p>
    <w:p w:rsidR="00A06F5A" w:rsidDel="00A6553E" w:rsidRDefault="00A06F5A" w:rsidP="00A06F5A">
      <w:pPr>
        <w:rPr>
          <w:del w:id="601" w:author="Catalin Branea" w:date="2013-03-19T11:42:00Z"/>
          <w:color w:val="000000"/>
        </w:rPr>
      </w:pPr>
      <w:del w:id="602" w:author="Catalin Branea" w:date="2013-03-19T11:42:00Z">
        <w:r w:rsidDel="00A6553E">
          <w:rPr>
            <w:color w:val="000000"/>
          </w:rPr>
          <w:delText>None</w:delText>
        </w:r>
      </w:del>
    </w:p>
    <w:p w:rsidR="00A06F5A" w:rsidDel="00A6553E" w:rsidRDefault="00A06F5A" w:rsidP="00A06F5A">
      <w:pPr>
        <w:rPr>
          <w:del w:id="603" w:author="Catalin Branea" w:date="2013-03-19T11:42:00Z"/>
          <w:color w:val="000000"/>
        </w:rPr>
      </w:pPr>
    </w:p>
    <w:p w:rsidR="00A06F5A" w:rsidRDefault="00C81A19" w:rsidP="00A06F5A">
      <w:pPr>
        <w:pStyle w:val="Heading3"/>
      </w:pPr>
      <w:ins w:id="604" w:author="Catalin Branea" w:date="2013-03-20T20:54:00Z">
        <w:r>
          <w:rPr>
            <w:color w:val="FF0000"/>
          </w:rPr>
          <w:t>$$</w:t>
        </w:r>
      </w:ins>
      <w:r w:rsidR="00A06F5A">
        <w:rPr>
          <w:color w:val="FF0000"/>
        </w:rPr>
        <w:t>VERIFY</w:t>
      </w:r>
      <w:r w:rsidR="00A06F5A">
        <w:t>^</w:t>
      </w:r>
      <w:proofErr w:type="gramStart"/>
      <w:r w:rsidR="00A06F5A">
        <w:t>GMPLAPI2(</w:t>
      </w:r>
      <w:proofErr w:type="gramEnd"/>
      <w:r w:rsidR="00A06F5A">
        <w:t>) – Verify a transcribed problem</w:t>
      </w:r>
    </w:p>
    <w:p w:rsidR="00A06F5A" w:rsidRDefault="00A06F5A" w:rsidP="00A06F5A">
      <w:pPr>
        <w:rPr>
          <w:color w:val="000000"/>
        </w:rPr>
      </w:pPr>
      <w:r>
        <w:rPr>
          <w:color w:val="000000"/>
        </w:rPr>
        <w:t>This extrinsic function marks a transcribed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FF0000"/>
        </w:rPr>
        <w:t>VERIFY</w:t>
      </w:r>
      <w:r>
        <w:rPr>
          <w:color w:val="000000"/>
        </w:rPr>
        <w:t>^GMPLAPI2(.RETURN,GMPIFN)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605" w:author="Catalin Branea" w:date="2013-03-19T11:43:00Z">
        <w:r w:rsidDel="00B47C79">
          <w:rPr>
            <w:color w:val="000000"/>
          </w:rPr>
          <w:delText>(</w:delText>
        </w:r>
      </w:del>
      <w:ins w:id="606" w:author="Catalin Branea" w:date="2013-03-19T11:43:00Z">
        <w:r w:rsidR="00B47C79">
          <w:rPr>
            <w:color w:val="000000"/>
          </w:rPr>
          <w:t>[</w:t>
        </w:r>
      </w:ins>
      <w:proofErr w:type="spellStart"/>
      <w:r>
        <w:rPr>
          <w:color w:val="000000"/>
        </w:rPr>
        <w:t>Required</w:t>
      </w:r>
      <w:proofErr w:type="gramStart"/>
      <w:ins w:id="607" w:author="Catalin Branea" w:date="2013-03-19T11:43:00Z">
        <w:r w:rsidR="00B47C79">
          <w:rPr>
            <w:color w:val="000000"/>
          </w:rPr>
          <w:t>,Boolean</w:t>
        </w:r>
        <w:proofErr w:type="spellEnd"/>
        <w:proofErr w:type="gramEnd"/>
        <w:r w:rsidR="00B47C79">
          <w:rPr>
            <w:color w:val="000000"/>
          </w:rPr>
          <w:t>]</w:t>
        </w:r>
      </w:ins>
      <w:del w:id="608" w:author="Catalin Branea" w:date="2013-03-19T11:43:00Z">
        <w:r w:rsidDel="00B47C79">
          <w:rPr>
            <w:color w:val="000000"/>
          </w:rPr>
          <w:delText>)</w:delText>
        </w:r>
      </w:del>
      <w:r>
        <w:rPr>
          <w:color w:val="000000"/>
        </w:rPr>
        <w:t xml:space="preserve"> Set to 0 if the save failed, 1 otherwise. If it failed, RETURN will </w:t>
      </w:r>
      <w:r>
        <w:rPr>
          <w:color w:val="000000"/>
        </w:rPr>
        <w:tab/>
      </w:r>
      <w:del w:id="609" w:author="Catalin Branea" w:date="2013-03-19T11:44:00Z">
        <w:r w:rsidDel="00B47C79">
          <w:rPr>
            <w:color w:val="000000"/>
          </w:rPr>
          <w:lastRenderedPageBreak/>
          <w:tab/>
        </w:r>
      </w:del>
      <w:r>
        <w:rPr>
          <w:color w:val="000000"/>
        </w:rPr>
        <w:tab/>
      </w:r>
      <w:r>
        <w:rPr>
          <w:color w:val="000000"/>
        </w:rPr>
        <w:tab/>
        <w:t>hold an array of error descriptions.</w:t>
      </w:r>
    </w:p>
    <w:p w:rsidR="00A06F5A" w:rsidRDefault="00A06F5A" w:rsidP="00A06F5A">
      <w:pPr>
        <w:rPr>
          <w:color w:val="000000"/>
        </w:rPr>
      </w:pPr>
      <w:r>
        <w:rPr>
          <w:color w:val="000000"/>
        </w:rPr>
        <w:t>GMPIFN</w:t>
      </w:r>
      <w:r>
        <w:rPr>
          <w:color w:val="000000"/>
        </w:rPr>
        <w:tab/>
      </w:r>
      <w:ins w:id="610" w:author="Catalin Branea" w:date="2013-03-19T11:44:00Z">
        <w:r w:rsidR="00B47C79">
          <w:rPr>
            <w:color w:val="000000"/>
          </w:rPr>
          <w:t>[</w:t>
        </w:r>
      </w:ins>
      <w:proofErr w:type="spellStart"/>
      <w:del w:id="611" w:author="Catalin Branea" w:date="2013-03-19T11:44:00Z">
        <w:r w:rsidDel="00B47C79">
          <w:rPr>
            <w:color w:val="000000"/>
          </w:rPr>
          <w:delText>(</w:delText>
        </w:r>
      </w:del>
      <w:r>
        <w:rPr>
          <w:color w:val="000000"/>
        </w:rPr>
        <w:t>Required</w:t>
      </w:r>
      <w:del w:id="612" w:author="Catalin Branea" w:date="2013-03-19T11:44:00Z">
        <w:r w:rsidDel="00B47C79">
          <w:rPr>
            <w:color w:val="000000"/>
          </w:rPr>
          <w:delText xml:space="preserve">) </w:delText>
        </w:r>
      </w:del>
      <w:proofErr w:type="gramStart"/>
      <w:ins w:id="613" w:author="Catalin Branea" w:date="2013-03-19T11:44:00Z">
        <w:r w:rsidR="00B47C79">
          <w:rPr>
            <w:color w:val="000000"/>
          </w:rPr>
          <w:t>,Numeric</w:t>
        </w:r>
        <w:proofErr w:type="spellEnd"/>
        <w:proofErr w:type="gramEnd"/>
        <w:r w:rsidR="00B47C79">
          <w:rPr>
            <w:color w:val="000000"/>
          </w:rPr>
          <w:t xml:space="preserve">] </w:t>
        </w:r>
      </w:ins>
      <w:r>
        <w:rPr>
          <w:color w:val="000000"/>
        </w:rPr>
        <w:t>Problem IFN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rPr>
          <w:ins w:id="614" w:author="Catalin Branea" w:date="2013-03-25T09:48:00Z"/>
        </w:rPr>
      </w:pPr>
      <w:r>
        <w:t>Error Codes Returned</w:t>
      </w:r>
    </w:p>
    <w:p w:rsidR="00061F74" w:rsidDel="00061F74" w:rsidRDefault="00061F74" w:rsidP="00B47C79">
      <w:pPr>
        <w:rPr>
          <w:del w:id="615" w:author="Catalin Branea" w:date="2013-03-25T09:49:00Z"/>
          <w:color w:val="FF0000"/>
        </w:rPr>
      </w:pPr>
      <w:proofErr w:type="gramStart"/>
      <w:ins w:id="616" w:author="Catalin Branea" w:date="2013-03-25T09:49:00Z">
        <w:r w:rsidRPr="00061F74">
          <w:rPr>
            <w:rPrChange w:id="617" w:author="Catalin Branea" w:date="2013-03-25T09:49:00Z">
              <w:rPr>
                <w:color w:val="FF0000"/>
              </w:rPr>
            </w:rPrChange>
          </w:rPr>
          <w:t>ICDINACT</w:t>
        </w:r>
        <w:r>
          <w:tab/>
        </w:r>
      </w:ins>
      <w:ins w:id="618" w:author="Catalin Branea" w:date="2013-03-25T09:50:00Z">
        <w:r w:rsidRPr="00061F74">
          <w:t>Inactive ICD9 code.</w:t>
        </w:r>
      </w:ins>
      <w:proofErr w:type="gramEnd"/>
    </w:p>
    <w:p w:rsidR="00061F74" w:rsidRPr="00FC42ED" w:rsidRDefault="00061F74">
      <w:pPr>
        <w:rPr>
          <w:ins w:id="619" w:author="Catalin Branea" w:date="2013-03-25T09:49:00Z"/>
        </w:rPr>
        <w:pPrChange w:id="620" w:author="Catalin Branea" w:date="2013-03-25T09:48:00Z">
          <w:pPr>
            <w:pStyle w:val="Heading5"/>
          </w:pPr>
        </w:pPrChange>
      </w:pPr>
    </w:p>
    <w:p w:rsidR="00B47C79" w:rsidRDefault="00B47C79" w:rsidP="00B47C79">
      <w:pPr>
        <w:rPr>
          <w:ins w:id="621" w:author="Catalin Branea" w:date="2013-03-20T19:55:00Z"/>
          <w:color w:val="000000"/>
        </w:rPr>
      </w:pPr>
      <w:ins w:id="622" w:author="Catalin Branea" w:date="2013-03-19T11:44:00Z">
        <w:r>
          <w:rPr>
            <w:color w:val="000000"/>
          </w:rPr>
          <w:t>INVPARAM</w:t>
        </w:r>
        <w:r>
          <w:rPr>
            <w:color w:val="000000"/>
          </w:rPr>
          <w:tab/>
          <w:t>Invalid parameter passed (GMPIFN)</w:t>
        </w:r>
      </w:ins>
    </w:p>
    <w:p w:rsidR="00FF7B4A" w:rsidRDefault="00FF7B4A" w:rsidP="00B47C79">
      <w:pPr>
        <w:rPr>
          <w:ins w:id="623" w:author="Catalin Branea" w:date="2013-03-19T11:44:00Z"/>
          <w:color w:val="000000"/>
        </w:rPr>
      </w:pPr>
      <w:ins w:id="624" w:author="Catalin Branea" w:date="2013-03-20T19:55:00Z">
        <w:r>
          <w:rPr>
            <w:color w:val="000000"/>
          </w:rPr>
          <w:t>PRBNFND</w:t>
        </w:r>
        <w:r>
          <w:rPr>
            <w:color w:val="000000"/>
          </w:rPr>
          <w:tab/>
          <w:t>Problem not found</w:t>
        </w:r>
      </w:ins>
    </w:p>
    <w:p w:rsidR="00A06F5A" w:rsidRDefault="00A06F5A" w:rsidP="00A06F5A">
      <w:pPr>
        <w:rPr>
          <w:color w:val="000000"/>
        </w:rPr>
      </w:pPr>
      <w:r>
        <w:rPr>
          <w:color w:val="000000"/>
        </w:rPr>
        <w:t>PRBVRFD</w:t>
      </w:r>
      <w:r>
        <w:rPr>
          <w:color w:val="000000"/>
        </w:rPr>
        <w:tab/>
        <w:t>Problem already verified</w:t>
      </w:r>
    </w:p>
    <w:p w:rsidR="00A06F5A" w:rsidRDefault="00A06F5A" w:rsidP="00A06F5A">
      <w:pPr>
        <w:rPr>
          <w:color w:val="000000"/>
        </w:rPr>
      </w:pPr>
      <w:r>
        <w:rPr>
          <w:color w:val="000000"/>
        </w:rPr>
        <w:t>FILELOCKED</w:t>
      </w:r>
      <w:r>
        <w:rPr>
          <w:color w:val="000000"/>
        </w:rPr>
        <w:tab/>
        <w:t>File is in use. Try again later.</w:t>
      </w:r>
    </w:p>
    <w:p w:rsidR="00A06F5A" w:rsidRDefault="00C81A19" w:rsidP="00A06F5A">
      <w:pPr>
        <w:pStyle w:val="Heading3"/>
      </w:pPr>
      <w:ins w:id="625" w:author="Catalin Branea" w:date="2013-03-20T20:54:00Z">
        <w:r>
          <w:rPr>
            <w:color w:val="FF0000"/>
          </w:rPr>
          <w:t>$$</w:t>
        </w:r>
      </w:ins>
      <w:r w:rsidR="00A06F5A">
        <w:rPr>
          <w:color w:val="FF0000"/>
        </w:rPr>
        <w:t>NEWNOTE</w:t>
      </w:r>
      <w:r w:rsidR="00A06F5A">
        <w:t>^</w:t>
      </w:r>
      <w:proofErr w:type="gramStart"/>
      <w:r w:rsidR="00A06F5A">
        <w:t>GMPLAPI3(</w:t>
      </w:r>
      <w:proofErr w:type="gramEnd"/>
      <w:r w:rsidR="00A06F5A">
        <w:t>) – Add new comment to problem</w:t>
      </w:r>
    </w:p>
    <w:p w:rsidR="00A06F5A" w:rsidRDefault="00A06F5A" w:rsidP="00A06F5A">
      <w:pPr>
        <w:rPr>
          <w:color w:val="000000"/>
        </w:rPr>
      </w:pPr>
      <w:r>
        <w:rPr>
          <w:color w:val="000000"/>
        </w:rPr>
        <w:t>This extrinsic function adds a new comment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sidRPr="00392343">
        <w:t>NEW</w:t>
      </w:r>
      <w:r>
        <w:t>NOTE</w:t>
      </w:r>
      <w:r>
        <w:rPr>
          <w:color w:val="000000"/>
        </w:rPr>
        <w:t>^GMPLAPI3(.RETURN,GMPIFN,GMPROV,.NOTES)</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26" w:author="Catalin Branea" w:date="2013-03-19T15:05:00Z">
        <w:r w:rsidR="00DC3087">
          <w:rPr>
            <w:color w:val="000000"/>
          </w:rPr>
          <w:t>[</w:t>
        </w:r>
      </w:ins>
      <w:proofErr w:type="spellStart"/>
      <w:del w:id="627" w:author="Catalin Branea" w:date="2013-03-19T15:05:00Z">
        <w:r w:rsidDel="00DC3087">
          <w:rPr>
            <w:color w:val="000000"/>
          </w:rPr>
          <w:delText>(</w:delText>
        </w:r>
      </w:del>
      <w:r>
        <w:rPr>
          <w:color w:val="000000"/>
        </w:rPr>
        <w:t>Required</w:t>
      </w:r>
      <w:proofErr w:type="gramStart"/>
      <w:ins w:id="628" w:author="Catalin Branea" w:date="2013-03-19T15:05:00Z">
        <w:r w:rsidR="00DC3087">
          <w:rPr>
            <w:color w:val="000000"/>
          </w:rPr>
          <w:t>,Boolean</w:t>
        </w:r>
        <w:proofErr w:type="spellEnd"/>
        <w:proofErr w:type="gramEnd"/>
        <w:r w:rsidR="00DC3087">
          <w:rPr>
            <w:color w:val="000000"/>
          </w:rPr>
          <w:t>]</w:t>
        </w:r>
      </w:ins>
      <w:del w:id="629" w:author="Catalin Branea" w:date="2013-03-19T15:05:00Z">
        <w:r w:rsidDel="00DC3087">
          <w:rPr>
            <w:color w:val="000000"/>
          </w:rPr>
          <w:delText>)</w:delText>
        </w:r>
      </w:del>
      <w:r>
        <w:rPr>
          <w:color w:val="000000"/>
        </w:rPr>
        <w:t xml:space="preserve"> Set to 0 if the call failed, 1 otherwise. If it failed, RETURN will </w:t>
      </w:r>
      <w:r>
        <w:rPr>
          <w:color w:val="000000"/>
        </w:rPr>
        <w:tab/>
      </w:r>
      <w:r>
        <w:rPr>
          <w:color w:val="000000"/>
        </w:rPr>
        <w:tab/>
      </w:r>
      <w:r>
        <w:rPr>
          <w:color w:val="000000"/>
        </w:rPr>
        <w:tab/>
      </w:r>
      <w:del w:id="630" w:author="Catalin Branea" w:date="2013-03-19T15:06:00Z">
        <w:r w:rsidDel="00DC3087">
          <w:rPr>
            <w:color w:val="000000"/>
          </w:rPr>
          <w:tab/>
        </w:r>
        <w:r w:rsidDel="00DC30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ins w:id="631" w:author="Catalin Branea" w:date="2013-03-19T15:06:00Z">
        <w:r w:rsidR="00DC3087">
          <w:rPr>
            <w:color w:val="000000"/>
          </w:rPr>
          <w:t>[</w:t>
        </w:r>
      </w:ins>
      <w:proofErr w:type="spellStart"/>
      <w:del w:id="632" w:author="Catalin Branea" w:date="2013-03-19T15:06:00Z">
        <w:r w:rsidDel="00DC3087">
          <w:rPr>
            <w:color w:val="000000"/>
          </w:rPr>
          <w:delText>(</w:delText>
        </w:r>
      </w:del>
      <w:r>
        <w:rPr>
          <w:color w:val="000000"/>
        </w:rPr>
        <w:t>Required</w:t>
      </w:r>
      <w:proofErr w:type="gramStart"/>
      <w:ins w:id="633" w:author="Catalin Branea" w:date="2013-03-19T15:06:00Z">
        <w:r w:rsidR="00DC3087">
          <w:rPr>
            <w:color w:val="000000"/>
          </w:rPr>
          <w:t>,Numeric</w:t>
        </w:r>
      </w:ins>
      <w:proofErr w:type="spellEnd"/>
      <w:proofErr w:type="gramEnd"/>
      <w:del w:id="634" w:author="Catalin Branea" w:date="2013-03-19T15:06:00Z">
        <w:r w:rsidDel="00DC3087">
          <w:rPr>
            <w:color w:val="000000"/>
          </w:rPr>
          <w:delText>)</w:delText>
        </w:r>
      </w:del>
      <w:ins w:id="635" w:author="Catalin Branea" w:date="2013-03-19T15:06:00Z">
        <w:r w:rsidR="00DC3087">
          <w:rPr>
            <w:color w:val="000000"/>
          </w:rPr>
          <w:t>]</w:t>
        </w:r>
      </w:ins>
      <w:r>
        <w:rPr>
          <w:color w:val="000000"/>
        </w:rPr>
        <w:t xml:space="preserve"> Problem I</w:t>
      </w:r>
      <w:ins w:id="636" w:author="Catalin Branea" w:date="2013-03-19T15:06:00Z">
        <w:r w:rsidR="00DC3087">
          <w:rPr>
            <w:color w:val="000000"/>
          </w:rPr>
          <w:t>E</w:t>
        </w:r>
      </w:ins>
      <w:del w:id="637"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GMPROV</w:t>
      </w:r>
      <w:r>
        <w:rPr>
          <w:color w:val="000000"/>
        </w:rPr>
        <w:tab/>
      </w:r>
      <w:ins w:id="638" w:author="Catalin Branea" w:date="2013-03-19T15:06:00Z">
        <w:r w:rsidR="00DC3087">
          <w:rPr>
            <w:color w:val="000000"/>
          </w:rPr>
          <w:t>[</w:t>
        </w:r>
      </w:ins>
      <w:proofErr w:type="spellStart"/>
      <w:del w:id="639" w:author="Catalin Branea" w:date="2013-03-19T15:06:00Z">
        <w:r w:rsidDel="00DC3087">
          <w:rPr>
            <w:color w:val="000000"/>
          </w:rPr>
          <w:delText>(</w:delText>
        </w:r>
      </w:del>
      <w:r>
        <w:rPr>
          <w:color w:val="000000"/>
        </w:rPr>
        <w:t>Required</w:t>
      </w:r>
      <w:del w:id="640" w:author="Catalin Branea" w:date="2013-03-19T15:06:00Z">
        <w:r w:rsidDel="00DC3087">
          <w:rPr>
            <w:color w:val="000000"/>
          </w:rPr>
          <w:delText>)</w:delText>
        </w:r>
      </w:del>
      <w:proofErr w:type="gramStart"/>
      <w:ins w:id="641" w:author="Catalin Branea" w:date="2013-03-19T15:06:00Z">
        <w:r w:rsidR="00DC3087">
          <w:rPr>
            <w:color w:val="000000"/>
          </w:rPr>
          <w:t>,Numeric</w:t>
        </w:r>
        <w:proofErr w:type="spellEnd"/>
        <w:proofErr w:type="gramEnd"/>
        <w:r w:rsidR="00DC3087">
          <w:rPr>
            <w:color w:val="000000"/>
          </w:rPr>
          <w:t>]</w:t>
        </w:r>
      </w:ins>
      <w:r>
        <w:rPr>
          <w:color w:val="000000"/>
        </w:rPr>
        <w:t xml:space="preserve"> Provider I</w:t>
      </w:r>
      <w:ins w:id="642" w:author="Catalin Branea" w:date="2013-03-19T15:06:00Z">
        <w:r w:rsidR="00DC3087">
          <w:rPr>
            <w:color w:val="000000"/>
          </w:rPr>
          <w:t>E</w:t>
        </w:r>
      </w:ins>
      <w:del w:id="643" w:author="Catalin Branea" w:date="2013-03-19T15:06:00Z">
        <w:r w:rsidDel="00DC3087">
          <w:rPr>
            <w:color w:val="000000"/>
          </w:rPr>
          <w:delText>F</w:delText>
        </w:r>
      </w:del>
      <w:r>
        <w:rPr>
          <w:color w:val="000000"/>
        </w:rPr>
        <w:t>N</w:t>
      </w:r>
    </w:p>
    <w:p w:rsidR="00A06F5A" w:rsidRDefault="00A06F5A" w:rsidP="00A06F5A">
      <w:pPr>
        <w:rPr>
          <w:color w:val="000000"/>
        </w:rPr>
      </w:pPr>
      <w:r>
        <w:rPr>
          <w:color w:val="000000"/>
        </w:rPr>
        <w:t>.NOTES</w:t>
      </w:r>
      <w:r>
        <w:rPr>
          <w:color w:val="000000"/>
        </w:rPr>
        <w:tab/>
      </w:r>
      <w:r>
        <w:rPr>
          <w:color w:val="000000"/>
        </w:rPr>
        <w:tab/>
      </w:r>
      <w:ins w:id="644" w:author="Catalin Branea" w:date="2013-03-19T15:06:00Z">
        <w:r w:rsidR="00DC3087">
          <w:rPr>
            <w:color w:val="000000"/>
          </w:rPr>
          <w:t>[</w:t>
        </w:r>
      </w:ins>
      <w:proofErr w:type="spellStart"/>
      <w:del w:id="645" w:author="Catalin Branea" w:date="2013-03-19T15:06:00Z">
        <w:r w:rsidDel="00DC3087">
          <w:rPr>
            <w:color w:val="000000"/>
          </w:rPr>
          <w:delText>(</w:delText>
        </w:r>
      </w:del>
      <w:r>
        <w:rPr>
          <w:color w:val="000000"/>
        </w:rPr>
        <w:t>Required</w:t>
      </w:r>
      <w:proofErr w:type="gramStart"/>
      <w:ins w:id="646" w:author="Catalin Branea" w:date="2013-03-19T15:06:00Z">
        <w:r w:rsidR="00DC3087">
          <w:rPr>
            <w:color w:val="000000"/>
          </w:rPr>
          <w:t>,Array</w:t>
        </w:r>
      </w:ins>
      <w:proofErr w:type="spellEnd"/>
      <w:proofErr w:type="gramEnd"/>
      <w:del w:id="647" w:author="Catalin Branea" w:date="2013-03-19T15:06:00Z">
        <w:r w:rsidDel="00DC3087">
          <w:rPr>
            <w:color w:val="000000"/>
          </w:rPr>
          <w:delText>)</w:delText>
        </w:r>
      </w:del>
      <w:ins w:id="648" w:author="Catalin Branea" w:date="2013-03-19T15:06:00Z">
        <w:r w:rsidR="00DC3087">
          <w:rPr>
            <w:color w:val="000000"/>
          </w:rPr>
          <w:t>]</w:t>
        </w:r>
      </w:ins>
      <w:r>
        <w:rPr>
          <w:color w:val="000000"/>
        </w:rPr>
        <w:t xml:space="preserve"> Array passed by reference that holds comment lines. It should be in the </w:t>
      </w:r>
      <w:ins w:id="649" w:author="Catalin Branea" w:date="2013-03-19T15:06:00Z">
        <w:r w:rsidR="00DC3087">
          <w:rPr>
            <w:color w:val="000000"/>
          </w:rPr>
          <w:tab/>
        </w:r>
      </w:ins>
      <w:ins w:id="650" w:author="Catalin Branea" w:date="2013-03-19T15:07:00Z">
        <w:r w:rsidR="00DC3087">
          <w:rPr>
            <w:color w:val="000000"/>
          </w:rPr>
          <w:tab/>
        </w:r>
      </w:ins>
      <w:r>
        <w:rPr>
          <w:color w:val="000000"/>
        </w:rPr>
        <w:t>following</w:t>
      </w:r>
      <w:del w:id="651" w:author="Catalin Branea" w:date="2013-03-19T15:07:00Z">
        <w:r w:rsidDel="00DC3087">
          <w:rPr>
            <w:color w:val="000000"/>
          </w:rPr>
          <w:delText xml:space="preserve"> </w:delText>
        </w:r>
      </w:del>
      <w:ins w:id="652" w:author="Catalin Branea" w:date="2013-03-19T15:07:00Z">
        <w:r w:rsidR="00DC3087">
          <w:rPr>
            <w:color w:val="000000"/>
          </w:rPr>
          <w:t xml:space="preserve"> </w:t>
        </w:r>
      </w:ins>
      <w:del w:id="653" w:author="Catalin Branea" w:date="2013-03-19T15:07:00Z">
        <w:r w:rsidDel="00DC3087">
          <w:rPr>
            <w:color w:val="000000"/>
          </w:rPr>
          <w:tab/>
        </w:r>
        <w:r w:rsidDel="00DC3087">
          <w:rPr>
            <w:color w:val="000000"/>
          </w:rPr>
          <w:tab/>
        </w:r>
        <w:r w:rsidDel="00DC3087">
          <w:rPr>
            <w:color w:val="000000"/>
          </w:rPr>
          <w:tab/>
        </w:r>
      </w:del>
      <w:r>
        <w:rPr>
          <w:color w:val="000000"/>
        </w:rPr>
        <w:t xml:space="preserve">format: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proofErr w:type="gramStart"/>
      <w:r>
        <w:rPr>
          <w:color w:val="000000"/>
        </w:rPr>
        <w:t>NOTES(</w:t>
      </w:r>
      <w:proofErr w:type="gramEnd"/>
      <w:r>
        <w:rPr>
          <w:color w:val="000000"/>
        </w:rPr>
        <w:t>I)=comment</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5B2AFD" w:rsidRDefault="005B2AFD" w:rsidP="005B2AFD">
      <w:pPr>
        <w:rPr>
          <w:color w:val="000000"/>
        </w:rPr>
      </w:pPr>
      <w:moveToRangeStart w:id="654" w:author="Catalin Branea" w:date="2013-03-20T20:01:00Z" w:name="move351573033"/>
      <w:moveTo w:id="655" w:author="Catalin Branea" w:date="2013-03-20T20:01:00Z">
        <w:r>
          <w:rPr>
            <w:color w:val="000000"/>
          </w:rPr>
          <w:t>FILELOCK</w:t>
        </w:r>
        <w:r>
          <w:rPr>
            <w:color w:val="000000"/>
          </w:rPr>
          <w:tab/>
          <w:t>File is in use. Try again later.</w:t>
        </w:r>
      </w:moveTo>
    </w:p>
    <w:moveToRangeEnd w:id="654"/>
    <w:p w:rsidR="005B2AFD" w:rsidRDefault="005B2AFD" w:rsidP="005B2AFD">
      <w:pPr>
        <w:rPr>
          <w:ins w:id="656" w:author="Catalin Branea" w:date="2013-03-20T20:01:00Z"/>
          <w:color w:val="000000"/>
        </w:rPr>
      </w:pPr>
      <w:ins w:id="657" w:author="Catalin Branea" w:date="2013-03-20T20:01:00Z">
        <w:r>
          <w:rPr>
            <w:color w:val="000000"/>
          </w:rPr>
          <w:t>ICDINACT</w:t>
        </w:r>
        <w:r>
          <w:rPr>
            <w:color w:val="000000"/>
          </w:rPr>
          <w:tab/>
          <w:t>Inactive ICD found. Edit diagnosis first.</w:t>
        </w:r>
      </w:ins>
    </w:p>
    <w:p w:rsidR="00A06F5A" w:rsidRDefault="00A06F5A" w:rsidP="00A06F5A">
      <w:pPr>
        <w:rPr>
          <w:color w:val="000000"/>
        </w:rPr>
      </w:pPr>
      <w:r>
        <w:rPr>
          <w:color w:val="000000"/>
        </w:rPr>
        <w:t>INVPARAM</w:t>
      </w:r>
      <w:r>
        <w:rPr>
          <w:color w:val="000000"/>
        </w:rPr>
        <w:tab/>
        <w:t>Invalid parameter passed (GMPIFN</w:t>
      </w:r>
      <w:proofErr w:type="gramStart"/>
      <w:r>
        <w:rPr>
          <w:color w:val="000000"/>
        </w:rPr>
        <w:t>,</w:t>
      </w:r>
      <w:ins w:id="658" w:author="Catalin Branea" w:date="2013-03-20T20:01:00Z">
        <w:r w:rsidR="005B2AFD">
          <w:rPr>
            <w:color w:val="000000"/>
          </w:rPr>
          <w:t>GMPROV</w:t>
        </w:r>
        <w:proofErr w:type="gramEnd"/>
        <w:r w:rsidR="005B2AFD">
          <w:rPr>
            <w:color w:val="000000"/>
          </w:rPr>
          <w:t>,</w:t>
        </w:r>
      </w:ins>
      <w:r>
        <w:rPr>
          <w:color w:val="000000"/>
        </w:rPr>
        <w:t xml:space="preserve"> </w:t>
      </w:r>
      <w:del w:id="659" w:author="Catalin Branea" w:date="2013-03-19T15:07:00Z">
        <w:r w:rsidDel="00DC3087">
          <w:rPr>
            <w:color w:val="000000"/>
          </w:rPr>
          <w:delText>GMPVAMC,</w:delText>
        </w:r>
      </w:del>
      <w:r>
        <w:rPr>
          <w:color w:val="000000"/>
        </w:rPr>
        <w:t>NOTES)</w:t>
      </w:r>
    </w:p>
    <w:p w:rsidR="00A06F5A" w:rsidRDefault="00A06F5A" w:rsidP="00A06F5A">
      <w:pPr>
        <w:rPr>
          <w:ins w:id="660" w:author="Catalin Branea" w:date="2013-03-20T20:01:00Z"/>
          <w:color w:val="000000"/>
        </w:rPr>
      </w:pPr>
      <w:r>
        <w:rPr>
          <w:color w:val="000000"/>
        </w:rPr>
        <w:t>PRBDLTD</w:t>
      </w:r>
      <w:r>
        <w:rPr>
          <w:color w:val="000000"/>
        </w:rPr>
        <w:tab/>
        <w:t>Problem is deleted</w:t>
      </w:r>
    </w:p>
    <w:p w:rsidR="005B2AFD" w:rsidRDefault="005B2AFD" w:rsidP="00A06F5A">
      <w:pPr>
        <w:rPr>
          <w:ins w:id="661" w:author="Catalin Branea" w:date="2013-03-20T20:02:00Z"/>
          <w:color w:val="000000"/>
        </w:rPr>
      </w:pPr>
      <w:ins w:id="662" w:author="Catalin Branea" w:date="2013-03-20T20:01:00Z">
        <w:r>
          <w:rPr>
            <w:color w:val="000000"/>
          </w:rPr>
          <w:t>PRBNFND</w:t>
        </w:r>
        <w:r>
          <w:rPr>
            <w:color w:val="000000"/>
          </w:rPr>
          <w:tab/>
          <w:t>Problem not found</w:t>
        </w:r>
      </w:ins>
    </w:p>
    <w:p w:rsidR="001B421E" w:rsidRDefault="001B421E" w:rsidP="00A06F5A">
      <w:pPr>
        <w:rPr>
          <w:color w:val="000000"/>
        </w:rPr>
      </w:pPr>
      <w:ins w:id="663" w:author="Catalin Branea" w:date="2013-03-20T20:02:00Z">
        <w:r>
          <w:rPr>
            <w:color w:val="000000"/>
          </w:rPr>
          <w:t>PROVNFND</w:t>
        </w:r>
        <w:r>
          <w:rPr>
            <w:color w:val="000000"/>
          </w:rPr>
          <w:tab/>
          <w:t>Provider not found</w:t>
        </w:r>
      </w:ins>
    </w:p>
    <w:p w:rsidR="00A06F5A" w:rsidDel="005B2AFD" w:rsidRDefault="00A06F5A" w:rsidP="00A06F5A">
      <w:pPr>
        <w:rPr>
          <w:del w:id="664" w:author="Catalin Branea" w:date="2013-03-20T20:01:00Z"/>
          <w:color w:val="000000"/>
        </w:rPr>
      </w:pPr>
      <w:del w:id="665" w:author="Catalin Branea" w:date="2013-03-20T20:01:00Z">
        <w:r w:rsidDel="005B2AFD">
          <w:rPr>
            <w:color w:val="000000"/>
          </w:rPr>
          <w:lastRenderedPageBreak/>
          <w:delText>ICDINACT</w:delText>
        </w:r>
        <w:r w:rsidDel="005B2AFD">
          <w:rPr>
            <w:color w:val="000000"/>
          </w:rPr>
          <w:tab/>
          <w:delText>Inactive ICD found. Edit diagnosis first.</w:delText>
        </w:r>
      </w:del>
    </w:p>
    <w:p w:rsidR="00A06F5A" w:rsidDel="005B2AFD" w:rsidRDefault="00A06F5A" w:rsidP="00A06F5A">
      <w:pPr>
        <w:rPr>
          <w:color w:val="000000"/>
        </w:rPr>
      </w:pPr>
      <w:moveFromRangeStart w:id="666" w:author="Catalin Branea" w:date="2013-03-20T20:01:00Z" w:name="move351573033"/>
      <w:moveFrom w:id="667" w:author="Catalin Branea" w:date="2013-03-20T20:01:00Z">
        <w:r w:rsidDel="005B2AFD">
          <w:rPr>
            <w:color w:val="000000"/>
          </w:rPr>
          <w:t>FILELOCK</w:t>
        </w:r>
        <w:r w:rsidDel="005B2AFD">
          <w:rPr>
            <w:color w:val="000000"/>
          </w:rPr>
          <w:tab/>
          <w:t>File is in use. Try again later.</w:t>
        </w:r>
      </w:moveFrom>
    </w:p>
    <w:moveFromRangeEnd w:id="666"/>
    <w:p w:rsidR="00A06F5A" w:rsidRDefault="00C81A19" w:rsidP="00A06F5A">
      <w:pPr>
        <w:pStyle w:val="Heading3"/>
      </w:pPr>
      <w:ins w:id="668" w:author="Catalin Branea" w:date="2013-03-20T20:54:00Z">
        <w:r>
          <w:rPr>
            <w:color w:val="FF0000"/>
          </w:rPr>
          <w:t>$$</w:t>
        </w:r>
      </w:ins>
      <w:r w:rsidR="00A06F5A">
        <w:rPr>
          <w:color w:val="FF0000"/>
        </w:rPr>
        <w:t>NOTES</w:t>
      </w:r>
      <w:r w:rsidR="00A06F5A">
        <w:t>^</w:t>
      </w:r>
      <w:proofErr w:type="gramStart"/>
      <w:r w:rsidR="00A06F5A">
        <w:t>GMPLAPI3(</w:t>
      </w:r>
      <w:proofErr w:type="gramEnd"/>
      <w:r w:rsidR="00A06F5A">
        <w:t>) – Return list of comments for problem</w:t>
      </w:r>
    </w:p>
    <w:p w:rsidR="00A06F5A" w:rsidRDefault="00A06F5A" w:rsidP="00A06F5A">
      <w:pPr>
        <w:rPr>
          <w:color w:val="000000"/>
        </w:rPr>
      </w:pPr>
      <w:r>
        <w:rPr>
          <w:color w:val="000000"/>
        </w:rPr>
        <w:t>This extrinsic function returns the list of comments assigned to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NOTES^GMPLAPI3</w:t>
      </w:r>
      <w:r>
        <w:rPr>
          <w:color w:val="000000"/>
        </w:rPr>
        <w:t>(.RETURN,GMPIFN,GMPACT)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669" w:author="Catalin Branea" w:date="2013-03-19T15:10:00Z">
        <w:r w:rsidR="00E85C46">
          <w:rPr>
            <w:color w:val="000000"/>
          </w:rPr>
          <w:t>[</w:t>
        </w:r>
      </w:ins>
      <w:proofErr w:type="spellStart"/>
      <w:del w:id="670" w:author="Catalin Branea" w:date="2013-03-19T15:10:00Z">
        <w:r w:rsidDel="00E85C46">
          <w:rPr>
            <w:color w:val="000000"/>
          </w:rPr>
          <w:delText>(</w:delText>
        </w:r>
      </w:del>
      <w:r>
        <w:rPr>
          <w:color w:val="000000"/>
        </w:rPr>
        <w:t>Required</w:t>
      </w:r>
      <w:del w:id="671" w:author="Catalin Branea" w:date="2013-03-19T15:10:00Z">
        <w:r w:rsidDel="00E85C46">
          <w:rPr>
            <w:color w:val="000000"/>
          </w:rPr>
          <w:delText xml:space="preserve">) </w:delText>
        </w:r>
      </w:del>
      <w:proofErr w:type="gramStart"/>
      <w:ins w:id="672" w:author="Catalin Branea" w:date="2013-03-19T15:10:00Z">
        <w:r w:rsidR="00E85C46">
          <w:rPr>
            <w:color w:val="000000"/>
          </w:rPr>
          <w:t>,Array</w:t>
        </w:r>
        <w:proofErr w:type="spellEnd"/>
        <w:proofErr w:type="gramEnd"/>
        <w:r w:rsidR="00E85C46">
          <w:rPr>
            <w:color w:val="000000"/>
          </w:rPr>
          <w:t xml:space="preserve">] </w:t>
        </w:r>
      </w:ins>
      <w:r>
        <w:rPr>
          <w:color w:val="000000"/>
        </w:rPr>
        <w:t xml:space="preserve">Array passed by reference that will receive the data. The output format </w:t>
      </w:r>
      <w:ins w:id="673" w:author="Catalin Branea" w:date="2013-03-19T15:12:00Z">
        <w:r w:rsidR="001C24F1">
          <w:rPr>
            <w:color w:val="000000"/>
          </w:rPr>
          <w:tab/>
        </w:r>
        <w:r w:rsidR="001C24F1">
          <w:rPr>
            <w:color w:val="000000"/>
          </w:rPr>
          <w:tab/>
          <w:t>depends on the value of GMPFMT</w:t>
        </w:r>
      </w:ins>
      <w:del w:id="674" w:author="Catalin Branea" w:date="2013-03-19T15:12:00Z">
        <w:r w:rsidDel="001C24F1">
          <w:rPr>
            <w:color w:val="000000"/>
          </w:rPr>
          <w:delText xml:space="preserve">is </w:delText>
        </w:r>
        <w:r w:rsidDel="001C24F1">
          <w:rPr>
            <w:color w:val="000000"/>
          </w:rPr>
          <w:tab/>
        </w:r>
        <w:r w:rsidDel="001C24F1">
          <w:rPr>
            <w:color w:val="000000"/>
          </w:rPr>
          <w:tab/>
        </w:r>
        <w:r w:rsidDel="001C24F1">
          <w:rPr>
            <w:color w:val="000000"/>
          </w:rPr>
          <w:tab/>
          <w:delText>RETURN(I)=comment</w:delText>
        </w:r>
      </w:del>
    </w:p>
    <w:p w:rsidR="00A06F5A" w:rsidRDefault="00A06F5A" w:rsidP="00A06F5A">
      <w:pPr>
        <w:rPr>
          <w:color w:val="000000"/>
        </w:rPr>
      </w:pPr>
      <w:r>
        <w:rPr>
          <w:color w:val="000000"/>
        </w:rPr>
        <w:t>GMPIFN</w:t>
      </w:r>
      <w:r>
        <w:rPr>
          <w:color w:val="000000"/>
        </w:rPr>
        <w:tab/>
      </w:r>
      <w:ins w:id="675" w:author="Catalin Branea" w:date="2013-03-19T15:10:00Z">
        <w:r w:rsidR="00E85C46">
          <w:rPr>
            <w:color w:val="000000"/>
          </w:rPr>
          <w:t>[</w:t>
        </w:r>
      </w:ins>
      <w:proofErr w:type="spellStart"/>
      <w:del w:id="676" w:author="Catalin Branea" w:date="2013-03-19T15:10:00Z">
        <w:r w:rsidDel="00E85C46">
          <w:rPr>
            <w:color w:val="000000"/>
          </w:rPr>
          <w:delText>(</w:delText>
        </w:r>
      </w:del>
      <w:r>
        <w:rPr>
          <w:color w:val="000000"/>
        </w:rPr>
        <w:t>Required</w:t>
      </w:r>
      <w:proofErr w:type="gramStart"/>
      <w:ins w:id="677" w:author="Catalin Branea" w:date="2013-03-19T15:10:00Z">
        <w:r w:rsidR="00E85C46">
          <w:rPr>
            <w:color w:val="000000"/>
          </w:rPr>
          <w:t>,Numeric</w:t>
        </w:r>
        <w:proofErr w:type="spellEnd"/>
        <w:proofErr w:type="gramEnd"/>
        <w:r w:rsidR="00E85C46">
          <w:rPr>
            <w:color w:val="000000"/>
          </w:rPr>
          <w:t>]</w:t>
        </w:r>
      </w:ins>
      <w:del w:id="678" w:author="Catalin Branea" w:date="2013-03-19T15:10:00Z">
        <w:r w:rsidDel="00E85C46">
          <w:rPr>
            <w:color w:val="000000"/>
          </w:rPr>
          <w:delText>)</w:delText>
        </w:r>
      </w:del>
      <w:r>
        <w:rPr>
          <w:color w:val="000000"/>
        </w:rPr>
        <w:t xml:space="preserve"> Problem </w:t>
      </w:r>
      <w:del w:id="679" w:author="Catalin Branea" w:date="2013-03-19T15:10:00Z">
        <w:r w:rsidDel="00E85C46">
          <w:rPr>
            <w:color w:val="000000"/>
          </w:rPr>
          <w:delText>IFN</w:delText>
        </w:r>
      </w:del>
      <w:ins w:id="680" w:author="Catalin Branea" w:date="2013-03-19T15:10:00Z">
        <w:r w:rsidR="00E85C46">
          <w:rPr>
            <w:color w:val="000000"/>
          </w:rPr>
          <w:t>IEN</w:t>
        </w:r>
      </w:ins>
    </w:p>
    <w:p w:rsidR="00A06F5A" w:rsidRDefault="00A06F5A" w:rsidP="00A06F5A">
      <w:pPr>
        <w:rPr>
          <w:ins w:id="681" w:author="Catalin Branea" w:date="2013-03-19T15:11:00Z"/>
          <w:color w:val="000000"/>
        </w:rPr>
      </w:pPr>
      <w:r>
        <w:rPr>
          <w:color w:val="000000"/>
        </w:rPr>
        <w:t>GMPACT</w:t>
      </w:r>
      <w:r>
        <w:rPr>
          <w:color w:val="000000"/>
        </w:rPr>
        <w:tab/>
      </w:r>
      <w:ins w:id="682" w:author="Catalin Branea" w:date="2013-03-19T15:10:00Z">
        <w:r w:rsidR="00E85C46">
          <w:rPr>
            <w:color w:val="000000"/>
          </w:rPr>
          <w:t>[</w:t>
        </w:r>
      </w:ins>
      <w:proofErr w:type="spellStart"/>
      <w:del w:id="683" w:author="Catalin Branea" w:date="2013-03-19T15:10:00Z">
        <w:r w:rsidDel="00E85C46">
          <w:rPr>
            <w:color w:val="000000"/>
          </w:rPr>
          <w:delText>(</w:delText>
        </w:r>
      </w:del>
      <w:r>
        <w:rPr>
          <w:color w:val="000000"/>
        </w:rPr>
        <w:t>Optional</w:t>
      </w:r>
      <w:proofErr w:type="gramStart"/>
      <w:ins w:id="684" w:author="Catalin Branea" w:date="2013-03-19T15:10:00Z">
        <w:r w:rsidR="00442EDA">
          <w:rPr>
            <w:color w:val="000000"/>
          </w:rPr>
          <w:t>,Boolean</w:t>
        </w:r>
        <w:proofErr w:type="spellEnd"/>
        <w:proofErr w:type="gramEnd"/>
        <w:r w:rsidR="00E85C46">
          <w:rPr>
            <w:color w:val="000000"/>
          </w:rPr>
          <w:t>]</w:t>
        </w:r>
      </w:ins>
      <w:del w:id="685" w:author="Catalin Branea" w:date="2013-03-19T15:10:00Z">
        <w:r w:rsidDel="00E85C46">
          <w:rPr>
            <w:color w:val="000000"/>
          </w:rPr>
          <w:delText>)</w:delText>
        </w:r>
      </w:del>
      <w:r>
        <w:rPr>
          <w:color w:val="000000"/>
        </w:rPr>
        <w:t xml:space="preserve"> Active. </w:t>
      </w:r>
      <w:proofErr w:type="gramStart"/>
      <w:r>
        <w:rPr>
          <w:color w:val="000000"/>
        </w:rPr>
        <w:t xml:space="preserve">If </w:t>
      </w:r>
      <w:ins w:id="686" w:author="Catalin Branea" w:date="2013-03-19T15:10:00Z">
        <w:r w:rsidR="00E265F4">
          <w:rPr>
            <w:color w:val="000000"/>
          </w:rPr>
          <w:t xml:space="preserve">set to </w:t>
        </w:r>
      </w:ins>
      <w:r>
        <w:rPr>
          <w:color w:val="000000"/>
        </w:rPr>
        <w:t>1 only active comments will be returned.</w:t>
      </w:r>
      <w:proofErr w:type="gramEnd"/>
      <w:ins w:id="687" w:author="Catalin Branea" w:date="2013-03-19T15:12:00Z">
        <w:r w:rsidR="001C24F1">
          <w:rPr>
            <w:color w:val="000000"/>
          </w:rPr>
          <w:t xml:space="preserve"> Default: 1</w:t>
        </w:r>
      </w:ins>
    </w:p>
    <w:p w:rsidR="001C24F1" w:rsidRDefault="001C24F1" w:rsidP="00A06F5A">
      <w:pPr>
        <w:rPr>
          <w:ins w:id="688" w:author="Catalin Branea" w:date="2013-03-19T15:13:00Z"/>
          <w:color w:val="000000"/>
        </w:rPr>
      </w:pPr>
      <w:ins w:id="689" w:author="Catalin Branea" w:date="2013-03-19T15:11:00Z">
        <w:r>
          <w:rPr>
            <w:color w:val="000000"/>
          </w:rPr>
          <w:t>GMPFMT</w:t>
        </w:r>
        <w:r>
          <w:rPr>
            <w:color w:val="000000"/>
          </w:rPr>
          <w:tab/>
          <w:t>[</w:t>
        </w:r>
        <w:proofErr w:type="spellStart"/>
        <w:r>
          <w:rPr>
            <w:color w:val="000000"/>
          </w:rPr>
          <w:t>Optional</w:t>
        </w:r>
        <w:proofErr w:type="gramStart"/>
        <w:r>
          <w:rPr>
            <w:color w:val="000000"/>
          </w:rPr>
          <w:t>,Numeric</w:t>
        </w:r>
        <w:proofErr w:type="spellEnd"/>
        <w:proofErr w:type="gramEnd"/>
        <w:r>
          <w:rPr>
            <w:color w:val="000000"/>
          </w:rPr>
          <w:t>] Format</w:t>
        </w:r>
      </w:ins>
      <w:ins w:id="690" w:author="Catalin Branea" w:date="2013-03-19T15:13:00Z">
        <w:r>
          <w:rPr>
            <w:color w:val="000000"/>
          </w:rPr>
          <w:t xml:space="preserve">. </w:t>
        </w:r>
        <w:proofErr w:type="gramStart"/>
        <w:r>
          <w:rPr>
            <w:color w:val="000000"/>
          </w:rPr>
          <w:t>Controls the output format.</w:t>
        </w:r>
      </w:ins>
      <w:proofErr w:type="gramEnd"/>
      <w:ins w:id="691" w:author="Catalin Branea" w:date="2013-03-20T20:05:00Z">
        <w:r w:rsidR="00803DFA">
          <w:rPr>
            <w:color w:val="000000"/>
          </w:rPr>
          <w:t xml:space="preserve"> Default: 1.</w:t>
        </w:r>
      </w:ins>
      <w:ins w:id="692" w:author="Catalin Branea" w:date="2013-03-19T15:13:00Z">
        <w:r>
          <w:rPr>
            <w:color w:val="000000"/>
          </w:rPr>
          <w:t xml:space="preserve"> </w:t>
        </w:r>
        <w:proofErr w:type="gramStart"/>
        <w:r>
          <w:rPr>
            <w:color w:val="000000"/>
          </w:rPr>
          <w:t>The</w:t>
        </w:r>
        <w:proofErr w:type="gramEnd"/>
        <w:r>
          <w:rPr>
            <w:color w:val="000000"/>
          </w:rPr>
          <w:t xml:space="preserve"> following va</w:t>
        </w:r>
      </w:ins>
      <w:ins w:id="693" w:author="Catalin Branea" w:date="2013-03-19T15:15:00Z">
        <w:r>
          <w:rPr>
            <w:color w:val="000000"/>
          </w:rPr>
          <w:t>l</w:t>
        </w:r>
      </w:ins>
      <w:ins w:id="694" w:author="Catalin Branea" w:date="2013-03-19T15:13:00Z">
        <w:r>
          <w:rPr>
            <w:color w:val="000000"/>
          </w:rPr>
          <w:t xml:space="preserve">ues </w:t>
        </w:r>
      </w:ins>
      <w:ins w:id="695" w:author="Catalin Branea" w:date="2013-03-20T20:05:00Z">
        <w:r w:rsidR="00803DFA">
          <w:rPr>
            <w:color w:val="000000"/>
          </w:rPr>
          <w:tab/>
        </w:r>
        <w:r w:rsidR="00803DFA">
          <w:rPr>
            <w:color w:val="000000"/>
          </w:rPr>
          <w:tab/>
        </w:r>
        <w:r w:rsidR="00803DFA">
          <w:rPr>
            <w:color w:val="000000"/>
          </w:rPr>
          <w:tab/>
        </w:r>
      </w:ins>
      <w:ins w:id="696" w:author="Catalin Branea" w:date="2013-03-19T15:13:00Z">
        <w:r>
          <w:rPr>
            <w:color w:val="000000"/>
          </w:rPr>
          <w:t>are allowed:</w:t>
        </w:r>
      </w:ins>
    </w:p>
    <w:p w:rsidR="001C24F1" w:rsidDel="001C24F1" w:rsidRDefault="001C24F1" w:rsidP="00A06F5A">
      <w:pPr>
        <w:pStyle w:val="Heading5"/>
        <w:rPr>
          <w:del w:id="697" w:author="Catalin Branea" w:date="2013-03-19T15:14:00Z"/>
          <w:rFonts w:asciiTheme="minorHAnsi" w:eastAsiaTheme="minorHAnsi" w:hAnsiTheme="minorHAnsi" w:cstheme="minorBidi"/>
          <w:color w:val="000000"/>
        </w:rPr>
      </w:pPr>
      <w:ins w:id="698" w:author="Catalin Branea" w:date="2013-03-19T15:14:00Z">
        <w:r>
          <w:rPr>
            <w:color w:val="000000"/>
          </w:rPr>
          <w:tab/>
        </w:r>
        <w:r w:rsidRPr="001C24F1">
          <w:rPr>
            <w:rFonts w:asciiTheme="minorHAnsi" w:eastAsiaTheme="minorHAnsi" w:hAnsiTheme="minorHAnsi" w:cstheme="minorBidi"/>
            <w:color w:val="000000"/>
          </w:rPr>
          <w:t xml:space="preserve">1 -- </w:t>
        </w:r>
        <w:proofErr w:type="gramStart"/>
        <w:r w:rsidRPr="001C24F1">
          <w:rPr>
            <w:rFonts w:asciiTheme="minorHAnsi" w:eastAsiaTheme="minorHAnsi" w:hAnsiTheme="minorHAnsi" w:cstheme="minorBidi"/>
            <w:color w:val="000000"/>
          </w:rPr>
          <w:t>RETURN(</w:t>
        </w:r>
        <w:proofErr w:type="gramEnd"/>
        <w:r w:rsidRPr="001C24F1">
          <w:rPr>
            <w:rFonts w:asciiTheme="minorHAnsi" w:eastAsiaTheme="minorHAnsi" w:hAnsiTheme="minorHAnsi" w:cstheme="minorBidi"/>
            <w:color w:val="000000"/>
          </w:rPr>
          <w:t>#)=</w:t>
        </w:r>
        <w:proofErr w:type="spellStart"/>
        <w:r w:rsidRPr="001C24F1">
          <w:rPr>
            <w:rFonts w:asciiTheme="minorHAnsi" w:eastAsiaTheme="minorHAnsi" w:hAnsiTheme="minorHAnsi" w:cstheme="minorBidi"/>
            <w:color w:val="000000"/>
          </w:rPr>
          <w:t>note_narrative</w:t>
        </w:r>
        <w:proofErr w:type="spellEnd"/>
        <w:r w:rsidRPr="001C24F1">
          <w:rPr>
            <w:rFonts w:asciiTheme="minorHAnsi" w:eastAsiaTheme="minorHAnsi" w:hAnsiTheme="minorHAnsi" w:cstheme="minorBidi"/>
            <w:color w:val="000000"/>
          </w:rPr>
          <w:br/>
        </w:r>
        <w:r>
          <w:rPr>
            <w:color w:val="000000"/>
          </w:rPr>
          <w:tab/>
        </w:r>
        <w:r w:rsidRPr="001C24F1">
          <w:rPr>
            <w:rFonts w:asciiTheme="minorHAnsi" w:eastAsiaTheme="minorHAnsi" w:hAnsiTheme="minorHAnsi" w:cstheme="minorBidi"/>
            <w:color w:val="000000"/>
          </w:rPr>
          <w:t>2 -- RETURN(#)=</w:t>
        </w:r>
        <w:proofErr w:type="spellStart"/>
        <w:r w:rsidRPr="001C24F1">
          <w:rPr>
            <w:rFonts w:asciiTheme="minorHAnsi" w:eastAsiaTheme="minorHAnsi" w:hAnsiTheme="minorHAnsi" w:cstheme="minorBidi"/>
            <w:color w:val="000000"/>
          </w:rPr>
          <w:t>date_note_added^author^note_narrative</w:t>
        </w:r>
        <w:proofErr w:type="spellEnd"/>
        <w:r w:rsidRPr="001C24F1">
          <w:rPr>
            <w:rFonts w:asciiTheme="minorHAnsi" w:eastAsiaTheme="minorHAnsi" w:hAnsiTheme="minorHAnsi" w:cstheme="minorBidi"/>
            <w:color w:val="000000"/>
          </w:rPr>
          <w:br/>
          <w:t> </w:t>
        </w:r>
        <w:r>
          <w:rPr>
            <w:color w:val="000000"/>
          </w:rPr>
          <w:tab/>
        </w:r>
        <w:r w:rsidRPr="001C24F1">
          <w:rPr>
            <w:rFonts w:asciiTheme="minorHAnsi" w:eastAsiaTheme="minorHAnsi" w:hAnsiTheme="minorHAnsi" w:cstheme="minorBidi"/>
            <w:color w:val="000000"/>
          </w:rPr>
          <w:t>3 -- RETURN(#)=note_nmbr^facility^note_narrative^status^date_note_added^author</w:t>
        </w:r>
        <w:r w:rsidRPr="001C24F1">
          <w:rPr>
            <w:rFonts w:asciiTheme="minorHAnsi" w:eastAsiaTheme="minorHAnsi" w:hAnsiTheme="minorHAnsi" w:cstheme="minorBidi"/>
            <w:color w:val="000000"/>
          </w:rPr>
          <w:br/>
        </w:r>
      </w:ins>
      <w:ins w:id="699" w:author="Catalin Branea" w:date="2013-03-19T15:15:00Z">
        <w:r>
          <w:rPr>
            <w:color w:val="000000"/>
          </w:rPr>
          <w:tab/>
        </w:r>
      </w:ins>
      <w:ins w:id="700" w:author="Catalin Branea" w:date="2013-03-19T15:14:00Z">
        <w:r>
          <w:rPr>
            <w:color w:val="000000"/>
          </w:rPr>
          <w:t>4</w:t>
        </w:r>
      </w:ins>
      <w:ins w:id="701" w:author="Catalin Branea" w:date="2013-03-19T15:15:00Z">
        <w:r>
          <w:rPr>
            <w:color w:val="000000"/>
          </w:rPr>
          <w:t xml:space="preserve"> -- </w:t>
        </w:r>
      </w:ins>
      <w:ins w:id="702" w:author="Catalin Branea" w:date="2013-03-19T15:14:00Z">
        <w:r w:rsidRPr="001C24F1">
          <w:rPr>
            <w:rFonts w:asciiTheme="minorHAnsi" w:eastAsiaTheme="minorHAnsi" w:hAnsiTheme="minorHAnsi" w:cstheme="minorBidi"/>
            <w:color w:val="000000"/>
          </w:rPr>
          <w:t>RETURN(facility,note_nmbr)=note_nmbr^^note_narrative^status^date_note_added^author</w:t>
        </w:r>
      </w:ins>
    </w:p>
    <w:p w:rsidR="001C24F1" w:rsidRPr="001C24F1" w:rsidRDefault="001C24F1">
      <w:pPr>
        <w:rPr>
          <w:ins w:id="703" w:author="Catalin Branea" w:date="2013-03-19T15:14:00Z"/>
          <w:rPrChange w:id="704" w:author="Catalin Branea" w:date="2013-03-19T15:14:00Z">
            <w:rPr>
              <w:ins w:id="705" w:author="Catalin Branea" w:date="2013-03-19T15:14:00Z"/>
              <w:color w:val="000000"/>
            </w:rPr>
          </w:rPrChange>
        </w:rPr>
      </w:pP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DB0CFD" w:rsidRDefault="00803DFA" w:rsidP="00A06F5A">
      <w:pPr>
        <w:rPr>
          <w:ins w:id="706" w:author="Catalin Branea" w:date="2013-03-20T20:25:00Z"/>
          <w:color w:val="000000"/>
        </w:rPr>
      </w:pPr>
      <w:ins w:id="707" w:author="Catalin Branea" w:date="2013-03-20T20:04:00Z">
        <w:r>
          <w:rPr>
            <w:color w:val="000000"/>
          </w:rPr>
          <w:t>INVPARAM</w:t>
        </w:r>
        <w:r>
          <w:rPr>
            <w:color w:val="000000"/>
          </w:rPr>
          <w:tab/>
          <w:t>Invalid parameter (GMPIFN</w:t>
        </w:r>
        <w:proofErr w:type="gramStart"/>
        <w:r>
          <w:rPr>
            <w:color w:val="000000"/>
          </w:rPr>
          <w:t>,GMPFMT</w:t>
        </w:r>
        <w:proofErr w:type="gramEnd"/>
        <w:r>
          <w:rPr>
            <w:color w:val="000000"/>
          </w:rPr>
          <w:t>)</w:t>
        </w:r>
      </w:ins>
    </w:p>
    <w:p w:rsidR="00A06F5A" w:rsidRDefault="00DB0CFD" w:rsidP="00A06F5A">
      <w:pPr>
        <w:rPr>
          <w:color w:val="000000"/>
        </w:rPr>
      </w:pPr>
      <w:ins w:id="708" w:author="Catalin Branea" w:date="2013-03-20T20:25:00Z">
        <w:r>
          <w:rPr>
            <w:color w:val="000000"/>
          </w:rPr>
          <w:t>PRBNFND</w:t>
        </w:r>
        <w:r>
          <w:rPr>
            <w:color w:val="000000"/>
          </w:rPr>
          <w:tab/>
          <w:t>Problem not found</w:t>
        </w:r>
      </w:ins>
      <w:del w:id="709" w:author="Catalin Branea" w:date="2013-03-20T20:04:00Z">
        <w:r w:rsidR="00A06F5A" w:rsidDel="00803DFA">
          <w:rPr>
            <w:color w:val="000000"/>
          </w:rPr>
          <w:delText>None</w:delText>
        </w:r>
      </w:del>
    </w:p>
    <w:p w:rsidR="00A06F5A" w:rsidRDefault="00C81A19" w:rsidP="00A06F5A">
      <w:pPr>
        <w:pStyle w:val="Heading3"/>
      </w:pPr>
      <w:ins w:id="710" w:author="Catalin Branea" w:date="2013-03-20T20:54:00Z">
        <w:r>
          <w:rPr>
            <w:color w:val="FF0000"/>
          </w:rPr>
          <w:t>$$</w:t>
        </w:r>
      </w:ins>
      <w:r w:rsidR="00A06F5A">
        <w:rPr>
          <w:color w:val="FF0000"/>
        </w:rPr>
        <w:t>UPDNOTE</w:t>
      </w:r>
      <w:r w:rsidR="00A06F5A">
        <w:t>^</w:t>
      </w:r>
      <w:proofErr w:type="gramStart"/>
      <w:r w:rsidR="00A06F5A">
        <w:t>GMPLAPI3(</w:t>
      </w:r>
      <w:proofErr w:type="gramEnd"/>
      <w:r w:rsidR="00A06F5A">
        <w:t>) – Replaces an existing comment</w:t>
      </w:r>
    </w:p>
    <w:p w:rsidR="00A06F5A" w:rsidRDefault="00A06F5A" w:rsidP="00A06F5A">
      <w:pPr>
        <w:rPr>
          <w:color w:val="000000"/>
        </w:rPr>
      </w:pPr>
      <w:r>
        <w:rPr>
          <w:color w:val="000000"/>
        </w:rPr>
        <w:t>This extrinsic function updates a problem’s data.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UPDNOTE</w:t>
      </w:r>
      <w:r>
        <w:rPr>
          <w:color w:val="000000"/>
        </w:rPr>
        <w:t>^GMPLAPI3(.RETURN,GMPIFN,OLDNOTE,NEWNOTE, GMPROV)</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11" w:author="Catalin Branea" w:date="2013-03-19T15:18:00Z">
        <w:r w:rsidR="00B52887">
          <w:rPr>
            <w:color w:val="000000"/>
          </w:rPr>
          <w:t>[</w:t>
        </w:r>
      </w:ins>
      <w:proofErr w:type="spellStart"/>
      <w:del w:id="712" w:author="Catalin Branea" w:date="2013-03-19T15:18:00Z">
        <w:r w:rsidDel="00B52887">
          <w:rPr>
            <w:color w:val="000000"/>
          </w:rPr>
          <w:delText>(</w:delText>
        </w:r>
      </w:del>
      <w:r>
        <w:rPr>
          <w:color w:val="000000"/>
        </w:rPr>
        <w:t>Required</w:t>
      </w:r>
      <w:proofErr w:type="gramStart"/>
      <w:ins w:id="713" w:author="Catalin Branea" w:date="2013-03-19T15:18:00Z">
        <w:r w:rsidR="00B52887">
          <w:rPr>
            <w:color w:val="000000"/>
          </w:rPr>
          <w:t>,Boolean</w:t>
        </w:r>
        <w:proofErr w:type="spellEnd"/>
        <w:proofErr w:type="gramEnd"/>
        <w:r w:rsidR="00B52887">
          <w:rPr>
            <w:color w:val="000000"/>
          </w:rPr>
          <w:t>]</w:t>
        </w:r>
      </w:ins>
      <w:del w:id="714" w:author="Catalin Branea" w:date="2013-03-19T15:18:00Z">
        <w:r w:rsidDel="00B52887">
          <w:rPr>
            <w:color w:val="000000"/>
          </w:rPr>
          <w:delText>)</w:delText>
        </w:r>
      </w:del>
      <w:r>
        <w:rPr>
          <w:color w:val="000000"/>
        </w:rPr>
        <w:t xml:space="preserve"> Set to 0 if the save failed, 1 otherwise. If it failed, RETURN will </w:t>
      </w:r>
      <w:r>
        <w:rPr>
          <w:color w:val="000000"/>
        </w:rPr>
        <w:tab/>
      </w:r>
      <w:r>
        <w:rPr>
          <w:color w:val="000000"/>
        </w:rPr>
        <w:tab/>
      </w:r>
      <w:r>
        <w:rPr>
          <w:color w:val="000000"/>
        </w:rPr>
        <w:tab/>
      </w:r>
      <w:del w:id="715" w:author="Catalin Branea" w:date="2013-03-19T15:19:00Z">
        <w:r w:rsidDel="00B52887">
          <w:rPr>
            <w:color w:val="000000"/>
          </w:rPr>
          <w:tab/>
        </w:r>
      </w:del>
      <w:r>
        <w:rPr>
          <w:color w:val="000000"/>
        </w:rPr>
        <w:t>hold an array of error descriptions.</w:t>
      </w:r>
    </w:p>
    <w:p w:rsidR="00A06F5A" w:rsidRDefault="00A06F5A" w:rsidP="00A06F5A">
      <w:pPr>
        <w:rPr>
          <w:color w:val="000000"/>
        </w:rPr>
      </w:pPr>
      <w:r>
        <w:rPr>
          <w:color w:val="000000"/>
        </w:rPr>
        <w:t>GMPIFN</w:t>
      </w:r>
      <w:r>
        <w:rPr>
          <w:color w:val="000000"/>
        </w:rPr>
        <w:tab/>
      </w:r>
      <w:del w:id="716" w:author="Catalin Branea" w:date="2013-03-19T15:19:00Z">
        <w:r w:rsidDel="00B52887">
          <w:rPr>
            <w:color w:val="000000"/>
          </w:rPr>
          <w:delText>(</w:delText>
        </w:r>
      </w:del>
      <w:ins w:id="717" w:author="Catalin Branea" w:date="2013-03-19T15:19:00Z">
        <w:r w:rsidR="00B52887">
          <w:rPr>
            <w:color w:val="000000"/>
          </w:rPr>
          <w:t>[</w:t>
        </w:r>
      </w:ins>
      <w:proofErr w:type="spellStart"/>
      <w:r>
        <w:rPr>
          <w:color w:val="000000"/>
        </w:rPr>
        <w:t>Required</w:t>
      </w:r>
      <w:proofErr w:type="gramStart"/>
      <w:ins w:id="718" w:author="Catalin Branea" w:date="2013-03-19T15:19:00Z">
        <w:r w:rsidR="00B52887">
          <w:rPr>
            <w:color w:val="000000"/>
          </w:rPr>
          <w:t>,Numeric</w:t>
        </w:r>
        <w:proofErr w:type="spellEnd"/>
        <w:proofErr w:type="gramEnd"/>
        <w:r w:rsidR="00B52887">
          <w:rPr>
            <w:color w:val="000000"/>
          </w:rPr>
          <w:t>]</w:t>
        </w:r>
      </w:ins>
      <w:del w:id="719" w:author="Catalin Branea" w:date="2013-03-19T15:19:00Z">
        <w:r w:rsidDel="00B52887">
          <w:rPr>
            <w:color w:val="000000"/>
          </w:rPr>
          <w:delText>)</w:delText>
        </w:r>
      </w:del>
      <w:r>
        <w:rPr>
          <w:color w:val="000000"/>
        </w:rPr>
        <w:t xml:space="preserve"> Problem I</w:t>
      </w:r>
      <w:ins w:id="720" w:author="Catalin Branea" w:date="2013-03-19T15:19:00Z">
        <w:r w:rsidR="00B52887">
          <w:rPr>
            <w:color w:val="000000"/>
          </w:rPr>
          <w:t>E</w:t>
        </w:r>
      </w:ins>
      <w:del w:id="721" w:author="Catalin Branea" w:date="2013-03-19T15:19:00Z">
        <w:r w:rsidDel="00B52887">
          <w:rPr>
            <w:color w:val="000000"/>
          </w:rPr>
          <w:delText>F</w:delText>
        </w:r>
      </w:del>
      <w:r>
        <w:rPr>
          <w:color w:val="000000"/>
        </w:rPr>
        <w:t>N</w:t>
      </w:r>
    </w:p>
    <w:p w:rsidR="00A06F5A" w:rsidRDefault="00A06F5A" w:rsidP="00A06F5A">
      <w:pPr>
        <w:rPr>
          <w:color w:val="000000"/>
        </w:rPr>
      </w:pPr>
      <w:r>
        <w:rPr>
          <w:color w:val="000000"/>
        </w:rPr>
        <w:t>OLDNOTE</w:t>
      </w:r>
      <w:r>
        <w:rPr>
          <w:color w:val="000000"/>
        </w:rPr>
        <w:tab/>
      </w:r>
      <w:ins w:id="722" w:author="Catalin Branea" w:date="2013-03-19T15:19:00Z">
        <w:r w:rsidR="00B52887">
          <w:rPr>
            <w:color w:val="000000"/>
          </w:rPr>
          <w:t>[</w:t>
        </w:r>
      </w:ins>
      <w:proofErr w:type="spellStart"/>
      <w:del w:id="723" w:author="Catalin Branea" w:date="2013-03-19T15:19:00Z">
        <w:r w:rsidDel="00B52887">
          <w:rPr>
            <w:color w:val="000000"/>
          </w:rPr>
          <w:delText>(</w:delText>
        </w:r>
      </w:del>
      <w:r>
        <w:rPr>
          <w:color w:val="000000"/>
        </w:rPr>
        <w:t>Required</w:t>
      </w:r>
      <w:proofErr w:type="gramStart"/>
      <w:ins w:id="724" w:author="Catalin Branea" w:date="2013-03-19T15:19:00Z">
        <w:r w:rsidR="00B52887">
          <w:rPr>
            <w:color w:val="000000"/>
          </w:rPr>
          <w:t>,String</w:t>
        </w:r>
      </w:ins>
      <w:proofErr w:type="spellEnd"/>
      <w:proofErr w:type="gramEnd"/>
      <w:del w:id="725" w:author="Catalin Branea" w:date="2013-03-19T15:19:00Z">
        <w:r w:rsidDel="00B52887">
          <w:rPr>
            <w:color w:val="000000"/>
          </w:rPr>
          <w:delText>)</w:delText>
        </w:r>
      </w:del>
      <w:ins w:id="726" w:author="Catalin Branea" w:date="2013-03-19T15:19:00Z">
        <w:r w:rsidR="00B52887">
          <w:rPr>
            <w:color w:val="000000"/>
          </w:rPr>
          <w:t>]</w:t>
        </w:r>
      </w:ins>
      <w:r>
        <w:rPr>
          <w:color w:val="000000"/>
        </w:rPr>
        <w:t xml:space="preserve"> Text of the comment to be replaced</w:t>
      </w:r>
    </w:p>
    <w:p w:rsidR="00A06F5A" w:rsidRDefault="00A06F5A" w:rsidP="00A06F5A">
      <w:pPr>
        <w:rPr>
          <w:color w:val="000000"/>
        </w:rPr>
      </w:pPr>
      <w:r>
        <w:rPr>
          <w:color w:val="000000"/>
        </w:rPr>
        <w:t>NEWNOTE</w:t>
      </w:r>
      <w:r>
        <w:rPr>
          <w:color w:val="000000"/>
        </w:rPr>
        <w:tab/>
      </w:r>
      <w:ins w:id="727" w:author="Catalin Branea" w:date="2013-03-19T15:19:00Z">
        <w:r w:rsidR="00B52887">
          <w:rPr>
            <w:color w:val="000000"/>
          </w:rPr>
          <w:t>[</w:t>
        </w:r>
      </w:ins>
      <w:proofErr w:type="spellStart"/>
      <w:del w:id="728" w:author="Catalin Branea" w:date="2013-03-19T15:19:00Z">
        <w:r w:rsidDel="00B52887">
          <w:rPr>
            <w:color w:val="000000"/>
          </w:rPr>
          <w:delText>(</w:delText>
        </w:r>
      </w:del>
      <w:r>
        <w:rPr>
          <w:color w:val="000000"/>
        </w:rPr>
        <w:t>Required</w:t>
      </w:r>
      <w:proofErr w:type="gramStart"/>
      <w:ins w:id="729" w:author="Catalin Branea" w:date="2013-03-19T15:19:00Z">
        <w:r w:rsidR="00B52887">
          <w:rPr>
            <w:color w:val="000000"/>
          </w:rPr>
          <w:t>,String</w:t>
        </w:r>
        <w:proofErr w:type="spellEnd"/>
        <w:proofErr w:type="gramEnd"/>
        <w:r w:rsidR="00B52887">
          <w:rPr>
            <w:color w:val="000000"/>
          </w:rPr>
          <w:t>]</w:t>
        </w:r>
      </w:ins>
      <w:del w:id="730" w:author="Catalin Branea" w:date="2013-03-19T15:19:00Z">
        <w:r w:rsidDel="00B52887">
          <w:rPr>
            <w:color w:val="000000"/>
          </w:rPr>
          <w:delText>)</w:delText>
        </w:r>
      </w:del>
      <w:r>
        <w:rPr>
          <w:color w:val="000000"/>
        </w:rPr>
        <w:t xml:space="preserve"> New comment formatted as: </w:t>
      </w:r>
      <w:proofErr w:type="spellStart"/>
      <w:r>
        <w:rPr>
          <w:color w:val="000000"/>
        </w:rPr>
        <w:t>Note_I</w:t>
      </w:r>
      <w:ins w:id="731" w:author="Catalin Branea" w:date="2013-03-19T15:20:00Z">
        <w:r w:rsidR="00B52887">
          <w:rPr>
            <w:color w:val="000000"/>
          </w:rPr>
          <w:t>E</w:t>
        </w:r>
      </w:ins>
      <w:del w:id="732" w:author="Catalin Branea" w:date="2013-03-19T15:20:00Z">
        <w:r w:rsidDel="00B52887">
          <w:rPr>
            <w:color w:val="000000"/>
          </w:rPr>
          <w:delText>F</w:delText>
        </w:r>
      </w:del>
      <w:r>
        <w:rPr>
          <w:color w:val="000000"/>
        </w:rPr>
        <w:t>N^Facility_I</w:t>
      </w:r>
      <w:ins w:id="733" w:author="Catalin Branea" w:date="2013-03-19T15:20:00Z">
        <w:r w:rsidR="00B52887">
          <w:rPr>
            <w:color w:val="000000"/>
          </w:rPr>
          <w:t>E</w:t>
        </w:r>
      </w:ins>
      <w:del w:id="734" w:author="Catalin Branea" w:date="2013-03-19T15:20:00Z">
        <w:r w:rsidDel="00B52887">
          <w:rPr>
            <w:color w:val="000000"/>
          </w:rPr>
          <w:delText>F</w:delText>
        </w:r>
      </w:del>
      <w:r>
        <w:rPr>
          <w:color w:val="000000"/>
        </w:rPr>
        <w:t>N^Text</w:t>
      </w:r>
      <w:proofErr w:type="spellEnd"/>
    </w:p>
    <w:p w:rsidR="00A06F5A" w:rsidRDefault="00A06F5A" w:rsidP="00A06F5A">
      <w:pPr>
        <w:rPr>
          <w:color w:val="000000"/>
        </w:rPr>
      </w:pPr>
      <w:r>
        <w:rPr>
          <w:color w:val="000000"/>
        </w:rPr>
        <w:tab/>
      </w:r>
      <w:r>
        <w:rPr>
          <w:color w:val="000000"/>
        </w:rPr>
        <w:tab/>
        <w:t>If Text is empty the comment will be deleted.</w:t>
      </w:r>
    </w:p>
    <w:p w:rsidR="00A06F5A" w:rsidRDefault="00A06F5A" w:rsidP="00A06F5A">
      <w:pPr>
        <w:rPr>
          <w:color w:val="000000"/>
        </w:rPr>
      </w:pPr>
      <w:r>
        <w:rPr>
          <w:color w:val="000000"/>
        </w:rPr>
        <w:t>GMPROV</w:t>
      </w:r>
      <w:r>
        <w:rPr>
          <w:color w:val="000000"/>
        </w:rPr>
        <w:tab/>
      </w:r>
      <w:ins w:id="735" w:author="Catalin Branea" w:date="2013-03-19T15:20:00Z">
        <w:r w:rsidR="00B52887">
          <w:rPr>
            <w:color w:val="000000"/>
          </w:rPr>
          <w:t>[</w:t>
        </w:r>
      </w:ins>
      <w:proofErr w:type="spellStart"/>
      <w:del w:id="736" w:author="Catalin Branea" w:date="2013-03-19T15:20:00Z">
        <w:r w:rsidDel="00B52887">
          <w:rPr>
            <w:color w:val="000000"/>
          </w:rPr>
          <w:delText>(</w:delText>
        </w:r>
      </w:del>
      <w:r>
        <w:rPr>
          <w:color w:val="000000"/>
        </w:rPr>
        <w:t>Required</w:t>
      </w:r>
      <w:del w:id="737" w:author="Catalin Branea" w:date="2013-03-19T15:20:00Z">
        <w:r w:rsidDel="00B52887">
          <w:rPr>
            <w:color w:val="000000"/>
          </w:rPr>
          <w:delText xml:space="preserve">) </w:delText>
        </w:r>
      </w:del>
      <w:proofErr w:type="gramStart"/>
      <w:ins w:id="738" w:author="Catalin Branea" w:date="2013-03-19T15:20:00Z">
        <w:r w:rsidR="00B52887">
          <w:rPr>
            <w:color w:val="000000"/>
          </w:rPr>
          <w:t>,Numeric</w:t>
        </w:r>
        <w:proofErr w:type="spellEnd"/>
        <w:proofErr w:type="gramEnd"/>
        <w:r w:rsidR="00B52887">
          <w:rPr>
            <w:color w:val="000000"/>
          </w:rPr>
          <w:t xml:space="preserve">] </w:t>
        </w:r>
      </w:ins>
      <w:r>
        <w:rPr>
          <w:color w:val="000000"/>
        </w:rPr>
        <w:t>Provider I</w:t>
      </w:r>
      <w:ins w:id="739" w:author="Catalin Branea" w:date="2013-03-19T15:20:00Z">
        <w:r w:rsidR="00B52887">
          <w:rPr>
            <w:color w:val="000000"/>
          </w:rPr>
          <w:t>E</w:t>
        </w:r>
      </w:ins>
      <w:del w:id="740" w:author="Catalin Branea" w:date="2013-03-19T15:20:00Z">
        <w:r w:rsidDel="00B52887">
          <w:rPr>
            <w:color w:val="000000"/>
          </w:rPr>
          <w:delText>F</w:delText>
        </w:r>
      </w:del>
      <w:r>
        <w:rPr>
          <w:color w:val="000000"/>
        </w:rPr>
        <w:t>N</w:t>
      </w:r>
    </w:p>
    <w:p w:rsidR="00A06F5A" w:rsidRDefault="00A06F5A" w:rsidP="00A06F5A">
      <w:pPr>
        <w:pStyle w:val="Heading5"/>
      </w:pPr>
      <w:r>
        <w:lastRenderedPageBreak/>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18429B" w:rsidRDefault="0018429B" w:rsidP="00A06F5A">
      <w:pPr>
        <w:rPr>
          <w:ins w:id="741" w:author="Catalin Branea" w:date="2013-03-20T20:26:00Z"/>
          <w:color w:val="000000"/>
        </w:rPr>
      </w:pPr>
      <w:ins w:id="742" w:author="Catalin Branea" w:date="2013-03-20T20:26:00Z">
        <w:r>
          <w:rPr>
            <w:color w:val="000000"/>
          </w:rPr>
          <w:t>INVPARAM</w:t>
        </w:r>
        <w:r>
          <w:rPr>
            <w:color w:val="000000"/>
          </w:rPr>
          <w:tab/>
          <w:t>Invalid parameter</w:t>
        </w:r>
      </w:ins>
    </w:p>
    <w:p w:rsidR="0018429B" w:rsidRDefault="0018429B" w:rsidP="00A06F5A">
      <w:pPr>
        <w:rPr>
          <w:ins w:id="743" w:author="Catalin Branea" w:date="2013-03-20T20:26:00Z"/>
          <w:color w:val="000000"/>
        </w:rPr>
      </w:pPr>
      <w:ins w:id="744" w:author="Catalin Branea" w:date="2013-03-20T20:26:00Z">
        <w:r>
          <w:rPr>
            <w:color w:val="000000"/>
          </w:rPr>
          <w:t>PRBNFND</w:t>
        </w:r>
        <w:r>
          <w:rPr>
            <w:color w:val="000000"/>
          </w:rPr>
          <w:tab/>
          <w:t>Problem not found</w:t>
        </w:r>
      </w:ins>
    </w:p>
    <w:p w:rsidR="00A06F5A" w:rsidRDefault="0018429B" w:rsidP="00A06F5A">
      <w:pPr>
        <w:rPr>
          <w:color w:val="000000"/>
        </w:rPr>
      </w:pPr>
      <w:ins w:id="745" w:author="Catalin Branea" w:date="2013-03-20T20:26:00Z">
        <w:r>
          <w:rPr>
            <w:color w:val="000000"/>
          </w:rPr>
          <w:t>PROVNFND</w:t>
        </w:r>
        <w:r>
          <w:rPr>
            <w:color w:val="000000"/>
          </w:rPr>
          <w:tab/>
          <w:t>Provider not found</w:t>
        </w:r>
      </w:ins>
      <w:del w:id="746" w:author="Catalin Branea" w:date="2013-03-20T20:26:00Z">
        <w:r w:rsidR="00A06F5A" w:rsidDel="0018429B">
          <w:rPr>
            <w:color w:val="000000"/>
          </w:rPr>
          <w:delText>None</w:delText>
        </w:r>
      </w:del>
    </w:p>
    <w:p w:rsidR="00A06F5A" w:rsidRDefault="00C81A19" w:rsidP="00A06F5A">
      <w:pPr>
        <w:pStyle w:val="Heading3"/>
      </w:pPr>
      <w:ins w:id="747" w:author="Catalin Branea" w:date="2013-03-20T20:54:00Z">
        <w:r>
          <w:rPr>
            <w:color w:val="FF0000"/>
          </w:rPr>
          <w:t>$$</w:t>
        </w:r>
      </w:ins>
      <w:r w:rsidR="00A06F5A">
        <w:rPr>
          <w:color w:val="FF0000"/>
        </w:rPr>
        <w:t>BUILDLST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This extrinsic function returns a list of detailed information on problem I</w:t>
      </w:r>
      <w:ins w:id="748" w:author="Catalin Branea" w:date="2013-03-19T15:21:00Z">
        <w:r w:rsidR="00245651">
          <w:rPr>
            <w:color w:val="000000"/>
          </w:rPr>
          <w:t>E</w:t>
        </w:r>
      </w:ins>
      <w:del w:id="749" w:author="Catalin Branea" w:date="2013-03-19T15:21:00Z">
        <w:r w:rsidDel="00245651">
          <w:rPr>
            <w:color w:val="000000"/>
          </w:rPr>
          <w:delText>F</w:delText>
        </w:r>
      </w:del>
      <w:r>
        <w:rPr>
          <w:color w:val="000000"/>
        </w:rPr>
        <w:t>Ns passed in GMPLIST.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BUILDLST</w:t>
      </w:r>
      <w:r>
        <w:rPr>
          <w:color w:val="000000"/>
        </w:rPr>
        <w:t>^</w:t>
      </w:r>
      <w:proofErr w:type="gramStart"/>
      <w:r>
        <w:rPr>
          <w:color w:val="000000"/>
        </w:rPr>
        <w:t>GMPLAPI4(</w:t>
      </w:r>
      <w:proofErr w:type="gramEnd"/>
      <w:r>
        <w:rPr>
          <w:color w:val="000000"/>
        </w:rPr>
        <w:t>.RETURN,.GMPLIST</w:t>
      </w:r>
      <w:ins w:id="750" w:author="Catalin Branea" w:date="2013-03-19T15:22:00Z">
        <w:r w:rsidR="0038331E">
          <w:rPr>
            <w:color w:val="000000"/>
          </w:rPr>
          <w:t>,ORICD186</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751" w:author="Catalin Branea" w:date="2013-03-19T15:24:00Z">
        <w:r w:rsidR="006F36DE">
          <w:rPr>
            <w:color w:val="000000"/>
          </w:rPr>
          <w:t>[</w:t>
        </w:r>
      </w:ins>
      <w:proofErr w:type="spellStart"/>
      <w:del w:id="752" w:author="Catalin Branea" w:date="2013-03-19T15:24:00Z">
        <w:r w:rsidDel="006F36DE">
          <w:rPr>
            <w:color w:val="000000"/>
          </w:rPr>
          <w:delText>(</w:delText>
        </w:r>
      </w:del>
      <w:r>
        <w:rPr>
          <w:color w:val="000000"/>
        </w:rPr>
        <w:t>Required</w:t>
      </w:r>
      <w:proofErr w:type="gramStart"/>
      <w:ins w:id="753" w:author="Catalin Branea" w:date="2013-03-19T15:25:00Z">
        <w:r w:rsidR="006F36DE">
          <w:rPr>
            <w:color w:val="000000"/>
          </w:rPr>
          <w:t>,Array</w:t>
        </w:r>
        <w:proofErr w:type="spellEnd"/>
        <w:proofErr w:type="gramEnd"/>
        <w:r w:rsidR="006F36DE">
          <w:rPr>
            <w:color w:val="000000"/>
          </w:rPr>
          <w:t>]</w:t>
        </w:r>
      </w:ins>
      <w:del w:id="754" w:author="Catalin Branea" w:date="2013-03-19T15:25:00Z">
        <w:r w:rsidDel="006F36DE">
          <w:rPr>
            <w:color w:val="000000"/>
          </w:rPr>
          <w:delText>)</w:delText>
        </w:r>
      </w:del>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755" w:author="Catalin Branea" w:date="2013-03-19T15:24:00Z">
        <w:r w:rsidR="007B0144">
          <w:rPr>
            <w:color w:val="000000"/>
          </w:rPr>
          <w:t>#</w:t>
        </w:r>
      </w:ins>
      <w:del w:id="756" w:author="Catalin Branea" w:date="2013-03-19T15:24:00Z">
        <w:r w:rsidDel="007B0144">
          <w:rPr>
            <w:color w:val="000000"/>
          </w:rPr>
          <w:delText>I</w:delText>
        </w:r>
      </w:del>
      <w:r>
        <w:rPr>
          <w:color w:val="000000"/>
        </w:rPr>
        <w:t>)=I</w:t>
      </w:r>
      <w:ins w:id="757" w:author="Catalin Branea" w:date="2013-03-19T15:23:00Z">
        <w:r w:rsidR="0089549F">
          <w:rPr>
            <w:color w:val="000000"/>
          </w:rPr>
          <w:t>E</w:t>
        </w:r>
      </w:ins>
      <w:del w:id="758" w:author="Catalin Branea" w:date="2013-03-19T15:23:00Z">
        <w:r w:rsidDel="0089549F">
          <w:rPr>
            <w:color w:val="000000"/>
          </w:rPr>
          <w:delText>F</w:delText>
        </w:r>
      </w:del>
      <w:r>
        <w:rPr>
          <w:color w:val="000000"/>
        </w:rPr>
        <w:t>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.GMPLIST</w:t>
      </w:r>
      <w:r>
        <w:rPr>
          <w:color w:val="000000"/>
        </w:rPr>
        <w:tab/>
      </w:r>
      <w:ins w:id="759" w:author="Catalin Branea" w:date="2013-03-19T15:25:00Z">
        <w:r w:rsidR="006F36DE">
          <w:rPr>
            <w:color w:val="000000"/>
          </w:rPr>
          <w:t>[</w:t>
        </w:r>
      </w:ins>
      <w:proofErr w:type="spellStart"/>
      <w:del w:id="760" w:author="Catalin Branea" w:date="2013-03-19T15:25:00Z">
        <w:r w:rsidDel="006F36DE">
          <w:rPr>
            <w:color w:val="000000"/>
          </w:rPr>
          <w:delText>(</w:delText>
        </w:r>
      </w:del>
      <w:r>
        <w:rPr>
          <w:color w:val="000000"/>
        </w:rPr>
        <w:t>Required</w:t>
      </w:r>
      <w:proofErr w:type="gramStart"/>
      <w:ins w:id="761" w:author="Catalin Branea" w:date="2013-03-19T15:25:00Z">
        <w:r w:rsidR="006F36DE">
          <w:rPr>
            <w:color w:val="000000"/>
          </w:rPr>
          <w:t>,Array</w:t>
        </w:r>
        <w:proofErr w:type="spellEnd"/>
        <w:proofErr w:type="gramEnd"/>
        <w:r w:rsidR="006F36DE">
          <w:rPr>
            <w:color w:val="000000"/>
          </w:rPr>
          <w:t>]</w:t>
        </w:r>
      </w:ins>
      <w:del w:id="762" w:author="Catalin Branea" w:date="2013-03-19T15:25:00Z">
        <w:r w:rsidDel="006F36DE">
          <w:rPr>
            <w:color w:val="000000"/>
          </w:rPr>
          <w:delText>)</w:delText>
        </w:r>
      </w:del>
      <w:r>
        <w:rPr>
          <w:color w:val="000000"/>
        </w:rPr>
        <w:t xml:space="preserve"> List of problem I</w:t>
      </w:r>
      <w:ins w:id="763" w:author="Catalin Branea" w:date="2013-03-20T20:36:00Z">
        <w:r w:rsidR="00D668AD">
          <w:rPr>
            <w:color w:val="000000"/>
          </w:rPr>
          <w:t>E</w:t>
        </w:r>
      </w:ins>
      <w:del w:id="764" w:author="Catalin Branea" w:date="2013-03-20T20:36:00Z">
        <w:r w:rsidDel="00D668AD">
          <w:rPr>
            <w:color w:val="000000"/>
          </w:rPr>
          <w:delText>F</w:delText>
        </w:r>
      </w:del>
      <w:r>
        <w:rPr>
          <w:color w:val="000000"/>
        </w:rPr>
        <w:t>Ns in the following format:</w:t>
      </w:r>
    </w:p>
    <w:p w:rsidR="00A06F5A" w:rsidRDefault="00A06F5A" w:rsidP="00A06F5A">
      <w:pPr>
        <w:rPr>
          <w:color w:val="000000"/>
        </w:rPr>
      </w:pPr>
      <w:r>
        <w:rPr>
          <w:color w:val="000000"/>
        </w:rPr>
        <w:tab/>
      </w:r>
      <w:r>
        <w:rPr>
          <w:color w:val="000000"/>
        </w:rPr>
        <w:tab/>
        <w:t>GMPLIST(0)=number of records</w:t>
      </w:r>
    </w:p>
    <w:p w:rsidR="00A06F5A" w:rsidRDefault="00A06F5A" w:rsidP="00A06F5A">
      <w:pPr>
        <w:rPr>
          <w:color w:val="000000"/>
        </w:rPr>
      </w:pPr>
      <w:r>
        <w:rPr>
          <w:color w:val="000000"/>
        </w:rPr>
        <w:tab/>
      </w:r>
      <w:r>
        <w:rPr>
          <w:color w:val="000000"/>
        </w:rPr>
        <w:tab/>
      </w:r>
      <w:proofErr w:type="gramStart"/>
      <w:r>
        <w:rPr>
          <w:color w:val="000000"/>
        </w:rPr>
        <w:t>GMPLIST(</w:t>
      </w:r>
      <w:proofErr w:type="gramEnd"/>
      <w:ins w:id="765" w:author="Catalin Branea" w:date="2013-03-19T15:24:00Z">
        <w:r w:rsidR="007B0144">
          <w:rPr>
            <w:color w:val="000000"/>
          </w:rPr>
          <w:t>1</w:t>
        </w:r>
      </w:ins>
      <w:del w:id="766" w:author="Catalin Branea" w:date="2013-03-19T15:24:00Z">
        <w:r w:rsidDel="007B0144">
          <w:rPr>
            <w:color w:val="000000"/>
          </w:rPr>
          <w:delText>1</w:delText>
        </w:r>
      </w:del>
      <w:r>
        <w:rPr>
          <w:color w:val="000000"/>
        </w:rPr>
        <w:t>)=I</w:t>
      </w:r>
      <w:ins w:id="767" w:author="Catalin Branea" w:date="2013-03-19T15:24:00Z">
        <w:r w:rsidR="007B0144">
          <w:rPr>
            <w:color w:val="000000"/>
          </w:rPr>
          <w:t>E</w:t>
        </w:r>
      </w:ins>
      <w:del w:id="768" w:author="Catalin Branea" w:date="2013-03-19T15:24:00Z">
        <w:r w:rsidDel="007B0144">
          <w:rPr>
            <w:color w:val="000000"/>
          </w:rPr>
          <w:delText>F</w:delText>
        </w:r>
      </w:del>
      <w:r>
        <w:rPr>
          <w:color w:val="000000"/>
        </w:rPr>
        <w:t>N 1</w:t>
      </w:r>
    </w:p>
    <w:p w:rsidR="00A06F5A" w:rsidRDefault="00A06F5A" w:rsidP="00A06F5A">
      <w:pPr>
        <w:rPr>
          <w:color w:val="000000"/>
        </w:rPr>
      </w:pPr>
      <w:r>
        <w:rPr>
          <w:color w:val="000000"/>
        </w:rPr>
        <w:tab/>
      </w:r>
      <w:r>
        <w:rPr>
          <w:color w:val="000000"/>
        </w:rPr>
        <w:tab/>
        <w:t>…</w:t>
      </w:r>
    </w:p>
    <w:p w:rsidR="00A06F5A" w:rsidRDefault="00A06F5A" w:rsidP="00A06F5A">
      <w:pPr>
        <w:rPr>
          <w:ins w:id="769" w:author="Catalin Branea" w:date="2013-03-19T15:25:00Z"/>
          <w:color w:val="000000"/>
        </w:rPr>
      </w:pPr>
      <w:r>
        <w:rPr>
          <w:color w:val="000000"/>
        </w:rPr>
        <w:tab/>
      </w:r>
      <w:r>
        <w:rPr>
          <w:color w:val="000000"/>
        </w:rPr>
        <w:tab/>
      </w:r>
      <w:proofErr w:type="gramStart"/>
      <w:r>
        <w:rPr>
          <w:color w:val="000000"/>
        </w:rPr>
        <w:t>GMPLIST(</w:t>
      </w:r>
      <w:proofErr w:type="gramEnd"/>
      <w:r>
        <w:rPr>
          <w:color w:val="000000"/>
        </w:rPr>
        <w:t>n)=I</w:t>
      </w:r>
      <w:ins w:id="770" w:author="Catalin Branea" w:date="2013-03-19T15:24:00Z">
        <w:r w:rsidR="007B0144">
          <w:rPr>
            <w:color w:val="000000"/>
          </w:rPr>
          <w:t>E</w:t>
        </w:r>
      </w:ins>
      <w:del w:id="771" w:author="Catalin Branea" w:date="2013-03-19T15:24:00Z">
        <w:r w:rsidDel="007B0144">
          <w:rPr>
            <w:color w:val="000000"/>
          </w:rPr>
          <w:delText>F</w:delText>
        </w:r>
      </w:del>
      <w:r>
        <w:rPr>
          <w:color w:val="000000"/>
        </w:rPr>
        <w:t>N n</w:t>
      </w:r>
    </w:p>
    <w:p w:rsidR="006F36DE" w:rsidRDefault="006F36DE" w:rsidP="00A06F5A">
      <w:pPr>
        <w:rPr>
          <w:color w:val="000000"/>
        </w:rPr>
      </w:pPr>
      <w:ins w:id="772" w:author="Catalin Branea" w:date="2013-03-19T15:25:00Z">
        <w:r>
          <w:rPr>
            <w:color w:val="000000"/>
          </w:rPr>
          <w:t>ORICD186</w:t>
        </w:r>
        <w:r>
          <w:rPr>
            <w:color w:val="000000"/>
          </w:rPr>
          <w:tab/>
          <w:t>[</w:t>
        </w:r>
        <w:proofErr w:type="spellStart"/>
        <w:r>
          <w:rPr>
            <w:color w:val="000000"/>
          </w:rPr>
          <w:t>Optional</w:t>
        </w:r>
        <w:proofErr w:type="gramStart"/>
        <w:r>
          <w:rPr>
            <w:color w:val="000000"/>
          </w:rPr>
          <w:t>,Boolean</w:t>
        </w:r>
        <w:proofErr w:type="spellEnd"/>
        <w:proofErr w:type="gramEnd"/>
        <w:r>
          <w:rPr>
            <w:color w:val="000000"/>
          </w:rPr>
          <w:t>]</w:t>
        </w:r>
      </w:ins>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color w:val="000000"/>
        </w:rPr>
      </w:pPr>
      <w:del w:id="773" w:author="Catalin Branea" w:date="2013-03-20T20:37:00Z">
        <w:r w:rsidDel="008B0664">
          <w:rPr>
            <w:color w:val="000000"/>
          </w:rPr>
          <w:delText>None</w:delText>
        </w:r>
      </w:del>
      <w:ins w:id="774" w:author="Catalin Branea" w:date="2013-03-20T20:37:00Z">
        <w:r w:rsidR="008B0664">
          <w:rPr>
            <w:color w:val="000000"/>
          </w:rPr>
          <w:t>INVPARAM</w:t>
        </w:r>
        <w:r w:rsidR="008B0664">
          <w:rPr>
            <w:color w:val="000000"/>
          </w:rPr>
          <w:tab/>
          <w:t>Invalid parameter (GMPLIST)</w:t>
        </w:r>
      </w:ins>
    </w:p>
    <w:p w:rsidR="00A06F5A" w:rsidRDefault="00C81A19" w:rsidP="00A06F5A">
      <w:pPr>
        <w:pStyle w:val="Heading3"/>
      </w:pPr>
      <w:ins w:id="775" w:author="Catalin Branea" w:date="2013-03-20T20:54:00Z">
        <w:r>
          <w:rPr>
            <w:color w:val="FF0000"/>
          </w:rPr>
          <w:t>$$</w:t>
        </w:r>
      </w:ins>
      <w:r w:rsidR="00A06F5A">
        <w:rPr>
          <w:color w:val="FF0000"/>
        </w:rPr>
        <w:t>DIAG</w:t>
      </w:r>
      <w:r w:rsidR="00A06F5A">
        <w:t>^</w:t>
      </w:r>
      <w:proofErr w:type="gramStart"/>
      <w:r w:rsidR="00A06F5A">
        <w:t>GMPLAPI4(</w:t>
      </w:r>
      <w:proofErr w:type="gramEnd"/>
      <w:r w:rsidR="00A06F5A">
        <w:t>) – Return ICD code</w:t>
      </w:r>
    </w:p>
    <w:p w:rsidR="00A06F5A" w:rsidRDefault="00A06F5A" w:rsidP="00A06F5A">
      <w:pPr>
        <w:rPr>
          <w:color w:val="000000"/>
        </w:rPr>
      </w:pPr>
      <w:r>
        <w:rPr>
          <w:color w:val="000000"/>
        </w:rPr>
        <w:t>This extrinsic function returns ICD code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DIAG</w:t>
      </w:r>
      <w:r>
        <w:rPr>
          <w:color w:val="000000"/>
        </w:rPr>
        <w:t>^GMPLAPI4(.RETURN,GMPIFN)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776" w:author="Catalin Branea" w:date="2013-03-20T09:48:00Z">
        <w:r w:rsidR="0000799C">
          <w:rPr>
            <w:color w:val="000000"/>
          </w:rPr>
          <w:t>[</w:t>
        </w:r>
      </w:ins>
      <w:proofErr w:type="spellStart"/>
      <w:del w:id="777" w:author="Catalin Branea" w:date="2013-03-20T09:48:00Z">
        <w:r w:rsidDel="0000799C">
          <w:rPr>
            <w:color w:val="000000"/>
          </w:rPr>
          <w:delText>(</w:delText>
        </w:r>
      </w:del>
      <w:r>
        <w:rPr>
          <w:color w:val="000000"/>
        </w:rPr>
        <w:t>Required</w:t>
      </w:r>
      <w:proofErr w:type="gramStart"/>
      <w:ins w:id="778" w:author="Catalin Branea" w:date="2013-03-20T09:48:00Z">
        <w:r w:rsidR="0000799C">
          <w:rPr>
            <w:color w:val="000000"/>
          </w:rPr>
          <w:t>,String</w:t>
        </w:r>
        <w:proofErr w:type="spellEnd"/>
        <w:proofErr w:type="gramEnd"/>
        <w:r w:rsidR="0000799C">
          <w:rPr>
            <w:color w:val="000000"/>
          </w:rPr>
          <w:t>]</w:t>
        </w:r>
      </w:ins>
      <w:del w:id="779" w:author="Catalin Branea" w:date="2013-03-20T09:48:00Z">
        <w:r w:rsidDel="0000799C">
          <w:rPr>
            <w:color w:val="000000"/>
          </w:rPr>
          <w:delText>)</w:delText>
        </w:r>
      </w:del>
      <w:r>
        <w:rPr>
          <w:color w:val="000000"/>
        </w:rPr>
        <w:t xml:space="preserve"> ICD code in the following format: </w:t>
      </w:r>
      <w:proofErr w:type="spellStart"/>
      <w:r>
        <w:rPr>
          <w:color w:val="000000"/>
        </w:rPr>
        <w:t>pointer_to_icd_file^icd_code</w:t>
      </w:r>
      <w:proofErr w:type="spellEnd"/>
    </w:p>
    <w:p w:rsidR="00A06F5A" w:rsidRDefault="00A06F5A" w:rsidP="00A06F5A">
      <w:pPr>
        <w:rPr>
          <w:color w:val="000000"/>
        </w:rPr>
      </w:pPr>
      <w:r>
        <w:rPr>
          <w:color w:val="000000"/>
        </w:rPr>
        <w:t>GMPIFN</w:t>
      </w:r>
      <w:r>
        <w:rPr>
          <w:color w:val="000000"/>
        </w:rPr>
        <w:tab/>
      </w:r>
      <w:ins w:id="780" w:author="Catalin Branea" w:date="2013-03-20T09:48:00Z">
        <w:r w:rsidR="0000799C">
          <w:rPr>
            <w:color w:val="000000"/>
          </w:rPr>
          <w:t>[</w:t>
        </w:r>
      </w:ins>
      <w:proofErr w:type="spellStart"/>
      <w:del w:id="781" w:author="Catalin Branea" w:date="2013-03-20T09:48:00Z">
        <w:r w:rsidDel="0000799C">
          <w:rPr>
            <w:color w:val="000000"/>
          </w:rPr>
          <w:delText>(</w:delText>
        </w:r>
      </w:del>
      <w:r>
        <w:rPr>
          <w:color w:val="000000"/>
        </w:rPr>
        <w:t>Required</w:t>
      </w:r>
      <w:proofErr w:type="gramStart"/>
      <w:ins w:id="782" w:author="Catalin Branea" w:date="2013-03-20T09:48:00Z">
        <w:r w:rsidR="0000799C">
          <w:rPr>
            <w:color w:val="000000"/>
          </w:rPr>
          <w:t>,Numeric</w:t>
        </w:r>
        <w:proofErr w:type="spellEnd"/>
        <w:proofErr w:type="gramEnd"/>
        <w:r w:rsidR="0000799C">
          <w:rPr>
            <w:color w:val="000000"/>
          </w:rPr>
          <w:t>]</w:t>
        </w:r>
      </w:ins>
      <w:del w:id="783" w:author="Catalin Branea" w:date="2013-03-20T09:48:00Z">
        <w:r w:rsidDel="0000799C">
          <w:rPr>
            <w:color w:val="000000"/>
          </w:rPr>
          <w:delText>)</w:delText>
        </w:r>
      </w:del>
      <w:r>
        <w:rPr>
          <w:color w:val="000000"/>
        </w:rPr>
        <w:t xml:space="preserve"> Problem I</w:t>
      </w:r>
      <w:ins w:id="784" w:author="Catalin Branea" w:date="2013-03-20T09:49:00Z">
        <w:r w:rsidR="0000799C">
          <w:rPr>
            <w:color w:val="000000"/>
          </w:rPr>
          <w:t>E</w:t>
        </w:r>
      </w:ins>
      <w:del w:id="785" w:author="Catalin Branea" w:date="2013-03-20T09:49:00Z">
        <w:r w:rsidDel="0000799C">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786" w:author="Catalin Branea" w:date="2013-03-20T20:37:00Z"/>
          <w:color w:val="000000"/>
        </w:rPr>
      </w:pPr>
      <w:del w:id="787" w:author="Catalin Branea" w:date="2013-03-20T20:37:00Z">
        <w:r w:rsidDel="0073553D">
          <w:rPr>
            <w:color w:val="000000"/>
          </w:rPr>
          <w:delText>None</w:delText>
        </w:r>
      </w:del>
      <w:ins w:id="788" w:author="Catalin Branea" w:date="2013-03-20T20:37:00Z">
        <w:r w:rsidR="0073553D">
          <w:rPr>
            <w:color w:val="000000"/>
          </w:rPr>
          <w:t>INVPARAM</w:t>
        </w:r>
        <w:r w:rsidR="0073553D">
          <w:rPr>
            <w:color w:val="000000"/>
          </w:rPr>
          <w:tab/>
          <w:t>Invalid parameter (GMPIFN)</w:t>
        </w:r>
      </w:ins>
    </w:p>
    <w:p w:rsidR="0073553D" w:rsidRDefault="0073553D" w:rsidP="00A06F5A">
      <w:pPr>
        <w:rPr>
          <w:color w:val="000000"/>
        </w:rPr>
      </w:pPr>
      <w:ins w:id="789" w:author="Catalin Branea" w:date="2013-03-20T20:38:00Z">
        <w:r>
          <w:rPr>
            <w:color w:val="000000"/>
          </w:rPr>
          <w:t>PRBNFND</w:t>
        </w:r>
        <w:r>
          <w:rPr>
            <w:color w:val="000000"/>
          </w:rPr>
          <w:tab/>
          <w:t>Problem not found</w:t>
        </w:r>
      </w:ins>
    </w:p>
    <w:p w:rsidR="00A06F5A" w:rsidDel="00205B22" w:rsidRDefault="00A06F5A" w:rsidP="00A06F5A">
      <w:pPr>
        <w:pStyle w:val="Heading3"/>
        <w:rPr>
          <w:del w:id="790" w:author="Catalin Branea" w:date="2013-03-21T09:55:00Z"/>
        </w:rPr>
      </w:pPr>
      <w:del w:id="791" w:author="Catalin Branea" w:date="2013-03-21T09:55:00Z">
        <w:r w:rsidDel="00205B22">
          <w:rPr>
            <w:color w:val="FF0000"/>
          </w:rPr>
          <w:delText>FLDNAME</w:delText>
        </w:r>
        <w:r w:rsidDel="00205B22">
          <w:delText>^GMPLAPI4() – Return problem field names</w:delText>
        </w:r>
      </w:del>
    </w:p>
    <w:p w:rsidR="00A06F5A" w:rsidDel="00205B22" w:rsidRDefault="00A06F5A" w:rsidP="00A06F5A">
      <w:pPr>
        <w:rPr>
          <w:del w:id="792" w:author="Catalin Branea" w:date="2013-03-21T09:55:00Z"/>
          <w:color w:val="000000"/>
        </w:rPr>
      </w:pPr>
      <w:del w:id="793" w:author="Catalin Branea" w:date="2013-03-21T09:55:00Z">
        <w:r w:rsidDel="00205B22">
          <w:rPr>
            <w:color w:val="000000"/>
          </w:rPr>
          <w:delText>This extrinsic function returns an array of problem field names.</w:delText>
        </w:r>
      </w:del>
    </w:p>
    <w:p w:rsidR="00A06F5A" w:rsidDel="00205B22" w:rsidRDefault="00A06F5A" w:rsidP="00A06F5A">
      <w:pPr>
        <w:pStyle w:val="Heading5"/>
        <w:rPr>
          <w:del w:id="794" w:author="Catalin Branea" w:date="2013-03-21T09:55:00Z"/>
        </w:rPr>
      </w:pPr>
      <w:del w:id="795" w:author="Catalin Branea" w:date="2013-03-21T09:55:00Z">
        <w:r w:rsidDel="00205B22">
          <w:delText>Format</w:delText>
        </w:r>
      </w:del>
    </w:p>
    <w:p w:rsidR="00A06F5A" w:rsidDel="00205B22" w:rsidRDefault="00A06F5A" w:rsidP="00A06F5A">
      <w:pPr>
        <w:rPr>
          <w:del w:id="796" w:author="Catalin Branea" w:date="2013-03-21T09:55:00Z"/>
          <w:color w:val="000000"/>
        </w:rPr>
      </w:pPr>
      <w:del w:id="797" w:author="Catalin Branea" w:date="2013-03-21T09:55:00Z">
        <w:r w:rsidDel="00205B22">
          <w:rPr>
            <w:color w:val="FF0000"/>
          </w:rPr>
          <w:tab/>
        </w:r>
        <w:r w:rsidRPr="00EB6E7C" w:rsidDel="00205B22">
          <w:rPr>
            <w:color w:val="000000"/>
          </w:rPr>
          <w:delText>$$</w:delText>
        </w:r>
        <w:r w:rsidDel="00205B22">
          <w:delText>FLDNAME</w:delText>
        </w:r>
        <w:r w:rsidDel="00205B22">
          <w:rPr>
            <w:color w:val="000000"/>
          </w:rPr>
          <w:delText>^GMPLAPI4(.RETURN)</w:delText>
        </w:r>
      </w:del>
    </w:p>
    <w:p w:rsidR="00A06F5A" w:rsidDel="00205B22" w:rsidRDefault="00A06F5A" w:rsidP="00A06F5A">
      <w:pPr>
        <w:pStyle w:val="Heading5"/>
        <w:rPr>
          <w:del w:id="798" w:author="Catalin Branea" w:date="2013-03-21T09:55:00Z"/>
        </w:rPr>
      </w:pPr>
      <w:del w:id="799" w:author="Catalin Branea" w:date="2013-03-21T09:55:00Z">
        <w:r w:rsidDel="00205B22">
          <w:delText>Input Parameters</w:delText>
        </w:r>
      </w:del>
    </w:p>
    <w:p w:rsidR="00A06F5A" w:rsidDel="00205B22" w:rsidRDefault="00A06F5A" w:rsidP="00A06F5A">
      <w:pPr>
        <w:rPr>
          <w:del w:id="800" w:author="Catalin Branea" w:date="2013-03-21T09:55:00Z"/>
          <w:color w:val="000000"/>
        </w:rPr>
      </w:pPr>
      <w:del w:id="801" w:author="Catalin Branea" w:date="2013-03-21T09:55:00Z">
        <w:r w:rsidDel="00205B22">
          <w:rPr>
            <w:color w:val="000000"/>
          </w:rPr>
          <w:delText>.RETURN</w:delText>
        </w:r>
        <w:r w:rsidDel="00205B22">
          <w:rPr>
            <w:color w:val="000000"/>
          </w:rPr>
          <w:tab/>
        </w:r>
      </w:del>
      <w:del w:id="802" w:author="Catalin Branea" w:date="2013-03-20T09:49:00Z">
        <w:r w:rsidDel="00645366">
          <w:rPr>
            <w:color w:val="000000"/>
          </w:rPr>
          <w:delText>(</w:delText>
        </w:r>
      </w:del>
      <w:del w:id="803" w:author="Catalin Branea" w:date="2013-03-21T09:55:00Z">
        <w:r w:rsidDel="00205B22">
          <w:rPr>
            <w:color w:val="000000"/>
          </w:rPr>
          <w:delText>Required</w:delText>
        </w:r>
      </w:del>
      <w:del w:id="804" w:author="Catalin Branea" w:date="2013-03-20T09:49:00Z">
        <w:r w:rsidDel="00645366">
          <w:rPr>
            <w:color w:val="000000"/>
          </w:rPr>
          <w:delText>)</w:delText>
        </w:r>
      </w:del>
      <w:del w:id="805" w:author="Catalin Branea" w:date="2013-03-21T09:55:00Z">
        <w:r w:rsidDel="00205B22">
          <w:rPr>
            <w:color w:val="000000"/>
          </w:rPr>
          <w:delText xml:space="preserve"> Array passed by reference that will receive data. Format:</w:delText>
        </w:r>
      </w:del>
    </w:p>
    <w:p w:rsidR="00A06F5A" w:rsidDel="00205B22" w:rsidRDefault="00A06F5A" w:rsidP="00A06F5A">
      <w:pPr>
        <w:rPr>
          <w:del w:id="806" w:author="Catalin Branea" w:date="2013-03-21T09:55:00Z"/>
          <w:color w:val="000000"/>
        </w:rPr>
      </w:pPr>
      <w:del w:id="807" w:author="Catalin Branea" w:date="2013-03-21T09:55:00Z">
        <w:r w:rsidDel="00205B22">
          <w:rPr>
            <w:color w:val="000000"/>
          </w:rPr>
          <w:tab/>
        </w:r>
        <w:r w:rsidDel="00205B22">
          <w:rPr>
            <w:color w:val="000000"/>
          </w:rPr>
          <w:tab/>
          <w:delText>RETURN(field_no)=field_name</w:delText>
        </w:r>
      </w:del>
    </w:p>
    <w:p w:rsidR="00A06F5A" w:rsidDel="00205B22" w:rsidRDefault="00A06F5A" w:rsidP="00A06F5A">
      <w:pPr>
        <w:pStyle w:val="Heading5"/>
        <w:rPr>
          <w:del w:id="808" w:author="Catalin Branea" w:date="2013-03-21T09:55:00Z"/>
        </w:rPr>
      </w:pPr>
      <w:del w:id="809" w:author="Catalin Branea" w:date="2013-03-21T09:55:00Z">
        <w:r w:rsidDel="00205B22">
          <w:delText>Output</w:delText>
        </w:r>
      </w:del>
    </w:p>
    <w:p w:rsidR="00A06F5A" w:rsidDel="00205B22" w:rsidRDefault="00A06F5A" w:rsidP="00A06F5A">
      <w:pPr>
        <w:rPr>
          <w:del w:id="810" w:author="Catalin Branea" w:date="2013-03-21T09:55:00Z"/>
          <w:color w:val="000000"/>
        </w:rPr>
      </w:pPr>
      <w:del w:id="811" w:author="Catalin Branea" w:date="2013-03-21T09:55:00Z">
        <w:r w:rsidDel="00205B22">
          <w:rPr>
            <w:color w:val="000000"/>
          </w:rPr>
          <w:delText>A Boolean value signaling if the call was successful or not</w:delText>
        </w:r>
      </w:del>
    </w:p>
    <w:p w:rsidR="00A06F5A" w:rsidDel="00205B22" w:rsidRDefault="00A06F5A" w:rsidP="00A06F5A">
      <w:pPr>
        <w:pStyle w:val="Heading5"/>
        <w:rPr>
          <w:del w:id="812" w:author="Catalin Branea" w:date="2013-03-21T09:55:00Z"/>
        </w:rPr>
      </w:pPr>
      <w:del w:id="813" w:author="Catalin Branea" w:date="2013-03-21T09:55:00Z">
        <w:r w:rsidDel="00205B22">
          <w:delText>Error Codes Returned</w:delText>
        </w:r>
      </w:del>
    </w:p>
    <w:p w:rsidR="00A06F5A" w:rsidDel="00205B22" w:rsidRDefault="00A06F5A" w:rsidP="00A06F5A">
      <w:pPr>
        <w:rPr>
          <w:del w:id="814" w:author="Catalin Branea" w:date="2013-03-21T09:55:00Z"/>
          <w:color w:val="000000"/>
        </w:rPr>
      </w:pPr>
      <w:del w:id="815" w:author="Catalin Branea" w:date="2013-03-21T09:55:00Z">
        <w:r w:rsidDel="00205B22">
          <w:rPr>
            <w:color w:val="000000"/>
          </w:rPr>
          <w:delText>None</w:delText>
        </w:r>
      </w:del>
    </w:p>
    <w:p w:rsidR="00A06F5A" w:rsidRDefault="00C81A19" w:rsidP="00A06F5A">
      <w:pPr>
        <w:pStyle w:val="Heading3"/>
      </w:pPr>
      <w:ins w:id="816" w:author="Catalin Branea" w:date="2013-03-20T20:54:00Z">
        <w:r>
          <w:rPr>
            <w:color w:val="FF0000"/>
          </w:rPr>
          <w:t>$$</w:t>
        </w:r>
      </w:ins>
      <w:r w:rsidR="00A06F5A">
        <w:rPr>
          <w:color w:val="FF0000"/>
        </w:rPr>
        <w:t>GETPLIST</w:t>
      </w:r>
      <w:r w:rsidR="00A06F5A">
        <w:t>^</w:t>
      </w:r>
      <w:proofErr w:type="gramStart"/>
      <w:r w:rsidR="00A06F5A">
        <w:t>GMPLAPI4(</w:t>
      </w:r>
      <w:proofErr w:type="gramEnd"/>
      <w:r w:rsidR="00A06F5A">
        <w:t>) – Return list of problem I</w:t>
      </w:r>
      <w:ins w:id="817" w:author="Catalin Branea" w:date="2013-03-20T09:51:00Z">
        <w:r w:rsidR="00C3495F">
          <w:t>E</w:t>
        </w:r>
      </w:ins>
      <w:del w:id="818" w:author="Catalin Branea" w:date="2013-03-20T09:51:00Z">
        <w:r w:rsidR="00A06F5A" w:rsidDel="00C3495F">
          <w:delText>F</w:delText>
        </w:r>
      </w:del>
      <w:r w:rsidR="00A06F5A">
        <w:t>Ns</w:t>
      </w:r>
    </w:p>
    <w:p w:rsidR="00A06F5A" w:rsidRDefault="00A06F5A" w:rsidP="00A06F5A">
      <w:pPr>
        <w:rPr>
          <w:color w:val="000000"/>
        </w:rPr>
      </w:pPr>
      <w:r>
        <w:rPr>
          <w:color w:val="000000"/>
        </w:rPr>
        <w:t>This extrinsic function returns a list of problems I</w:t>
      </w:r>
      <w:ins w:id="819" w:author="Catalin Branea" w:date="2013-03-20T09:51:00Z">
        <w:r w:rsidR="00C3495F">
          <w:rPr>
            <w:color w:val="000000"/>
          </w:rPr>
          <w:t>E</w:t>
        </w:r>
      </w:ins>
      <w:del w:id="820" w:author="Catalin Branea" w:date="2013-03-20T09:51:00Z">
        <w:r w:rsidDel="00C3495F">
          <w:rPr>
            <w:color w:val="000000"/>
          </w:rPr>
          <w:delText>F</w:delText>
        </w:r>
      </w:del>
      <w:r>
        <w:rPr>
          <w:color w:val="000000"/>
        </w:rPr>
        <w:t>Ns given the patient I</w:t>
      </w:r>
      <w:ins w:id="821" w:author="Catalin Branea" w:date="2013-03-20T09:51:00Z">
        <w:r w:rsidR="00C3495F">
          <w:rPr>
            <w:color w:val="000000"/>
          </w:rPr>
          <w:t>E</w:t>
        </w:r>
      </w:ins>
      <w:del w:id="822" w:author="Catalin Branea" w:date="2013-03-20T09:51:00Z">
        <w:r w:rsidDel="00C3495F">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GETPLIST</w:t>
      </w:r>
      <w:r>
        <w:rPr>
          <w:color w:val="000000"/>
        </w:rPr>
        <w:t>^GMPLAPI4(.RETURN,GMPDFN,GMPSTAT,GMPREV,GMPROV,GMPVIEW,</w:t>
      </w:r>
      <w:r w:rsidRPr="00570831">
        <w:rPr>
          <w:color w:val="000000"/>
        </w:rPr>
        <w:t xml:space="preserve"> </w:t>
      </w:r>
      <w:r>
        <w:rPr>
          <w:color w:val="000000"/>
        </w:rPr>
        <w:t>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823" w:author="Catalin Branea" w:date="2013-03-20T09:52:00Z">
        <w:r w:rsidR="00DF70FD">
          <w:rPr>
            <w:color w:val="000000"/>
          </w:rPr>
          <w:t>[</w:t>
        </w:r>
      </w:ins>
      <w:proofErr w:type="spellStart"/>
      <w:del w:id="824" w:author="Catalin Branea" w:date="2013-03-20T09:52:00Z">
        <w:r w:rsidDel="00DF70FD">
          <w:rPr>
            <w:color w:val="000000"/>
          </w:rPr>
          <w:delText>(</w:delText>
        </w:r>
      </w:del>
      <w:r>
        <w:rPr>
          <w:color w:val="000000"/>
        </w:rPr>
        <w:t>Required</w:t>
      </w:r>
      <w:proofErr w:type="gramStart"/>
      <w:ins w:id="825" w:author="Catalin Branea" w:date="2013-03-20T09:52:00Z">
        <w:r w:rsidR="00DF70FD">
          <w:rPr>
            <w:color w:val="000000"/>
          </w:rPr>
          <w:t>,Array</w:t>
        </w:r>
      </w:ins>
      <w:proofErr w:type="spellEnd"/>
      <w:proofErr w:type="gramEnd"/>
      <w:del w:id="826" w:author="Catalin Branea" w:date="2013-03-20T09:52:00Z">
        <w:r w:rsidDel="00DF70FD">
          <w:rPr>
            <w:color w:val="000000"/>
          </w:rPr>
          <w:delText>)</w:delText>
        </w:r>
      </w:del>
      <w:ins w:id="827" w:author="Catalin Branea" w:date="2013-03-20T09:52:00Z">
        <w:r w:rsidR="00DF70FD">
          <w:rPr>
            <w:color w:val="000000"/>
          </w:rPr>
          <w:t>]</w:t>
        </w:r>
      </w:ins>
      <w:r>
        <w:rPr>
          <w:color w:val="000000"/>
        </w:rPr>
        <w:t xml:space="preserve"> Array passed by reference that will receive the data. The output format is </w:t>
      </w:r>
      <w:r>
        <w:rPr>
          <w:color w:val="000000"/>
        </w:rPr>
        <w:tab/>
      </w:r>
      <w:r>
        <w:rPr>
          <w:color w:val="000000"/>
        </w:rPr>
        <w:tab/>
      </w:r>
      <w:r>
        <w:rPr>
          <w:color w:val="000000"/>
        </w:rPr>
        <w:tab/>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r>
      <w:proofErr w:type="gramStart"/>
      <w:r>
        <w:rPr>
          <w:color w:val="000000"/>
        </w:rPr>
        <w:t>RETURN(</w:t>
      </w:r>
      <w:proofErr w:type="gramEnd"/>
      <w:ins w:id="828" w:author="Catalin Branea" w:date="2013-03-20T09:52:00Z">
        <w:r w:rsidR="00DF70FD">
          <w:rPr>
            <w:color w:val="000000"/>
          </w:rPr>
          <w:t>#</w:t>
        </w:r>
      </w:ins>
      <w:del w:id="829" w:author="Catalin Branea" w:date="2013-03-20T09:51:00Z">
        <w:r w:rsidDel="00DF70FD">
          <w:rPr>
            <w:color w:val="000000"/>
          </w:rPr>
          <w:delText>I</w:delText>
        </w:r>
      </w:del>
      <w:r>
        <w:rPr>
          <w:color w:val="000000"/>
        </w:rPr>
        <w:t>)=I</w:t>
      </w:r>
      <w:ins w:id="830" w:author="Catalin Branea" w:date="2013-03-20T09:52:00Z">
        <w:r w:rsidR="00DF70FD">
          <w:rPr>
            <w:color w:val="000000"/>
          </w:rPr>
          <w:t>E</w:t>
        </w:r>
      </w:ins>
      <w:del w:id="831" w:author="Catalin Branea" w:date="2013-03-20T09:52:00Z">
        <w:r w:rsidDel="00DF70FD">
          <w:rPr>
            <w:color w:val="000000"/>
          </w:rPr>
          <w:delText>F</w:delText>
        </w:r>
      </w:del>
      <w:r>
        <w:rPr>
          <w:color w:val="000000"/>
        </w:rPr>
        <w:t>N</w:t>
      </w:r>
      <w:ins w:id="832" w:author="Catalin Branea" w:date="2013-03-20T09:52:00Z">
        <w:r w:rsidR="00DF70FD">
          <w:rPr>
            <w:color w:val="000000"/>
          </w:rPr>
          <w:t xml:space="preserve"> #</w:t>
        </w:r>
      </w:ins>
    </w:p>
    <w:p w:rsidR="00A06F5A" w:rsidRDefault="00A06F5A" w:rsidP="00A06F5A">
      <w:pPr>
        <w:rPr>
          <w:color w:val="000000"/>
        </w:rPr>
      </w:pPr>
      <w:r>
        <w:rPr>
          <w:color w:val="000000"/>
        </w:rPr>
        <w:t>GMPDFN</w:t>
      </w:r>
      <w:r>
        <w:rPr>
          <w:color w:val="000000"/>
        </w:rPr>
        <w:tab/>
      </w:r>
      <w:ins w:id="833" w:author="Catalin Branea" w:date="2013-03-20T09:52:00Z">
        <w:r w:rsidR="00DF70FD">
          <w:rPr>
            <w:color w:val="000000"/>
          </w:rPr>
          <w:t>[</w:t>
        </w:r>
      </w:ins>
      <w:proofErr w:type="spellStart"/>
      <w:del w:id="834" w:author="Catalin Branea" w:date="2013-03-20T09:52:00Z">
        <w:r w:rsidDel="00DF70FD">
          <w:rPr>
            <w:color w:val="000000"/>
          </w:rPr>
          <w:delText>(</w:delText>
        </w:r>
      </w:del>
      <w:r>
        <w:rPr>
          <w:color w:val="000000"/>
        </w:rPr>
        <w:t>Required</w:t>
      </w:r>
      <w:proofErr w:type="gramStart"/>
      <w:ins w:id="835" w:author="Catalin Branea" w:date="2013-03-20T09:52:00Z">
        <w:r w:rsidR="00DF70FD">
          <w:rPr>
            <w:color w:val="000000"/>
          </w:rPr>
          <w:t>,Numeric</w:t>
        </w:r>
      </w:ins>
      <w:proofErr w:type="spellEnd"/>
      <w:proofErr w:type="gramEnd"/>
      <w:del w:id="836" w:author="Catalin Branea" w:date="2013-03-20T09:52:00Z">
        <w:r w:rsidDel="00DF70FD">
          <w:rPr>
            <w:color w:val="000000"/>
          </w:rPr>
          <w:delText>)</w:delText>
        </w:r>
      </w:del>
      <w:ins w:id="837" w:author="Catalin Branea" w:date="2013-03-20T09:52:00Z">
        <w:r w:rsidR="00DF70FD">
          <w:rPr>
            <w:color w:val="000000"/>
          </w:rPr>
          <w:t>]</w:t>
        </w:r>
      </w:ins>
      <w:r>
        <w:rPr>
          <w:color w:val="000000"/>
        </w:rPr>
        <w:t xml:space="preserve"> Patient I</w:t>
      </w:r>
      <w:ins w:id="838" w:author="Catalin Branea" w:date="2013-03-20T09:52:00Z">
        <w:r w:rsidR="00DF70FD">
          <w:rPr>
            <w:color w:val="000000"/>
          </w:rPr>
          <w:t>E</w:t>
        </w:r>
      </w:ins>
      <w:del w:id="839" w:author="Catalin Branea" w:date="2013-03-20T09:52:00Z">
        <w:r w:rsidDel="00DF70FD">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40" w:author="Catalin Branea" w:date="2013-03-20T09:52:00Z">
        <w:r w:rsidR="00DF70FD">
          <w:rPr>
            <w:color w:val="000000"/>
          </w:rPr>
          <w:t>[</w:t>
        </w:r>
      </w:ins>
      <w:proofErr w:type="spellStart"/>
      <w:del w:id="841" w:author="Catalin Branea" w:date="2013-03-20T09:52:00Z">
        <w:r w:rsidDel="00DF70FD">
          <w:rPr>
            <w:color w:val="000000"/>
          </w:rPr>
          <w:delText>(</w:delText>
        </w:r>
      </w:del>
      <w:r>
        <w:rPr>
          <w:color w:val="000000"/>
        </w:rPr>
        <w:t>Optional</w:t>
      </w:r>
      <w:proofErr w:type="gramStart"/>
      <w:ins w:id="842" w:author="Catalin Branea" w:date="2013-03-20T09:52:00Z">
        <w:r w:rsidR="00DF70FD">
          <w:rPr>
            <w:color w:val="000000"/>
          </w:rPr>
          <w:t>,String</w:t>
        </w:r>
      </w:ins>
      <w:proofErr w:type="spellEnd"/>
      <w:proofErr w:type="gramEnd"/>
      <w:del w:id="843" w:author="Catalin Branea" w:date="2013-03-20T09:52:00Z">
        <w:r w:rsidDel="00DF70FD">
          <w:rPr>
            <w:color w:val="000000"/>
          </w:rPr>
          <w:delText>)</w:delText>
        </w:r>
      </w:del>
      <w:ins w:id="844" w:author="Catalin Branea" w:date="2013-03-20T09:52:00Z">
        <w:r w:rsidR="00DF70FD">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 “A” – returns active problems only</w:t>
      </w:r>
    </w:p>
    <w:p w:rsidR="00A06F5A" w:rsidRDefault="00A06F5A" w:rsidP="00A06F5A">
      <w:pPr>
        <w:rPr>
          <w:color w:val="000000"/>
        </w:rPr>
      </w:pPr>
      <w:r>
        <w:rPr>
          <w:color w:val="000000"/>
        </w:rPr>
        <w:t>GMPREV</w:t>
      </w:r>
      <w:r>
        <w:rPr>
          <w:color w:val="000000"/>
        </w:rPr>
        <w:tab/>
      </w:r>
      <w:ins w:id="845" w:author="Catalin Branea" w:date="2013-03-20T09:53:00Z">
        <w:r w:rsidR="00DF70FD">
          <w:rPr>
            <w:color w:val="000000"/>
          </w:rPr>
          <w:t>[</w:t>
        </w:r>
      </w:ins>
      <w:proofErr w:type="spellStart"/>
      <w:del w:id="846" w:author="Catalin Branea" w:date="2013-03-20T09:53:00Z">
        <w:r w:rsidDel="00DF70FD">
          <w:rPr>
            <w:color w:val="000000"/>
          </w:rPr>
          <w:delText>(</w:delText>
        </w:r>
      </w:del>
      <w:r>
        <w:rPr>
          <w:color w:val="000000"/>
        </w:rPr>
        <w:t>Optional</w:t>
      </w:r>
      <w:proofErr w:type="gramStart"/>
      <w:ins w:id="847" w:author="Catalin Branea" w:date="2013-03-20T09:53:00Z">
        <w:r w:rsidR="00DF70FD">
          <w:rPr>
            <w:color w:val="000000"/>
          </w:rPr>
          <w:t>,Boolean</w:t>
        </w:r>
      </w:ins>
      <w:proofErr w:type="spellEnd"/>
      <w:proofErr w:type="gramEnd"/>
      <w:del w:id="848" w:author="Catalin Branea" w:date="2013-03-20T09:53:00Z">
        <w:r w:rsidDel="00DF70FD">
          <w:rPr>
            <w:color w:val="000000"/>
          </w:rPr>
          <w:delText>)</w:delText>
        </w:r>
      </w:del>
      <w:ins w:id="849" w:author="Catalin Branea" w:date="2013-03-20T09:53:00Z">
        <w:r w:rsidR="00DF70FD">
          <w:rPr>
            <w:color w:val="000000"/>
          </w:rPr>
          <w:t>]</w:t>
        </w:r>
      </w:ins>
      <w:r>
        <w:rPr>
          <w:color w:val="000000"/>
        </w:rPr>
        <w:t xml:space="preserve"> Reversed order. The problems will be sorted in reversed order of </w:t>
      </w:r>
      <w:ins w:id="850" w:author="Catalin Branea" w:date="2013-03-20T09:53:00Z">
        <w:r w:rsidR="00DF70FD">
          <w:rPr>
            <w:color w:val="000000"/>
          </w:rPr>
          <w:tab/>
        </w:r>
        <w:r w:rsidR="00DF70FD">
          <w:rPr>
            <w:color w:val="000000"/>
          </w:rPr>
          <w:tab/>
        </w:r>
        <w:r w:rsidR="00DF70FD">
          <w:rPr>
            <w:color w:val="000000"/>
          </w:rPr>
          <w:tab/>
        </w:r>
      </w:ins>
      <w:r>
        <w:rPr>
          <w:color w:val="000000"/>
        </w:rPr>
        <w:t xml:space="preserve">recorded </w:t>
      </w:r>
      <w:del w:id="851" w:author="Catalin Branea" w:date="2013-03-20T09:53:00Z">
        <w:r w:rsidDel="00DF70FD">
          <w:rPr>
            <w:color w:val="000000"/>
          </w:rPr>
          <w:tab/>
        </w:r>
        <w:r w:rsidDel="00DF70FD">
          <w:rPr>
            <w:color w:val="000000"/>
          </w:rPr>
          <w:tab/>
        </w:r>
        <w:r w:rsidDel="00DF70FD">
          <w:rPr>
            <w:color w:val="000000"/>
          </w:rPr>
          <w:tab/>
        </w:r>
      </w:del>
      <w:r>
        <w:rPr>
          <w:color w:val="000000"/>
        </w:rPr>
        <w:t>date.</w:t>
      </w:r>
    </w:p>
    <w:p w:rsidR="00A06F5A" w:rsidRDefault="00A06F5A" w:rsidP="00A06F5A">
      <w:pPr>
        <w:rPr>
          <w:color w:val="000000"/>
        </w:rPr>
      </w:pPr>
      <w:r>
        <w:rPr>
          <w:color w:val="000000"/>
        </w:rPr>
        <w:t>GMPROV</w:t>
      </w:r>
      <w:r>
        <w:rPr>
          <w:color w:val="000000"/>
        </w:rPr>
        <w:tab/>
      </w:r>
      <w:del w:id="852" w:author="Catalin Branea" w:date="2013-03-20T09:53:00Z">
        <w:r w:rsidDel="00DF70FD">
          <w:rPr>
            <w:color w:val="000000"/>
          </w:rPr>
          <w:delText>(</w:delText>
        </w:r>
      </w:del>
      <w:ins w:id="853" w:author="Catalin Branea" w:date="2013-03-20T09:53:00Z">
        <w:r w:rsidR="00DF70FD">
          <w:rPr>
            <w:color w:val="000000"/>
          </w:rPr>
          <w:t>[</w:t>
        </w:r>
      </w:ins>
      <w:proofErr w:type="spellStart"/>
      <w:r>
        <w:rPr>
          <w:color w:val="000000"/>
        </w:rPr>
        <w:t>Optional</w:t>
      </w:r>
      <w:del w:id="854" w:author="Catalin Branea" w:date="2013-03-20T09:53:00Z">
        <w:r w:rsidDel="00DF70FD">
          <w:rPr>
            <w:color w:val="000000"/>
          </w:rPr>
          <w:delText xml:space="preserve">) </w:delText>
        </w:r>
      </w:del>
      <w:proofErr w:type="gramStart"/>
      <w:ins w:id="855" w:author="Catalin Branea" w:date="2013-03-20T09:53:00Z">
        <w:r w:rsidR="00DF70FD">
          <w:rPr>
            <w:color w:val="000000"/>
          </w:rPr>
          <w:t>,Numeric</w:t>
        </w:r>
        <w:proofErr w:type="spellEnd"/>
        <w:proofErr w:type="gramEnd"/>
        <w:r w:rsidR="00DF70FD">
          <w:rPr>
            <w:color w:val="000000"/>
          </w:rPr>
          <w:t xml:space="preserve">] </w:t>
        </w:r>
      </w:ins>
      <w:r>
        <w:rPr>
          <w:color w:val="000000"/>
        </w:rPr>
        <w:t>Provider I</w:t>
      </w:r>
      <w:ins w:id="856" w:author="Catalin Branea" w:date="2013-03-20T09:53:00Z">
        <w:r w:rsidR="00DF70FD">
          <w:rPr>
            <w:color w:val="000000"/>
          </w:rPr>
          <w:t>E</w:t>
        </w:r>
      </w:ins>
      <w:del w:id="857" w:author="Catalin Branea" w:date="2013-03-20T09:53:00Z">
        <w:r w:rsidDel="00DF70FD">
          <w:rPr>
            <w:color w:val="000000"/>
          </w:rPr>
          <w:delText>F</w:delText>
        </w:r>
      </w:del>
      <w:r>
        <w:rPr>
          <w:color w:val="000000"/>
        </w:rPr>
        <w:t xml:space="preserve">N. If present, the problems returned will be filtered by this </w:t>
      </w:r>
      <w:r>
        <w:rPr>
          <w:color w:val="000000"/>
        </w:rPr>
        <w:tab/>
      </w:r>
      <w:r>
        <w:rPr>
          <w:color w:val="000000"/>
        </w:rPr>
        <w:tab/>
      </w:r>
      <w:del w:id="858" w:author="Catalin Branea" w:date="2013-03-20T09:53:00Z">
        <w:r w:rsidDel="00DF70FD">
          <w:rPr>
            <w:color w:val="000000"/>
          </w:rPr>
          <w:tab/>
        </w:r>
        <w:r w:rsidDel="00DF70FD">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del w:id="859" w:author="Catalin Branea" w:date="2013-03-20T09:53:00Z">
        <w:r w:rsidDel="00DF70FD">
          <w:rPr>
            <w:color w:val="000000"/>
          </w:rPr>
          <w:delText>(</w:delText>
        </w:r>
      </w:del>
      <w:ins w:id="860" w:author="Catalin Branea" w:date="2013-03-20T09:53:00Z">
        <w:r w:rsidR="00DF70FD">
          <w:rPr>
            <w:color w:val="000000"/>
          </w:rPr>
          <w:t>[</w:t>
        </w:r>
      </w:ins>
      <w:proofErr w:type="spellStart"/>
      <w:r>
        <w:rPr>
          <w:color w:val="000000"/>
        </w:rPr>
        <w:t>Optional</w:t>
      </w:r>
      <w:proofErr w:type="gramStart"/>
      <w:ins w:id="861" w:author="Catalin Branea" w:date="2013-03-20T09:53:00Z">
        <w:r w:rsidR="00DF70FD">
          <w:rPr>
            <w:color w:val="000000"/>
          </w:rPr>
          <w:t>,String</w:t>
        </w:r>
        <w:proofErr w:type="spellEnd"/>
        <w:proofErr w:type="gramEnd"/>
        <w:r w:rsidR="00DF70FD">
          <w:rPr>
            <w:color w:val="000000"/>
          </w:rPr>
          <w:t>]</w:t>
        </w:r>
      </w:ins>
      <w:del w:id="862" w:author="Catalin Branea" w:date="2013-03-20T09:53:00Z">
        <w:r w:rsidDel="00DF70FD">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863" w:author="Catalin Branea" w:date="2013-03-20T09:54:00Z">
        <w:r w:rsidDel="00DF70FD">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GMPIDX</w:t>
      </w:r>
      <w:r>
        <w:rPr>
          <w:color w:val="000000"/>
        </w:rPr>
        <w:tab/>
      </w:r>
      <w:del w:id="864" w:author="Catalin Branea" w:date="2013-03-20T09:54:00Z">
        <w:r w:rsidDel="00DF70FD">
          <w:rPr>
            <w:color w:val="000000"/>
          </w:rPr>
          <w:delText>(</w:delText>
        </w:r>
      </w:del>
      <w:ins w:id="865" w:author="Catalin Branea" w:date="2013-03-20T09:54:00Z">
        <w:r w:rsidR="00DF70FD">
          <w:rPr>
            <w:color w:val="000000"/>
          </w:rPr>
          <w:t>[</w:t>
        </w:r>
      </w:ins>
      <w:proofErr w:type="spellStart"/>
      <w:r>
        <w:rPr>
          <w:color w:val="000000"/>
        </w:rPr>
        <w:t>Optional</w:t>
      </w:r>
      <w:proofErr w:type="gramStart"/>
      <w:ins w:id="866" w:author="Catalin Branea" w:date="2013-03-20T09:54:00Z">
        <w:r w:rsidR="00DF70FD">
          <w:rPr>
            <w:color w:val="000000"/>
          </w:rPr>
          <w:t>,Boolean</w:t>
        </w:r>
      </w:ins>
      <w:proofErr w:type="spellEnd"/>
      <w:proofErr w:type="gramEnd"/>
      <w:del w:id="867" w:author="Catalin Branea" w:date="2013-03-20T09:54:00Z">
        <w:r w:rsidDel="00DF70FD">
          <w:rPr>
            <w:color w:val="000000"/>
          </w:rPr>
          <w:delText>)</w:delText>
        </w:r>
      </w:del>
      <w:ins w:id="868" w:author="Catalin Branea" w:date="2013-03-20T09:54:00Z">
        <w:r w:rsidR="00DF70FD">
          <w:rPr>
            <w:color w:val="000000"/>
          </w:rPr>
          <w:t>]</w:t>
        </w:r>
      </w:ins>
      <w:r>
        <w:rPr>
          <w:color w:val="000000"/>
        </w:rPr>
        <w:t xml:space="preserve"> Create “B” index. </w:t>
      </w:r>
      <w:proofErr w:type="gramStart"/>
      <w:r>
        <w:rPr>
          <w:color w:val="000000"/>
        </w:rPr>
        <w:t>If set to 1 will append a</w:t>
      </w:r>
      <w:ins w:id="869" w:author="Catalin Branea" w:date="2013-03-20T09:54:00Z">
        <w:r w:rsidR="00DF70FD">
          <w:rPr>
            <w:color w:val="000000"/>
          </w:rPr>
          <w:t xml:space="preserve"> “B”</w:t>
        </w:r>
      </w:ins>
      <w:del w:id="870" w:author="Catalin Branea" w:date="2013-03-20T09:54:00Z">
        <w:r w:rsidDel="00DF70FD">
          <w:rPr>
            <w:color w:val="000000"/>
          </w:rPr>
          <w:delText>nd</w:delText>
        </w:r>
      </w:del>
      <w:r>
        <w:rPr>
          <w:color w:val="000000"/>
        </w:rPr>
        <w:t xml:space="preserve"> 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871" w:author="Catalin Branea" w:date="2013-03-20T09:54:00Z">
        <w:r w:rsidR="00DF70FD">
          <w:rPr>
            <w:color w:val="000000"/>
          </w:rPr>
          <w:t>problem_ien</w:t>
        </w:r>
      </w:ins>
      <w:proofErr w:type="spellEnd"/>
      <w:del w:id="872" w:author="Catalin Branea" w:date="2013-03-20T09:54:00Z">
        <w:r w:rsidDel="00DF70FD">
          <w:rPr>
            <w:color w:val="000000"/>
          </w:rPr>
          <w:delText>IFN</w:delText>
        </w:r>
      </w:del>
      <w:r>
        <w:rPr>
          <w:color w:val="000000"/>
        </w:rPr>
        <w:t>)=</w:t>
      </w:r>
      <w:ins w:id="873" w:author="Catalin Branea" w:date="2013-03-20T09:54:00Z">
        <w:r w:rsidR="00DF70FD">
          <w:rPr>
            <w:color w:val="000000"/>
          </w:rPr>
          <w:t>#</w:t>
        </w:r>
      </w:ins>
      <w:del w:id="874" w:author="Catalin Branea" w:date="2013-03-20T09:54:00Z">
        <w:r w:rsidDel="00DF70FD">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lastRenderedPageBreak/>
        <w:t>Error Codes Returned</w:t>
      </w:r>
    </w:p>
    <w:p w:rsidR="00C867A1" w:rsidRDefault="00C867A1" w:rsidP="00C867A1">
      <w:pPr>
        <w:rPr>
          <w:ins w:id="875" w:author="Catalin Branea" w:date="2013-03-20T20:49:00Z"/>
          <w:color w:val="000000"/>
        </w:rPr>
      </w:pPr>
      <w:ins w:id="876" w:author="Catalin Branea" w:date="2013-03-20T09:55:00Z">
        <w:r>
          <w:rPr>
            <w:color w:val="000000"/>
          </w:rPr>
          <w:t>INVPARAM</w:t>
        </w:r>
        <w:r>
          <w:rPr>
            <w:color w:val="000000"/>
          </w:rPr>
          <w:tab/>
          <w:t>Invalid parameter passed</w:t>
        </w:r>
      </w:ins>
    </w:p>
    <w:p w:rsidR="00396222" w:rsidRDefault="00396222" w:rsidP="00C867A1">
      <w:pPr>
        <w:rPr>
          <w:ins w:id="877" w:author="Catalin Branea" w:date="2013-03-20T20:49:00Z"/>
          <w:color w:val="000000"/>
        </w:rPr>
      </w:pPr>
      <w:ins w:id="878" w:author="Catalin Branea" w:date="2013-03-20T20:49:00Z">
        <w:r>
          <w:rPr>
            <w:color w:val="000000"/>
          </w:rPr>
          <w:t>PATNFND</w:t>
        </w:r>
        <w:r>
          <w:rPr>
            <w:color w:val="000000"/>
          </w:rPr>
          <w:tab/>
          <w:t>Patient not found</w:t>
        </w:r>
      </w:ins>
    </w:p>
    <w:p w:rsidR="00396222" w:rsidRDefault="00396222" w:rsidP="00C867A1">
      <w:pPr>
        <w:rPr>
          <w:ins w:id="879" w:author="Catalin Branea" w:date="2013-03-20T09:55:00Z"/>
          <w:color w:val="000000"/>
        </w:rPr>
      </w:pPr>
      <w:ins w:id="880" w:author="Catalin Branea" w:date="2013-03-20T20:50:00Z">
        <w:r>
          <w:rPr>
            <w:color w:val="000000"/>
          </w:rPr>
          <w:t>PROVNFND</w:t>
        </w:r>
        <w:r>
          <w:rPr>
            <w:color w:val="000000"/>
          </w:rPr>
          <w:tab/>
          <w:t>Provider not found</w:t>
        </w:r>
      </w:ins>
    </w:p>
    <w:p w:rsidR="00A06F5A" w:rsidDel="00C867A1" w:rsidRDefault="00A06F5A" w:rsidP="00A06F5A">
      <w:pPr>
        <w:rPr>
          <w:del w:id="881" w:author="Catalin Branea" w:date="2013-03-20T09:55:00Z"/>
          <w:color w:val="000000"/>
        </w:rPr>
      </w:pPr>
      <w:del w:id="882" w:author="Catalin Branea" w:date="2013-03-20T09:55:00Z">
        <w:r w:rsidDel="00C867A1">
          <w:rPr>
            <w:color w:val="000000"/>
          </w:rPr>
          <w:delText>None</w:delText>
        </w:r>
      </w:del>
    </w:p>
    <w:p w:rsidR="00A06F5A" w:rsidRDefault="00C81A19" w:rsidP="00A06F5A">
      <w:pPr>
        <w:pStyle w:val="Heading3"/>
      </w:pPr>
      <w:ins w:id="883" w:author="Catalin Branea" w:date="2013-03-20T20:54:00Z">
        <w:r>
          <w:rPr>
            <w:color w:val="FF0000"/>
          </w:rPr>
          <w:t>$$</w:t>
        </w:r>
      </w:ins>
      <w:r w:rsidR="00A06F5A">
        <w:rPr>
          <w:color w:val="FF0000"/>
        </w:rPr>
        <w:t>HASPRBS</w:t>
      </w:r>
      <w:r w:rsidR="00A06F5A">
        <w:t>^</w:t>
      </w:r>
      <w:proofErr w:type="gramStart"/>
      <w:r w:rsidR="00A06F5A">
        <w:t>GMPLAPI4(</w:t>
      </w:r>
      <w:proofErr w:type="gramEnd"/>
      <w:r w:rsidR="00A06F5A">
        <w:t>) – Are any problems assigned to the patient</w:t>
      </w:r>
    </w:p>
    <w:p w:rsidR="00A06F5A" w:rsidRDefault="00A06F5A" w:rsidP="00A06F5A">
      <w:pPr>
        <w:rPr>
          <w:color w:val="000000"/>
        </w:rPr>
      </w:pPr>
      <w:r>
        <w:rPr>
          <w:color w:val="000000"/>
        </w:rPr>
        <w:t>This extrinsic function returns a Boolean value signaling if there are any problems in the patient file.</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HASPRBS</w:t>
      </w:r>
      <w:r>
        <w:rPr>
          <w:color w:val="000000"/>
        </w:rPr>
        <w:t>^GMPLAPI4(.RETURN,GMPDFN,GMPSTAT)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884" w:author="Catalin Branea" w:date="2013-03-20T09:56:00Z">
        <w:r w:rsidDel="00DC521A">
          <w:rPr>
            <w:color w:val="000000"/>
          </w:rPr>
          <w:delText>(</w:delText>
        </w:r>
      </w:del>
      <w:ins w:id="885" w:author="Catalin Branea" w:date="2013-03-20T09:56:00Z">
        <w:r w:rsidR="00DC521A">
          <w:rPr>
            <w:color w:val="000000"/>
          </w:rPr>
          <w:t>[</w:t>
        </w:r>
      </w:ins>
      <w:proofErr w:type="spellStart"/>
      <w:r>
        <w:rPr>
          <w:color w:val="000000"/>
        </w:rPr>
        <w:t>Required</w:t>
      </w:r>
      <w:proofErr w:type="gramStart"/>
      <w:ins w:id="886" w:author="Catalin Branea" w:date="2013-03-20T09:56:00Z">
        <w:r w:rsidR="00DC521A">
          <w:rPr>
            <w:color w:val="000000"/>
          </w:rPr>
          <w:t>,Boolean</w:t>
        </w:r>
        <w:proofErr w:type="spellEnd"/>
        <w:proofErr w:type="gramEnd"/>
        <w:r w:rsidR="00DC521A">
          <w:rPr>
            <w:color w:val="000000"/>
          </w:rPr>
          <w:t>]</w:t>
        </w:r>
      </w:ins>
      <w:del w:id="887" w:author="Catalin Branea" w:date="2013-03-20T09:56:00Z">
        <w:r w:rsidDel="00DC521A">
          <w:rPr>
            <w:color w:val="000000"/>
          </w:rPr>
          <w:delText>)</w:delText>
        </w:r>
      </w:del>
      <w:r>
        <w:rPr>
          <w:color w:val="000000"/>
        </w:rPr>
        <w:t xml:space="preserve"> Set to </w:t>
      </w:r>
      <w:r w:rsidRPr="0012544A">
        <w:rPr>
          <w:color w:val="000000"/>
        </w:rPr>
        <w:t xml:space="preserve"> 1 if patient </w:t>
      </w:r>
      <w:r>
        <w:rPr>
          <w:color w:val="000000"/>
        </w:rPr>
        <w:t>file</w:t>
      </w:r>
      <w:r w:rsidRPr="0012544A">
        <w:rPr>
          <w:color w:val="000000"/>
        </w:rPr>
        <w:t xml:space="preserve"> </w:t>
      </w:r>
      <w:r>
        <w:rPr>
          <w:color w:val="000000"/>
        </w:rPr>
        <w:t>contains</w:t>
      </w:r>
      <w:r w:rsidRPr="0012544A">
        <w:rPr>
          <w:color w:val="000000"/>
        </w:rPr>
        <w:t xml:space="preserve"> problems with status GMPSTAT</w:t>
      </w:r>
    </w:p>
    <w:p w:rsidR="00A06F5A" w:rsidRDefault="00A06F5A" w:rsidP="00A06F5A">
      <w:pPr>
        <w:rPr>
          <w:color w:val="000000"/>
        </w:rPr>
      </w:pPr>
      <w:r>
        <w:rPr>
          <w:color w:val="000000"/>
        </w:rPr>
        <w:t>GMPDFN</w:t>
      </w:r>
      <w:r>
        <w:rPr>
          <w:color w:val="000000"/>
        </w:rPr>
        <w:tab/>
      </w:r>
      <w:ins w:id="888" w:author="Catalin Branea" w:date="2013-03-20T09:56:00Z">
        <w:r w:rsidR="00DC521A">
          <w:rPr>
            <w:color w:val="000000"/>
          </w:rPr>
          <w:t>[</w:t>
        </w:r>
      </w:ins>
      <w:proofErr w:type="spellStart"/>
      <w:del w:id="889" w:author="Catalin Branea" w:date="2013-03-20T09:56:00Z">
        <w:r w:rsidDel="00DC521A">
          <w:rPr>
            <w:color w:val="000000"/>
          </w:rPr>
          <w:delText>(</w:delText>
        </w:r>
      </w:del>
      <w:r>
        <w:rPr>
          <w:color w:val="000000"/>
        </w:rPr>
        <w:t>Required</w:t>
      </w:r>
      <w:proofErr w:type="gramStart"/>
      <w:ins w:id="890" w:author="Catalin Branea" w:date="2013-03-20T09:56:00Z">
        <w:r w:rsidR="00DC521A">
          <w:rPr>
            <w:color w:val="000000"/>
          </w:rPr>
          <w:t>,Numeric</w:t>
        </w:r>
      </w:ins>
      <w:proofErr w:type="spellEnd"/>
      <w:proofErr w:type="gramEnd"/>
      <w:del w:id="891" w:author="Catalin Branea" w:date="2013-03-20T09:56:00Z">
        <w:r w:rsidDel="00DC521A">
          <w:rPr>
            <w:color w:val="000000"/>
          </w:rPr>
          <w:delText>)</w:delText>
        </w:r>
      </w:del>
      <w:ins w:id="892" w:author="Catalin Branea" w:date="2013-03-20T09:56:00Z">
        <w:r w:rsidR="00DC521A">
          <w:rPr>
            <w:color w:val="000000"/>
          </w:rPr>
          <w:t>]</w:t>
        </w:r>
      </w:ins>
      <w:r>
        <w:rPr>
          <w:color w:val="000000"/>
        </w:rPr>
        <w:t xml:space="preserve"> Patient I</w:t>
      </w:r>
      <w:ins w:id="893" w:author="Catalin Branea" w:date="2013-03-20T09:58:00Z">
        <w:r w:rsidR="00DC521A">
          <w:rPr>
            <w:color w:val="000000"/>
          </w:rPr>
          <w:t>E</w:t>
        </w:r>
      </w:ins>
      <w:del w:id="894" w:author="Catalin Branea" w:date="2013-03-20T09:58:00Z">
        <w:r w:rsidDel="00DC521A">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895" w:author="Catalin Branea" w:date="2013-03-20T09:57:00Z">
        <w:r w:rsidR="00DC521A">
          <w:rPr>
            <w:color w:val="000000"/>
          </w:rPr>
          <w:t>[</w:t>
        </w:r>
      </w:ins>
      <w:proofErr w:type="spellStart"/>
      <w:del w:id="896" w:author="Catalin Branea" w:date="2013-03-20T09:57:00Z">
        <w:r w:rsidDel="00DC521A">
          <w:rPr>
            <w:color w:val="000000"/>
          </w:rPr>
          <w:delText>(</w:delText>
        </w:r>
      </w:del>
      <w:r>
        <w:rPr>
          <w:color w:val="000000"/>
        </w:rPr>
        <w:t>Optional</w:t>
      </w:r>
      <w:proofErr w:type="gramStart"/>
      <w:ins w:id="897" w:author="Catalin Branea" w:date="2013-03-20T09:57:00Z">
        <w:r w:rsidR="00DC521A">
          <w:rPr>
            <w:color w:val="000000"/>
          </w:rPr>
          <w:t>,String</w:t>
        </w:r>
        <w:proofErr w:type="spellEnd"/>
        <w:proofErr w:type="gramEnd"/>
        <w:r w:rsidR="00DC521A">
          <w:rPr>
            <w:color w:val="000000"/>
          </w:rPr>
          <w:t>]</w:t>
        </w:r>
      </w:ins>
      <w:del w:id="898" w:author="Catalin Branea" w:date="2013-03-20T09:57:00Z">
        <w:r w:rsidDel="00DC521A">
          <w:rPr>
            <w:color w:val="000000"/>
          </w:rPr>
          <w:delText>)</w:delText>
        </w:r>
      </w:del>
      <w:r>
        <w:rPr>
          <w:color w:val="000000"/>
        </w:rPr>
        <w:t xml:space="preserve"> Problem status</w:t>
      </w:r>
      <w:ins w:id="899" w:author="Catalin Branea" w:date="2013-03-20T09:57:00Z">
        <w:r w:rsidR="00DC521A">
          <w:rPr>
            <w:color w:val="000000"/>
          </w:rPr>
          <w:t>:</w:t>
        </w:r>
      </w:ins>
      <w:r>
        <w:rPr>
          <w:color w:val="000000"/>
        </w:rPr>
        <w:t xml:space="preserve"> </w:t>
      </w:r>
      <w:ins w:id="900" w:author="Catalin Branea" w:date="2013-03-20T09:57:00Z">
        <w:r w:rsidR="00DC521A">
          <w:rPr>
            <w:color w:val="000000"/>
          </w:rPr>
          <w:t xml:space="preserve">Any combination of </w:t>
        </w:r>
      </w:ins>
      <w:del w:id="901" w:author="Catalin Branea" w:date="2013-03-20T09:57:00Z">
        <w:r w:rsidDel="00DC521A">
          <w:rPr>
            <w:color w:val="000000"/>
          </w:rPr>
          <w:delText>(</w:delText>
        </w:r>
      </w:del>
      <w:ins w:id="902" w:author="Catalin Branea" w:date="2013-03-20T09:57:00Z">
        <w:r w:rsidR="00DC521A">
          <w:rPr>
            <w:color w:val="000000"/>
          </w:rPr>
          <w:t>(</w:t>
        </w:r>
      </w:ins>
      <w:r>
        <w:rPr>
          <w:color w:val="000000"/>
        </w:rPr>
        <w:t>A</w:t>
      </w:r>
      <w:ins w:id="903" w:author="Catalin Branea" w:date="2013-03-20T09:57:00Z">
        <w:r w:rsidR="00DC521A">
          <w:rPr>
            <w:color w:val="000000"/>
          </w:rPr>
          <w:t>)</w:t>
        </w:r>
      </w:ins>
      <w:proofErr w:type="spellStart"/>
      <w:r>
        <w:rPr>
          <w:color w:val="000000"/>
        </w:rPr>
        <w:t>ctive</w:t>
      </w:r>
      <w:proofErr w:type="spellEnd"/>
      <w:del w:id="904" w:author="Catalin Branea" w:date="2013-03-20T09:57:00Z">
        <w:r w:rsidDel="00DC521A">
          <w:rPr>
            <w:color w:val="000000"/>
          </w:rPr>
          <w:delText>/</w:delText>
        </w:r>
      </w:del>
      <w:ins w:id="905" w:author="Catalin Branea" w:date="2013-03-20T09:57:00Z">
        <w:r w:rsidR="00DC521A">
          <w:rPr>
            <w:color w:val="000000"/>
          </w:rPr>
          <w:t xml:space="preserve"> and (</w:t>
        </w:r>
      </w:ins>
      <w:r>
        <w:rPr>
          <w:color w:val="000000"/>
        </w:rPr>
        <w:t>I</w:t>
      </w:r>
      <w:ins w:id="906" w:author="Catalin Branea" w:date="2013-03-20T09:57:00Z">
        <w:r w:rsidR="00DC521A">
          <w:rPr>
            <w:color w:val="000000"/>
          </w:rPr>
          <w:t>)</w:t>
        </w:r>
      </w:ins>
      <w:proofErr w:type="spellStart"/>
      <w:r>
        <w:rPr>
          <w:color w:val="000000"/>
        </w:rPr>
        <w:t>nactive</w:t>
      </w:r>
      <w:proofErr w:type="spellEnd"/>
      <w:del w:id="907" w:author="Catalin Branea" w:date="2013-03-20T09:57:00Z">
        <w:r w:rsidDel="00DC521A">
          <w:rPr>
            <w:color w:val="000000"/>
          </w:rPr>
          <w:delText>)</w:delText>
        </w:r>
      </w:del>
      <w:r>
        <w:rPr>
          <w:color w:val="000000"/>
        </w:rPr>
        <w:t>. Default:</w:t>
      </w:r>
      <w:ins w:id="908" w:author="Catalin Branea" w:date="2013-03-20T09:58:00Z">
        <w:r w:rsidR="00DC521A">
          <w:rPr>
            <w:color w:val="000000"/>
          </w:rPr>
          <w:t xml:space="preserve"> AI =</w:t>
        </w:r>
      </w:ins>
      <w:r>
        <w:rPr>
          <w:color w:val="000000"/>
        </w:rPr>
        <w:t xml:space="preserve"> </w:t>
      </w:r>
      <w:ins w:id="909" w:author="Catalin Branea" w:date="2013-03-20T09:58:00Z">
        <w:r w:rsidR="00DC521A">
          <w:rPr>
            <w:color w:val="000000"/>
          </w:rPr>
          <w:tab/>
        </w:r>
        <w:r w:rsidR="00DC521A">
          <w:rPr>
            <w:color w:val="000000"/>
          </w:rPr>
          <w:tab/>
        </w:r>
      </w:ins>
      <w:r>
        <w:rPr>
          <w:color w:val="000000"/>
        </w:rPr>
        <w:t>both active and inactive.</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10" w:author="Catalin Branea" w:date="2013-03-20T21:06:00Z"/>
          <w:color w:val="000000"/>
        </w:rPr>
      </w:pPr>
      <w:del w:id="911" w:author="Catalin Branea" w:date="2013-03-20T21:06:00Z">
        <w:r w:rsidDel="007948FA">
          <w:rPr>
            <w:color w:val="000000"/>
          </w:rPr>
          <w:delText>None</w:delText>
        </w:r>
      </w:del>
      <w:ins w:id="912" w:author="Catalin Branea" w:date="2013-03-20T21:06:00Z">
        <w:r w:rsidR="007948FA">
          <w:rPr>
            <w:color w:val="000000"/>
          </w:rPr>
          <w:t>INVPARAM</w:t>
        </w:r>
        <w:r w:rsidR="007948FA">
          <w:rPr>
            <w:color w:val="000000"/>
          </w:rPr>
          <w:tab/>
          <w:t>Invalid parameter (GMPDFN</w:t>
        </w:r>
        <w:proofErr w:type="gramStart"/>
        <w:r w:rsidR="007948FA">
          <w:rPr>
            <w:color w:val="000000"/>
          </w:rPr>
          <w:t>,GMPSTAT</w:t>
        </w:r>
        <w:proofErr w:type="gramEnd"/>
        <w:r w:rsidR="007948FA">
          <w:rPr>
            <w:color w:val="000000"/>
          </w:rPr>
          <w:t>)</w:t>
        </w:r>
      </w:ins>
    </w:p>
    <w:p w:rsidR="007948FA" w:rsidRDefault="007948FA" w:rsidP="00A06F5A">
      <w:pPr>
        <w:rPr>
          <w:color w:val="000000"/>
        </w:rPr>
      </w:pPr>
      <w:ins w:id="913" w:author="Catalin Branea" w:date="2013-03-20T21:07:00Z">
        <w:r>
          <w:rPr>
            <w:color w:val="000000"/>
          </w:rPr>
          <w:t>PATNFND</w:t>
        </w:r>
        <w:r>
          <w:rPr>
            <w:color w:val="000000"/>
          </w:rPr>
          <w:tab/>
          <w:t>Patient not found</w:t>
        </w:r>
      </w:ins>
    </w:p>
    <w:p w:rsidR="00A06F5A" w:rsidRDefault="00C81A19" w:rsidP="00A06F5A">
      <w:pPr>
        <w:pStyle w:val="Heading3"/>
      </w:pPr>
      <w:ins w:id="914" w:author="Catalin Branea" w:date="2013-03-20T20:54:00Z">
        <w:r>
          <w:rPr>
            <w:color w:val="FF0000"/>
          </w:rPr>
          <w:t>$$</w:t>
        </w:r>
      </w:ins>
      <w:r w:rsidR="00A06F5A">
        <w:rPr>
          <w:color w:val="FF0000"/>
        </w:rPr>
        <w:t>LASTMOD</w:t>
      </w:r>
      <w:r w:rsidR="00A06F5A">
        <w:t>^</w:t>
      </w:r>
      <w:proofErr w:type="gramStart"/>
      <w:r w:rsidR="00A06F5A">
        <w:t>GMPLAPI4(</w:t>
      </w:r>
      <w:proofErr w:type="gramEnd"/>
      <w:r w:rsidR="00A06F5A">
        <w:t>) – Last modified date</w:t>
      </w:r>
    </w:p>
    <w:p w:rsidR="00A06F5A" w:rsidRDefault="00A06F5A" w:rsidP="00A06F5A">
      <w:pPr>
        <w:rPr>
          <w:color w:val="000000"/>
        </w:rPr>
      </w:pPr>
      <w:r>
        <w:rPr>
          <w:color w:val="000000"/>
        </w:rPr>
        <w:t>This extrinsic function returns the last modified date for a problem.</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LASTMOD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15" w:author="Catalin Branea" w:date="2013-03-20T10:01:00Z">
        <w:r w:rsidR="00933470">
          <w:rPr>
            <w:color w:val="000000"/>
          </w:rPr>
          <w:t>[</w:t>
        </w:r>
      </w:ins>
      <w:proofErr w:type="spellStart"/>
      <w:del w:id="916" w:author="Catalin Branea" w:date="2013-03-20T10:01:00Z">
        <w:r w:rsidDel="00933470">
          <w:rPr>
            <w:color w:val="000000"/>
          </w:rPr>
          <w:delText>(</w:delText>
        </w:r>
      </w:del>
      <w:r>
        <w:rPr>
          <w:color w:val="000000"/>
        </w:rPr>
        <w:t>Required</w:t>
      </w:r>
      <w:proofErr w:type="gramStart"/>
      <w:ins w:id="917" w:author="Catalin Branea" w:date="2013-03-20T10:01:00Z">
        <w:r w:rsidR="00933470">
          <w:rPr>
            <w:color w:val="000000"/>
          </w:rPr>
          <w:t>,DateTime</w:t>
        </w:r>
        <w:proofErr w:type="spellEnd"/>
        <w:proofErr w:type="gramEnd"/>
        <w:r w:rsidR="00933470">
          <w:rPr>
            <w:color w:val="000000"/>
          </w:rPr>
          <w:t>]</w:t>
        </w:r>
      </w:ins>
      <w:del w:id="918" w:author="Catalin Branea" w:date="2013-03-20T10:01:00Z">
        <w:r w:rsidDel="00933470">
          <w:rPr>
            <w:color w:val="000000"/>
          </w:rPr>
          <w:delText>)</w:delText>
        </w:r>
      </w:del>
      <w:r>
        <w:rPr>
          <w:color w:val="000000"/>
        </w:rPr>
        <w:t xml:space="preserve"> Set to last modified date</w:t>
      </w:r>
    </w:p>
    <w:p w:rsidR="00A06F5A" w:rsidRDefault="00A06F5A" w:rsidP="00A06F5A">
      <w:pPr>
        <w:rPr>
          <w:color w:val="000000"/>
        </w:rPr>
      </w:pPr>
      <w:r>
        <w:rPr>
          <w:color w:val="000000"/>
        </w:rPr>
        <w:t>GMPIFN</w:t>
      </w:r>
      <w:r>
        <w:rPr>
          <w:color w:val="000000"/>
        </w:rPr>
        <w:tab/>
      </w:r>
      <w:ins w:id="919" w:author="Catalin Branea" w:date="2013-03-20T10:01:00Z">
        <w:r w:rsidR="00933470">
          <w:rPr>
            <w:color w:val="000000"/>
          </w:rPr>
          <w:t>[</w:t>
        </w:r>
      </w:ins>
      <w:proofErr w:type="spellStart"/>
      <w:del w:id="920" w:author="Catalin Branea" w:date="2013-03-20T10:01:00Z">
        <w:r w:rsidDel="00933470">
          <w:rPr>
            <w:color w:val="000000"/>
          </w:rPr>
          <w:delText>(</w:delText>
        </w:r>
      </w:del>
      <w:r>
        <w:rPr>
          <w:color w:val="000000"/>
        </w:rPr>
        <w:t>Required</w:t>
      </w:r>
      <w:proofErr w:type="gramStart"/>
      <w:ins w:id="921" w:author="Catalin Branea" w:date="2013-03-20T10:01:00Z">
        <w:r w:rsidR="00933470">
          <w:rPr>
            <w:color w:val="000000"/>
          </w:rPr>
          <w:t>,Numeric</w:t>
        </w:r>
        <w:proofErr w:type="spellEnd"/>
        <w:proofErr w:type="gramEnd"/>
        <w:r w:rsidR="00933470">
          <w:rPr>
            <w:color w:val="000000"/>
          </w:rPr>
          <w:t>]</w:t>
        </w:r>
      </w:ins>
      <w:del w:id="922" w:author="Catalin Branea" w:date="2013-03-20T10:01:00Z">
        <w:r w:rsidDel="00933470">
          <w:rPr>
            <w:color w:val="000000"/>
          </w:rPr>
          <w:delText>)</w:delText>
        </w:r>
      </w:del>
      <w:r>
        <w:rPr>
          <w:color w:val="000000"/>
        </w:rPr>
        <w:t xml:space="preserve"> Problem I</w:t>
      </w:r>
      <w:ins w:id="923" w:author="Catalin Branea" w:date="2013-03-20T10:01:00Z">
        <w:r w:rsidR="00933470">
          <w:rPr>
            <w:color w:val="000000"/>
          </w:rPr>
          <w:t>E</w:t>
        </w:r>
      </w:ins>
      <w:del w:id="924" w:author="Catalin Branea" w:date="2013-03-20T10:01:00Z">
        <w:r w:rsidDel="00933470">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25" w:author="Catalin Branea" w:date="2013-03-20T21:08:00Z"/>
          <w:color w:val="000000"/>
        </w:rPr>
      </w:pPr>
      <w:del w:id="926" w:author="Catalin Branea" w:date="2013-03-20T21:08:00Z">
        <w:r w:rsidDel="00485063">
          <w:rPr>
            <w:color w:val="000000"/>
          </w:rPr>
          <w:delText>None</w:delText>
        </w:r>
      </w:del>
      <w:ins w:id="927" w:author="Catalin Branea" w:date="2013-03-20T21:08:00Z">
        <w:r w:rsidR="00485063">
          <w:rPr>
            <w:color w:val="000000"/>
          </w:rPr>
          <w:t>INVPARAM</w:t>
        </w:r>
        <w:r w:rsidR="00485063">
          <w:rPr>
            <w:color w:val="000000"/>
          </w:rPr>
          <w:tab/>
          <w:t>Invalid parameter (GMPIFN)</w:t>
        </w:r>
      </w:ins>
    </w:p>
    <w:p w:rsidR="00485063" w:rsidRDefault="00485063" w:rsidP="00A06F5A">
      <w:pPr>
        <w:rPr>
          <w:color w:val="000000"/>
        </w:rPr>
      </w:pPr>
      <w:ins w:id="928" w:author="Catalin Branea" w:date="2013-03-20T21:08:00Z">
        <w:r>
          <w:rPr>
            <w:color w:val="000000"/>
          </w:rPr>
          <w:t>PRBNFND</w:t>
        </w:r>
        <w:r>
          <w:rPr>
            <w:color w:val="000000"/>
          </w:rPr>
          <w:tab/>
          <w:t>Problem not found</w:t>
        </w:r>
      </w:ins>
    </w:p>
    <w:p w:rsidR="00A06F5A" w:rsidRDefault="00C81A19" w:rsidP="00A06F5A">
      <w:pPr>
        <w:pStyle w:val="Heading3"/>
      </w:pPr>
      <w:ins w:id="929" w:author="Catalin Branea" w:date="2013-03-20T20:54:00Z">
        <w:r>
          <w:rPr>
            <w:color w:val="FF0000"/>
          </w:rPr>
          <w:t>$$</w:t>
        </w:r>
      </w:ins>
      <w:r w:rsidR="00A06F5A">
        <w:rPr>
          <w:color w:val="FF0000"/>
        </w:rPr>
        <w:t>LIST</w:t>
      </w:r>
      <w:r w:rsidR="00A06F5A">
        <w:t>^</w:t>
      </w:r>
      <w:proofErr w:type="gramStart"/>
      <w:r w:rsidR="00A06F5A">
        <w:t>GMPLAPI4(</w:t>
      </w:r>
      <w:proofErr w:type="gramEnd"/>
      <w:r w:rsidR="00A06F5A">
        <w:t>) – Return list of problems</w:t>
      </w:r>
    </w:p>
    <w:p w:rsidR="00A06F5A" w:rsidRDefault="00A06F5A" w:rsidP="00A06F5A">
      <w:pPr>
        <w:rPr>
          <w:color w:val="000000"/>
        </w:rPr>
      </w:pPr>
      <w:r>
        <w:rPr>
          <w:color w:val="000000"/>
        </w:rPr>
        <w:t xml:space="preserve">This extrinsic function returns </w:t>
      </w:r>
      <w:del w:id="930" w:author="Catalin Branea" w:date="2013-03-20T10:08:00Z">
        <w:r w:rsidDel="00113A4D">
          <w:rPr>
            <w:color w:val="000000"/>
          </w:rPr>
          <w:delText>detailed information on a</w:delText>
        </w:r>
      </w:del>
      <w:ins w:id="931" w:author="Catalin Branea" w:date="2013-03-20T10:08:00Z">
        <w:r w:rsidR="00113A4D">
          <w:rPr>
            <w:color w:val="000000"/>
          </w:rPr>
          <w:t>a filtered list of patient</w:t>
        </w:r>
      </w:ins>
      <w:r>
        <w:rPr>
          <w:color w:val="000000"/>
        </w:rPr>
        <w:t xml:space="preserve"> problem</w:t>
      </w:r>
      <w:ins w:id="932" w:author="Catalin Branea" w:date="2013-03-20T10:08:00Z">
        <w:r w:rsidR="00113A4D">
          <w:rPr>
            <w:color w:val="000000"/>
          </w:rPr>
          <w:t>s</w:t>
        </w:r>
      </w:ins>
      <w:r>
        <w:rPr>
          <w:color w:val="000000"/>
        </w:rPr>
        <w:t>.</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sidRPr="00955C47">
        <w:t>LIST</w:t>
      </w:r>
      <w:r>
        <w:rPr>
          <w:color w:val="000000"/>
        </w:rPr>
        <w:t>^GMPLAPI4(.RETURN,GMPDFN,GMPSTAT, GMPROV,GMPVIEW,</w:t>
      </w:r>
      <w:r w:rsidRPr="00570831">
        <w:rPr>
          <w:color w:val="000000"/>
        </w:rPr>
        <w:t xml:space="preserve"> </w:t>
      </w:r>
      <w:r>
        <w:rPr>
          <w:color w:val="000000"/>
        </w:rPr>
        <w:t>GMPREV,GMPIDX)</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933" w:author="Catalin Branea" w:date="2013-03-20T10:08:00Z">
        <w:r w:rsidR="00D65BE1">
          <w:rPr>
            <w:color w:val="000000"/>
          </w:rPr>
          <w:t>[</w:t>
        </w:r>
      </w:ins>
      <w:proofErr w:type="spellStart"/>
      <w:del w:id="934" w:author="Catalin Branea" w:date="2013-03-20T10:08:00Z">
        <w:r w:rsidDel="00D65BE1">
          <w:rPr>
            <w:color w:val="000000"/>
          </w:rPr>
          <w:delText>(</w:delText>
        </w:r>
      </w:del>
      <w:r>
        <w:rPr>
          <w:color w:val="000000"/>
        </w:rPr>
        <w:t>Required</w:t>
      </w:r>
      <w:proofErr w:type="gramStart"/>
      <w:ins w:id="935" w:author="Catalin Branea" w:date="2013-03-20T10:08:00Z">
        <w:r w:rsidR="00D65BE1">
          <w:rPr>
            <w:color w:val="000000"/>
          </w:rPr>
          <w:t>,Array</w:t>
        </w:r>
        <w:proofErr w:type="spellEnd"/>
        <w:proofErr w:type="gramEnd"/>
        <w:r w:rsidR="00D65BE1">
          <w:rPr>
            <w:color w:val="000000"/>
          </w:rPr>
          <w:t>]</w:t>
        </w:r>
      </w:ins>
      <w:del w:id="936" w:author="Catalin Branea" w:date="2013-03-20T10:08:00Z">
        <w:r w:rsidDel="00D65BE1">
          <w:rPr>
            <w:color w:val="000000"/>
          </w:rPr>
          <w:delText>)</w:delText>
        </w:r>
      </w:del>
      <w:r>
        <w:rPr>
          <w:color w:val="000000"/>
        </w:rPr>
        <w:t xml:space="preserve"> Array passed by reference that will receive the data. The output format is </w:t>
      </w:r>
      <w:r>
        <w:rPr>
          <w:color w:val="000000"/>
        </w:rPr>
        <w:tab/>
      </w:r>
      <w:r>
        <w:rPr>
          <w:color w:val="000000"/>
        </w:rPr>
        <w:tab/>
      </w:r>
      <w:del w:id="937" w:author="Catalin Branea" w:date="2013-03-20T10:09:00Z">
        <w:r w:rsidDel="00D65BE1">
          <w:rPr>
            <w:color w:val="000000"/>
          </w:rPr>
          <w:tab/>
        </w:r>
      </w:del>
      <w:r>
        <w:rPr>
          <w:color w:val="000000"/>
        </w:rPr>
        <w:t>RETURN=Total number of problems in patient’s file</w:t>
      </w:r>
    </w:p>
    <w:p w:rsidR="00A06F5A" w:rsidRDefault="00A06F5A" w:rsidP="00A06F5A">
      <w:pPr>
        <w:rPr>
          <w:color w:val="000000"/>
        </w:rPr>
      </w:pPr>
      <w:r>
        <w:rPr>
          <w:color w:val="000000"/>
        </w:rPr>
        <w:tab/>
      </w:r>
      <w:r>
        <w:rPr>
          <w:color w:val="000000"/>
        </w:rPr>
        <w:tab/>
        <w:t>RETURN(0)=number of problems returned</w:t>
      </w:r>
    </w:p>
    <w:p w:rsidR="00A06F5A" w:rsidRDefault="00A06F5A" w:rsidP="00A06F5A">
      <w:pPr>
        <w:rPr>
          <w:color w:val="000000"/>
        </w:rPr>
      </w:pPr>
      <w:r>
        <w:rPr>
          <w:color w:val="000000"/>
        </w:rPr>
        <w:tab/>
      </w:r>
      <w:r>
        <w:rPr>
          <w:color w:val="000000"/>
        </w:rPr>
        <w:tab/>
        <w:t>RETURN(I)=IFN^status^problem^ICD9^onset^last_modified^sc^exposures^condition^</w:t>
      </w:r>
    </w:p>
    <w:p w:rsidR="00A06F5A" w:rsidRDefault="00A06F5A" w:rsidP="00A06F5A">
      <w:pPr>
        <w:rPr>
          <w:color w:val="000000"/>
        </w:rPr>
      </w:pPr>
      <w:r>
        <w:rPr>
          <w:color w:val="000000"/>
        </w:rPr>
        <w:tab/>
      </w:r>
      <w:r>
        <w:rPr>
          <w:color w:val="000000"/>
        </w:rPr>
        <w:tab/>
      </w:r>
      <w:r>
        <w:rPr>
          <w:color w:val="000000"/>
        </w:rPr>
        <w:tab/>
      </w:r>
      <w:proofErr w:type="spellStart"/>
      <w:proofErr w:type="gramStart"/>
      <w:r>
        <w:rPr>
          <w:color w:val="000000"/>
        </w:rPr>
        <w:t>location^</w:t>
      </w:r>
      <w:proofErr w:type="gramEnd"/>
      <w:r>
        <w:rPr>
          <w:color w:val="000000"/>
        </w:rPr>
        <w:t>loc_type^provider^service^priority^has_comments</w:t>
      </w:r>
      <w:proofErr w:type="spellEnd"/>
      <w:r>
        <w:rPr>
          <w:color w:val="000000"/>
        </w:rPr>
        <w:t>^</w:t>
      </w:r>
    </w:p>
    <w:p w:rsidR="00A06F5A" w:rsidRDefault="00A06F5A" w:rsidP="00A06F5A">
      <w:pPr>
        <w:rPr>
          <w:color w:val="000000"/>
        </w:rPr>
      </w:pPr>
      <w:r>
        <w:rPr>
          <w:color w:val="000000"/>
        </w:rPr>
        <w:tab/>
      </w:r>
      <w:r>
        <w:rPr>
          <w:color w:val="000000"/>
        </w:rPr>
        <w:tab/>
      </w:r>
      <w:r>
        <w:rPr>
          <w:color w:val="000000"/>
        </w:rPr>
        <w:tab/>
      </w:r>
      <w:proofErr w:type="spellStart"/>
      <w:r>
        <w:rPr>
          <w:color w:val="000000"/>
        </w:rPr>
        <w:t>date_recorded^sc_condition^inactive</w:t>
      </w:r>
      <w:proofErr w:type="spellEnd"/>
    </w:p>
    <w:p w:rsidR="00A06F5A" w:rsidRDefault="00A06F5A" w:rsidP="00A06F5A">
      <w:pPr>
        <w:rPr>
          <w:color w:val="000000"/>
        </w:rPr>
      </w:pPr>
      <w:r>
        <w:rPr>
          <w:color w:val="000000"/>
        </w:rPr>
        <w:t>GMPDFN</w:t>
      </w:r>
      <w:r>
        <w:rPr>
          <w:color w:val="000000"/>
        </w:rPr>
        <w:tab/>
      </w:r>
      <w:del w:id="938" w:author="Catalin Branea" w:date="2013-03-20T10:09:00Z">
        <w:r w:rsidDel="00D65BE1">
          <w:rPr>
            <w:color w:val="000000"/>
          </w:rPr>
          <w:delText>(</w:delText>
        </w:r>
      </w:del>
      <w:ins w:id="939" w:author="Catalin Branea" w:date="2013-03-20T10:09:00Z">
        <w:r w:rsidR="00D65BE1">
          <w:rPr>
            <w:color w:val="000000"/>
          </w:rPr>
          <w:t>[</w:t>
        </w:r>
      </w:ins>
      <w:proofErr w:type="spellStart"/>
      <w:r>
        <w:rPr>
          <w:color w:val="000000"/>
        </w:rPr>
        <w:t>Required</w:t>
      </w:r>
      <w:proofErr w:type="gramStart"/>
      <w:ins w:id="940" w:author="Catalin Branea" w:date="2013-03-20T10:09:00Z">
        <w:r w:rsidR="00D65BE1">
          <w:rPr>
            <w:color w:val="000000"/>
          </w:rPr>
          <w:t>,Numeric</w:t>
        </w:r>
        <w:proofErr w:type="spellEnd"/>
        <w:proofErr w:type="gramEnd"/>
        <w:r w:rsidR="00D65BE1">
          <w:rPr>
            <w:color w:val="000000"/>
          </w:rPr>
          <w:t>]</w:t>
        </w:r>
      </w:ins>
      <w:del w:id="941" w:author="Catalin Branea" w:date="2013-03-20T10:09:00Z">
        <w:r w:rsidDel="00D65BE1">
          <w:rPr>
            <w:color w:val="000000"/>
          </w:rPr>
          <w:delText>)</w:delText>
        </w:r>
      </w:del>
      <w:r>
        <w:rPr>
          <w:color w:val="000000"/>
        </w:rPr>
        <w:t xml:space="preserve"> Patient I</w:t>
      </w:r>
      <w:ins w:id="942" w:author="Catalin Branea" w:date="2013-03-20T10:09:00Z">
        <w:r w:rsidR="00D65BE1">
          <w:rPr>
            <w:color w:val="000000"/>
          </w:rPr>
          <w:t>E</w:t>
        </w:r>
      </w:ins>
      <w:del w:id="943" w:author="Catalin Branea" w:date="2013-03-20T10:09:00Z">
        <w:r w:rsidDel="00D65BE1">
          <w:rPr>
            <w:color w:val="000000"/>
          </w:rPr>
          <w:delText>F</w:delText>
        </w:r>
      </w:del>
      <w:r>
        <w:rPr>
          <w:color w:val="000000"/>
        </w:rPr>
        <w:t>N</w:t>
      </w:r>
    </w:p>
    <w:p w:rsidR="00A06F5A" w:rsidRDefault="00A06F5A" w:rsidP="00A06F5A">
      <w:pPr>
        <w:rPr>
          <w:color w:val="000000"/>
        </w:rPr>
      </w:pPr>
      <w:r>
        <w:rPr>
          <w:color w:val="000000"/>
        </w:rPr>
        <w:t>GMPSTAT</w:t>
      </w:r>
      <w:r>
        <w:rPr>
          <w:color w:val="000000"/>
        </w:rPr>
        <w:tab/>
      </w:r>
      <w:ins w:id="944" w:author="Catalin Branea" w:date="2013-03-20T10:09:00Z">
        <w:r w:rsidR="00D65BE1">
          <w:rPr>
            <w:color w:val="000000"/>
          </w:rPr>
          <w:t>[</w:t>
        </w:r>
      </w:ins>
      <w:proofErr w:type="spellStart"/>
      <w:del w:id="945" w:author="Catalin Branea" w:date="2013-03-20T10:09:00Z">
        <w:r w:rsidDel="00D65BE1">
          <w:rPr>
            <w:color w:val="000000"/>
          </w:rPr>
          <w:delText>(</w:delText>
        </w:r>
      </w:del>
      <w:r>
        <w:rPr>
          <w:color w:val="000000"/>
        </w:rPr>
        <w:t>Optional</w:t>
      </w:r>
      <w:del w:id="946" w:author="Catalin Branea" w:date="2013-03-20T10:09:00Z">
        <w:r w:rsidDel="00D65BE1">
          <w:rPr>
            <w:color w:val="000000"/>
          </w:rPr>
          <w:delText>)</w:delText>
        </w:r>
      </w:del>
      <w:proofErr w:type="gramStart"/>
      <w:ins w:id="947" w:author="Catalin Branea" w:date="2013-03-20T10:09:00Z">
        <w:r w:rsidR="00D65BE1">
          <w:rPr>
            <w:color w:val="000000"/>
          </w:rPr>
          <w:t>,String</w:t>
        </w:r>
        <w:proofErr w:type="spellEnd"/>
        <w:proofErr w:type="gramEnd"/>
        <w:r w:rsidR="00D65BE1">
          <w:rPr>
            <w:color w:val="000000"/>
          </w:rPr>
          <w:t>]</w:t>
        </w:r>
      </w:ins>
      <w:r>
        <w:rPr>
          <w:color w:val="000000"/>
        </w:rPr>
        <w:t xml:space="preserve"> Status of problems to be returned. Can be any combination of (A)</w:t>
      </w:r>
      <w:proofErr w:type="spellStart"/>
      <w:r>
        <w:rPr>
          <w:color w:val="000000"/>
        </w:rPr>
        <w:t>ctive</w:t>
      </w:r>
      <w:proofErr w:type="spellEnd"/>
      <w:r>
        <w:rPr>
          <w:color w:val="000000"/>
        </w:rPr>
        <w:t xml:space="preserve">, </w:t>
      </w:r>
      <w:r>
        <w:rPr>
          <w:color w:val="000000"/>
        </w:rPr>
        <w:tab/>
      </w:r>
      <w:r>
        <w:rPr>
          <w:color w:val="000000"/>
        </w:rPr>
        <w:tab/>
      </w:r>
      <w:r>
        <w:rPr>
          <w:color w:val="000000"/>
        </w:rPr>
        <w:tab/>
      </w:r>
      <w:r>
        <w:rPr>
          <w:color w:val="000000"/>
        </w:rPr>
        <w:tab/>
        <w:t>(I)</w:t>
      </w:r>
      <w:proofErr w:type="spellStart"/>
      <w:r>
        <w:rPr>
          <w:color w:val="000000"/>
        </w:rPr>
        <w:t>nactive</w:t>
      </w:r>
      <w:proofErr w:type="spellEnd"/>
      <w:r>
        <w:rPr>
          <w:color w:val="000000"/>
        </w:rPr>
        <w:t xml:space="preserve"> and (R)</w:t>
      </w:r>
      <w:proofErr w:type="spellStart"/>
      <w:r>
        <w:rPr>
          <w:color w:val="000000"/>
        </w:rPr>
        <w:t>emoved</w:t>
      </w:r>
      <w:proofErr w:type="spellEnd"/>
      <w:r>
        <w:rPr>
          <w:color w:val="000000"/>
        </w:rPr>
        <w:t>. Default</w:t>
      </w:r>
      <w:ins w:id="948" w:author="Catalin Branea" w:date="2013-03-20T10:09:00Z">
        <w:r w:rsidR="00D65BE1">
          <w:rPr>
            <w:color w:val="000000"/>
          </w:rPr>
          <w:t>:</w:t>
        </w:r>
      </w:ins>
      <w:r>
        <w:rPr>
          <w:color w:val="000000"/>
        </w:rPr>
        <w:t xml:space="preserve"> </w:t>
      </w:r>
      <w:del w:id="949" w:author="Catalin Branea" w:date="2013-03-20T10:09:00Z">
        <w:r w:rsidDel="00D65BE1">
          <w:rPr>
            <w:color w:val="000000"/>
          </w:rPr>
          <w:delText>“</w:delText>
        </w:r>
      </w:del>
      <w:r>
        <w:rPr>
          <w:color w:val="000000"/>
        </w:rPr>
        <w:t>A</w:t>
      </w:r>
      <w:del w:id="950" w:author="Catalin Branea" w:date="2013-03-20T10:09:00Z">
        <w:r w:rsidDel="00D65BE1">
          <w:rPr>
            <w:color w:val="000000"/>
          </w:rPr>
          <w:delText>”</w:delText>
        </w:r>
      </w:del>
      <w:r>
        <w:rPr>
          <w:color w:val="000000"/>
        </w:rPr>
        <w:t xml:space="preserve"> </w:t>
      </w:r>
      <w:del w:id="951" w:author="Catalin Branea" w:date="2013-03-20T10:09:00Z">
        <w:r w:rsidDel="00D65BE1">
          <w:rPr>
            <w:color w:val="000000"/>
          </w:rPr>
          <w:delText>–</w:delText>
        </w:r>
      </w:del>
      <w:ins w:id="952" w:author="Catalin Branea" w:date="2013-03-20T10:09:00Z">
        <w:r w:rsidR="00D65BE1">
          <w:rPr>
            <w:color w:val="000000"/>
          </w:rPr>
          <w:t>=</w:t>
        </w:r>
      </w:ins>
      <w:r>
        <w:rPr>
          <w:color w:val="000000"/>
        </w:rPr>
        <w:t xml:space="preserve"> returns active problems only</w:t>
      </w:r>
    </w:p>
    <w:p w:rsidR="00A06F5A" w:rsidRDefault="00A06F5A" w:rsidP="00A06F5A">
      <w:pPr>
        <w:rPr>
          <w:color w:val="000000"/>
        </w:rPr>
      </w:pPr>
      <w:r>
        <w:rPr>
          <w:color w:val="000000"/>
        </w:rPr>
        <w:t>GMPROV</w:t>
      </w:r>
      <w:r>
        <w:rPr>
          <w:color w:val="000000"/>
        </w:rPr>
        <w:tab/>
      </w:r>
      <w:ins w:id="953" w:author="Catalin Branea" w:date="2013-03-20T10:09:00Z">
        <w:r w:rsidR="00D65BE1">
          <w:rPr>
            <w:color w:val="000000"/>
          </w:rPr>
          <w:t>[</w:t>
        </w:r>
      </w:ins>
      <w:proofErr w:type="spellStart"/>
      <w:del w:id="954" w:author="Catalin Branea" w:date="2013-03-20T10:09:00Z">
        <w:r w:rsidDel="00D65BE1">
          <w:rPr>
            <w:color w:val="000000"/>
          </w:rPr>
          <w:delText>(</w:delText>
        </w:r>
      </w:del>
      <w:r>
        <w:rPr>
          <w:color w:val="000000"/>
        </w:rPr>
        <w:t>Optional</w:t>
      </w:r>
      <w:proofErr w:type="gramStart"/>
      <w:ins w:id="955" w:author="Catalin Branea" w:date="2013-03-20T10:09:00Z">
        <w:r w:rsidR="00D65BE1">
          <w:rPr>
            <w:color w:val="000000"/>
          </w:rPr>
          <w:t>,Numeric</w:t>
        </w:r>
        <w:proofErr w:type="spellEnd"/>
        <w:proofErr w:type="gramEnd"/>
        <w:r w:rsidR="00D65BE1">
          <w:rPr>
            <w:color w:val="000000"/>
          </w:rPr>
          <w:t>]</w:t>
        </w:r>
      </w:ins>
      <w:del w:id="956" w:author="Catalin Branea" w:date="2013-03-20T10:09:00Z">
        <w:r w:rsidDel="00D65BE1">
          <w:rPr>
            <w:color w:val="000000"/>
          </w:rPr>
          <w:delText>)</w:delText>
        </w:r>
      </w:del>
      <w:r>
        <w:rPr>
          <w:color w:val="000000"/>
        </w:rPr>
        <w:t xml:space="preserve"> Provider I</w:t>
      </w:r>
      <w:ins w:id="957" w:author="Catalin Branea" w:date="2013-03-20T10:10:00Z">
        <w:r w:rsidR="00D65BE1">
          <w:rPr>
            <w:color w:val="000000"/>
          </w:rPr>
          <w:t>E</w:t>
        </w:r>
      </w:ins>
      <w:del w:id="958" w:author="Catalin Branea" w:date="2013-03-20T10:10:00Z">
        <w:r w:rsidDel="00D65BE1">
          <w:rPr>
            <w:color w:val="000000"/>
          </w:rPr>
          <w:delText>F</w:delText>
        </w:r>
      </w:del>
      <w:r>
        <w:rPr>
          <w:color w:val="000000"/>
        </w:rPr>
        <w:t xml:space="preserve">N. If present, the problems returned will be filtered by this </w:t>
      </w:r>
      <w:r>
        <w:rPr>
          <w:color w:val="000000"/>
        </w:rPr>
        <w:tab/>
      </w:r>
      <w:r>
        <w:rPr>
          <w:color w:val="000000"/>
        </w:rPr>
        <w:tab/>
      </w:r>
      <w:del w:id="959" w:author="Catalin Branea" w:date="2013-03-20T10:10:00Z">
        <w:r w:rsidDel="00D65BE1">
          <w:rPr>
            <w:color w:val="000000"/>
          </w:rPr>
          <w:tab/>
        </w:r>
        <w:r w:rsidDel="00D65BE1">
          <w:rPr>
            <w:color w:val="000000"/>
          </w:rPr>
          <w:tab/>
        </w:r>
      </w:del>
      <w:r>
        <w:rPr>
          <w:color w:val="000000"/>
        </w:rPr>
        <w:t>provider. Default – return all problems</w:t>
      </w:r>
    </w:p>
    <w:p w:rsidR="00A06F5A" w:rsidRDefault="00A06F5A" w:rsidP="00A06F5A">
      <w:pPr>
        <w:rPr>
          <w:color w:val="000000"/>
        </w:rPr>
      </w:pPr>
      <w:r>
        <w:rPr>
          <w:color w:val="000000"/>
        </w:rPr>
        <w:t>GMPVIEW</w:t>
      </w:r>
      <w:r>
        <w:rPr>
          <w:color w:val="000000"/>
        </w:rPr>
        <w:tab/>
      </w:r>
      <w:ins w:id="960" w:author="Catalin Branea" w:date="2013-03-20T10:10:00Z">
        <w:r w:rsidR="00CD74C5">
          <w:rPr>
            <w:color w:val="000000"/>
          </w:rPr>
          <w:t>[</w:t>
        </w:r>
      </w:ins>
      <w:proofErr w:type="spellStart"/>
      <w:del w:id="961" w:author="Catalin Branea" w:date="2013-03-20T10:10:00Z">
        <w:r w:rsidDel="00CD74C5">
          <w:rPr>
            <w:color w:val="000000"/>
          </w:rPr>
          <w:delText>(</w:delText>
        </w:r>
      </w:del>
      <w:r>
        <w:rPr>
          <w:color w:val="000000"/>
        </w:rPr>
        <w:t>Optional</w:t>
      </w:r>
      <w:proofErr w:type="gramStart"/>
      <w:ins w:id="962" w:author="Catalin Branea" w:date="2013-03-20T10:10:00Z">
        <w:r w:rsidR="00CD74C5">
          <w:rPr>
            <w:color w:val="000000"/>
          </w:rPr>
          <w:t>,String</w:t>
        </w:r>
        <w:proofErr w:type="spellEnd"/>
        <w:proofErr w:type="gramEnd"/>
        <w:r w:rsidR="00CD74C5">
          <w:rPr>
            <w:color w:val="000000"/>
          </w:rPr>
          <w:t>]</w:t>
        </w:r>
      </w:ins>
      <w:del w:id="963" w:author="Catalin Branea" w:date="2013-03-20T10:10:00Z">
        <w:r w:rsidDel="00CD74C5">
          <w:rPr>
            <w:color w:val="000000"/>
          </w:rPr>
          <w:delText>)</w:delText>
        </w:r>
      </w:del>
      <w:r>
        <w:rPr>
          <w:color w:val="000000"/>
        </w:rPr>
        <w:t xml:space="preserve"> Filter by service location or clinic. Format “S/</w:t>
      </w:r>
      <w:proofErr w:type="spellStart"/>
      <w:r>
        <w:rPr>
          <w:color w:val="000000"/>
        </w:rPr>
        <w:t>facility_ifn</w:t>
      </w:r>
      <w:proofErr w:type="spellEnd"/>
      <w:r>
        <w:rPr>
          <w:color w:val="000000"/>
        </w:rPr>
        <w:t>/</w:t>
      </w:r>
      <w:proofErr w:type="spellStart"/>
      <w:r>
        <w:rPr>
          <w:color w:val="000000"/>
        </w:rPr>
        <w:t>facility_ifn</w:t>
      </w:r>
      <w:proofErr w:type="spellEnd"/>
      <w:r>
        <w:rPr>
          <w:color w:val="000000"/>
        </w:rPr>
        <w:t xml:space="preserve">/…” or </w:t>
      </w:r>
      <w:r>
        <w:rPr>
          <w:color w:val="000000"/>
        </w:rPr>
        <w:tab/>
      </w:r>
      <w:r>
        <w:rPr>
          <w:color w:val="000000"/>
        </w:rPr>
        <w:tab/>
      </w:r>
      <w:del w:id="964" w:author="Catalin Branea" w:date="2013-03-20T10:10:00Z">
        <w:r w:rsidDel="00CD74C5">
          <w:rPr>
            <w:color w:val="000000"/>
          </w:rPr>
          <w:tab/>
        </w:r>
      </w:del>
      <w:r>
        <w:rPr>
          <w:color w:val="000000"/>
        </w:rPr>
        <w:t>“C/</w:t>
      </w:r>
      <w:proofErr w:type="spellStart"/>
      <w:r>
        <w:rPr>
          <w:color w:val="000000"/>
        </w:rPr>
        <w:t>clinic_ifn</w:t>
      </w:r>
      <w:proofErr w:type="spellEnd"/>
      <w:r>
        <w:rPr>
          <w:color w:val="000000"/>
        </w:rPr>
        <w:t>/</w:t>
      </w:r>
      <w:proofErr w:type="spellStart"/>
      <w:r>
        <w:rPr>
          <w:color w:val="000000"/>
        </w:rPr>
        <w:t>clinic_ifn</w:t>
      </w:r>
      <w:proofErr w:type="spellEnd"/>
      <w:r>
        <w:rPr>
          <w:color w:val="000000"/>
        </w:rPr>
        <w:t>/…</w:t>
      </w:r>
      <w:proofErr w:type="gramStart"/>
      <w:r>
        <w:rPr>
          <w:color w:val="000000"/>
        </w:rPr>
        <w:t>”.</w:t>
      </w:r>
      <w:proofErr w:type="gramEnd"/>
      <w:r>
        <w:rPr>
          <w:color w:val="000000"/>
        </w:rPr>
        <w:t xml:space="preserve"> If facility IFN’s are note passed, returns inpatient problems </w:t>
      </w:r>
      <w:r>
        <w:rPr>
          <w:color w:val="000000"/>
        </w:rPr>
        <w:tab/>
      </w:r>
      <w:r>
        <w:rPr>
          <w:color w:val="000000"/>
        </w:rPr>
        <w:tab/>
      </w:r>
      <w:r>
        <w:rPr>
          <w:color w:val="000000"/>
        </w:rPr>
        <w:tab/>
        <w:t xml:space="preserve">when GMPVIEW=”S” or outpatient ones when it is set to “C”. Default – returns all </w:t>
      </w:r>
      <w:r>
        <w:rPr>
          <w:color w:val="000000"/>
        </w:rPr>
        <w:tab/>
      </w:r>
      <w:r>
        <w:rPr>
          <w:color w:val="000000"/>
        </w:rPr>
        <w:tab/>
      </w:r>
      <w:r>
        <w:rPr>
          <w:color w:val="000000"/>
        </w:rPr>
        <w:tab/>
        <w:t>problems.</w:t>
      </w:r>
    </w:p>
    <w:p w:rsidR="00A06F5A" w:rsidRDefault="00A06F5A" w:rsidP="00A06F5A">
      <w:pPr>
        <w:rPr>
          <w:color w:val="000000"/>
        </w:rPr>
      </w:pPr>
      <w:r>
        <w:rPr>
          <w:color w:val="000000"/>
        </w:rPr>
        <w:t>GMPREV</w:t>
      </w:r>
      <w:r>
        <w:rPr>
          <w:color w:val="000000"/>
        </w:rPr>
        <w:tab/>
      </w:r>
      <w:ins w:id="965" w:author="Catalin Branea" w:date="2013-03-20T10:10:00Z">
        <w:r w:rsidR="00CD74C5">
          <w:rPr>
            <w:color w:val="000000"/>
          </w:rPr>
          <w:t>[</w:t>
        </w:r>
      </w:ins>
      <w:proofErr w:type="spellStart"/>
      <w:del w:id="966" w:author="Catalin Branea" w:date="2013-03-20T10:10:00Z">
        <w:r w:rsidDel="00CD74C5">
          <w:rPr>
            <w:color w:val="000000"/>
          </w:rPr>
          <w:delText>(</w:delText>
        </w:r>
      </w:del>
      <w:r>
        <w:rPr>
          <w:color w:val="000000"/>
        </w:rPr>
        <w:t>Optional</w:t>
      </w:r>
      <w:proofErr w:type="gramStart"/>
      <w:ins w:id="967" w:author="Catalin Branea" w:date="2013-03-20T10:10:00Z">
        <w:r w:rsidR="00CD74C5">
          <w:rPr>
            <w:color w:val="000000"/>
          </w:rPr>
          <w:t>,Boolean</w:t>
        </w:r>
      </w:ins>
      <w:proofErr w:type="spellEnd"/>
      <w:proofErr w:type="gramEnd"/>
      <w:del w:id="968" w:author="Catalin Branea" w:date="2013-03-20T10:10:00Z">
        <w:r w:rsidDel="00CD74C5">
          <w:rPr>
            <w:color w:val="000000"/>
          </w:rPr>
          <w:delText>)</w:delText>
        </w:r>
      </w:del>
      <w:ins w:id="969" w:author="Catalin Branea" w:date="2013-03-20T10:10:00Z">
        <w:r w:rsidR="00CD74C5">
          <w:rPr>
            <w:color w:val="000000"/>
          </w:rPr>
          <w:t>]</w:t>
        </w:r>
      </w:ins>
      <w:r>
        <w:rPr>
          <w:color w:val="000000"/>
        </w:rPr>
        <w:t xml:space="preserve"> Reversed order. The problems will be sorted in reversed order of </w:t>
      </w:r>
      <w:ins w:id="970" w:author="Catalin Branea" w:date="2013-03-20T10:10:00Z">
        <w:r w:rsidR="00CD74C5">
          <w:rPr>
            <w:color w:val="000000"/>
          </w:rPr>
          <w:tab/>
        </w:r>
        <w:r w:rsidR="00CD74C5">
          <w:rPr>
            <w:color w:val="000000"/>
          </w:rPr>
          <w:tab/>
        </w:r>
        <w:r w:rsidR="00CD74C5">
          <w:rPr>
            <w:color w:val="000000"/>
          </w:rPr>
          <w:tab/>
        </w:r>
      </w:ins>
      <w:r>
        <w:rPr>
          <w:color w:val="000000"/>
        </w:rPr>
        <w:t xml:space="preserve">recorded </w:t>
      </w:r>
      <w:del w:id="971" w:author="Catalin Branea" w:date="2013-03-20T10:10:00Z">
        <w:r w:rsidDel="00CD74C5">
          <w:rPr>
            <w:color w:val="000000"/>
          </w:rPr>
          <w:tab/>
        </w:r>
        <w:r w:rsidDel="00CD74C5">
          <w:rPr>
            <w:color w:val="000000"/>
          </w:rPr>
          <w:tab/>
        </w:r>
        <w:r w:rsidDel="00CD74C5">
          <w:rPr>
            <w:color w:val="000000"/>
          </w:rPr>
          <w:tab/>
        </w:r>
      </w:del>
      <w:r>
        <w:rPr>
          <w:color w:val="000000"/>
        </w:rPr>
        <w:t>date.</w:t>
      </w:r>
    </w:p>
    <w:p w:rsidR="00A06F5A" w:rsidRDefault="00A06F5A" w:rsidP="00A06F5A">
      <w:pPr>
        <w:rPr>
          <w:color w:val="000000"/>
        </w:rPr>
      </w:pPr>
      <w:r>
        <w:rPr>
          <w:color w:val="000000"/>
        </w:rPr>
        <w:t>GMPIDX</w:t>
      </w:r>
      <w:r>
        <w:rPr>
          <w:color w:val="000000"/>
        </w:rPr>
        <w:tab/>
      </w:r>
      <w:del w:id="972" w:author="Catalin Branea" w:date="2013-03-20T10:10:00Z">
        <w:r w:rsidDel="00CD74C5">
          <w:rPr>
            <w:color w:val="000000"/>
          </w:rPr>
          <w:delText>(</w:delText>
        </w:r>
      </w:del>
      <w:ins w:id="973" w:author="Catalin Branea" w:date="2013-03-20T10:10:00Z">
        <w:r w:rsidR="00CD74C5">
          <w:rPr>
            <w:color w:val="000000"/>
          </w:rPr>
          <w:t>[</w:t>
        </w:r>
      </w:ins>
      <w:proofErr w:type="spellStart"/>
      <w:r>
        <w:rPr>
          <w:color w:val="000000"/>
        </w:rPr>
        <w:t>Optional</w:t>
      </w:r>
      <w:proofErr w:type="gramStart"/>
      <w:ins w:id="974" w:author="Catalin Branea" w:date="2013-03-20T10:10:00Z">
        <w:r w:rsidR="00CD74C5">
          <w:rPr>
            <w:color w:val="000000"/>
          </w:rPr>
          <w:t>,Boolean</w:t>
        </w:r>
      </w:ins>
      <w:proofErr w:type="spellEnd"/>
      <w:proofErr w:type="gramEnd"/>
      <w:del w:id="975" w:author="Catalin Branea" w:date="2013-03-20T10:10:00Z">
        <w:r w:rsidDel="00CD74C5">
          <w:rPr>
            <w:color w:val="000000"/>
          </w:rPr>
          <w:delText>)</w:delText>
        </w:r>
      </w:del>
      <w:ins w:id="976" w:author="Catalin Branea" w:date="2013-03-20T10:10:00Z">
        <w:r w:rsidR="00CD74C5">
          <w:rPr>
            <w:color w:val="000000"/>
          </w:rPr>
          <w:t>]</w:t>
        </w:r>
      </w:ins>
      <w:r>
        <w:rPr>
          <w:color w:val="000000"/>
        </w:rPr>
        <w:t xml:space="preserve"> Create “B” index. </w:t>
      </w:r>
      <w:proofErr w:type="gramStart"/>
      <w:r>
        <w:rPr>
          <w:color w:val="000000"/>
        </w:rPr>
        <w:t xml:space="preserve">If set to 1 will append </w:t>
      </w:r>
      <w:del w:id="977" w:author="Catalin Branea" w:date="2013-03-20T10:10:00Z">
        <w:r w:rsidDel="00CD74C5">
          <w:rPr>
            <w:color w:val="000000"/>
          </w:rPr>
          <w:delText xml:space="preserve">and </w:delText>
        </w:r>
      </w:del>
      <w:ins w:id="978" w:author="Catalin Branea" w:date="2013-03-20T10:10:00Z">
        <w:r w:rsidR="00CD74C5">
          <w:rPr>
            <w:color w:val="000000"/>
          </w:rPr>
          <w:t xml:space="preserve">a “B” </w:t>
        </w:r>
      </w:ins>
      <w:r>
        <w:rPr>
          <w:color w:val="000000"/>
        </w:rPr>
        <w:t>index to the output array.</w:t>
      </w:r>
      <w:proofErr w:type="gramEnd"/>
    </w:p>
    <w:p w:rsidR="00A06F5A" w:rsidRDefault="00A06F5A" w:rsidP="00A06F5A">
      <w:pPr>
        <w:rPr>
          <w:color w:val="000000"/>
        </w:rPr>
      </w:pPr>
      <w:r>
        <w:rPr>
          <w:color w:val="000000"/>
        </w:rPr>
        <w:tab/>
      </w:r>
      <w:r>
        <w:rPr>
          <w:color w:val="000000"/>
        </w:rPr>
        <w:tab/>
      </w:r>
      <w:proofErr w:type="gramStart"/>
      <w:r>
        <w:rPr>
          <w:color w:val="000000"/>
        </w:rPr>
        <w:t>RETURN(</w:t>
      </w:r>
      <w:proofErr w:type="gramEnd"/>
      <w:r>
        <w:rPr>
          <w:color w:val="000000"/>
        </w:rPr>
        <w:t>“B”,</w:t>
      </w:r>
      <w:proofErr w:type="spellStart"/>
      <w:ins w:id="979" w:author="Catalin Branea" w:date="2013-03-20T10:11:00Z">
        <w:r w:rsidR="00CD74C5">
          <w:rPr>
            <w:color w:val="000000"/>
          </w:rPr>
          <w:t>ien</w:t>
        </w:r>
        <w:proofErr w:type="spellEnd"/>
        <w:r w:rsidR="00CD74C5">
          <w:rPr>
            <w:color w:val="000000"/>
          </w:rPr>
          <w:t>#</w:t>
        </w:r>
      </w:ins>
      <w:del w:id="980" w:author="Catalin Branea" w:date="2013-03-20T10:11:00Z">
        <w:r w:rsidDel="00CD74C5">
          <w:rPr>
            <w:color w:val="000000"/>
          </w:rPr>
          <w:delText>IFN</w:delText>
        </w:r>
      </w:del>
      <w:r>
        <w:rPr>
          <w:color w:val="000000"/>
        </w:rPr>
        <w:t>)=</w:t>
      </w:r>
      <w:ins w:id="981" w:author="Catalin Branea" w:date="2013-03-20T10:11:00Z">
        <w:r w:rsidR="00CD74C5">
          <w:rPr>
            <w:color w:val="000000"/>
          </w:rPr>
          <w:t>#</w:t>
        </w:r>
      </w:ins>
      <w:del w:id="982" w:author="Catalin Branea" w:date="2013-03-20T10:11:00Z">
        <w:r w:rsidDel="00CD74C5">
          <w:rPr>
            <w:color w:val="000000"/>
          </w:rPr>
          <w:delText>I</w:delText>
        </w:r>
      </w:del>
      <w:r>
        <w:rPr>
          <w:color w:val="000000"/>
        </w:rPr>
        <w:t>. Default - 0</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983" w:author="Catalin Branea" w:date="2013-03-20T21:09:00Z"/>
          <w:color w:val="000000"/>
        </w:rPr>
      </w:pPr>
      <w:del w:id="984" w:author="Catalin Branea" w:date="2013-03-20T21:09:00Z">
        <w:r w:rsidDel="00485063">
          <w:rPr>
            <w:color w:val="000000"/>
          </w:rPr>
          <w:delText>None</w:delText>
        </w:r>
      </w:del>
      <w:ins w:id="985" w:author="Catalin Branea" w:date="2013-03-20T21:09:00Z">
        <w:r w:rsidR="00485063">
          <w:rPr>
            <w:color w:val="000000"/>
          </w:rPr>
          <w:t>INVPARAM</w:t>
        </w:r>
        <w:r w:rsidR="00485063">
          <w:rPr>
            <w:color w:val="000000"/>
          </w:rPr>
          <w:tab/>
          <w:t>Invalid parameter (GMPDFN</w:t>
        </w:r>
        <w:proofErr w:type="gramStart"/>
        <w:r w:rsidR="00485063">
          <w:rPr>
            <w:color w:val="000000"/>
          </w:rPr>
          <w:t>,GMPSTAT,GMPROV</w:t>
        </w:r>
        <w:proofErr w:type="gramEnd"/>
        <w:r w:rsidR="00485063">
          <w:rPr>
            <w:color w:val="000000"/>
          </w:rPr>
          <w:t>)</w:t>
        </w:r>
      </w:ins>
    </w:p>
    <w:p w:rsidR="00485063" w:rsidRDefault="00485063" w:rsidP="00A06F5A">
      <w:pPr>
        <w:rPr>
          <w:ins w:id="986" w:author="Catalin Branea" w:date="2013-03-20T21:10:00Z"/>
          <w:color w:val="000000"/>
        </w:rPr>
      </w:pPr>
      <w:ins w:id="987" w:author="Catalin Branea" w:date="2013-03-20T21:10:00Z">
        <w:r>
          <w:rPr>
            <w:color w:val="000000"/>
          </w:rPr>
          <w:t>PATNFND</w:t>
        </w:r>
        <w:r>
          <w:rPr>
            <w:color w:val="000000"/>
          </w:rPr>
          <w:tab/>
          <w:t>Patient not found</w:t>
        </w:r>
      </w:ins>
    </w:p>
    <w:p w:rsidR="00485063" w:rsidRDefault="00485063" w:rsidP="00A06F5A">
      <w:pPr>
        <w:rPr>
          <w:color w:val="000000"/>
        </w:rPr>
      </w:pPr>
      <w:ins w:id="988" w:author="Catalin Branea" w:date="2013-03-20T21:10:00Z">
        <w:r>
          <w:rPr>
            <w:color w:val="000000"/>
          </w:rPr>
          <w:t>PROVNFND</w:t>
        </w:r>
        <w:r>
          <w:rPr>
            <w:color w:val="000000"/>
          </w:rPr>
          <w:tab/>
          <w:t>Provider not found</w:t>
        </w:r>
      </w:ins>
    </w:p>
    <w:p w:rsidR="00A06F5A" w:rsidRDefault="00C81A19" w:rsidP="00A06F5A">
      <w:pPr>
        <w:pStyle w:val="Heading3"/>
      </w:pPr>
      <w:ins w:id="989" w:author="Catalin Branea" w:date="2013-03-20T20:54:00Z">
        <w:r>
          <w:rPr>
            <w:color w:val="FF0000"/>
          </w:rPr>
          <w:t>$$</w:t>
        </w:r>
      </w:ins>
      <w:r w:rsidR="00A06F5A">
        <w:rPr>
          <w:color w:val="FF0000"/>
        </w:rPr>
        <w:t>PATIENT</w:t>
      </w:r>
      <w:r w:rsidR="00A06F5A">
        <w:t>^</w:t>
      </w:r>
      <w:proofErr w:type="gramStart"/>
      <w:r w:rsidR="00A06F5A">
        <w:t>GMPLAPI4(</w:t>
      </w:r>
      <w:proofErr w:type="gramEnd"/>
      <w:r w:rsidR="00A06F5A">
        <w:t>) – Get patient I</w:t>
      </w:r>
      <w:ins w:id="990" w:author="Catalin Branea" w:date="2013-03-20T10:11:00Z">
        <w:r w:rsidR="00CD74C5">
          <w:t>E</w:t>
        </w:r>
      </w:ins>
      <w:del w:id="991" w:author="Catalin Branea" w:date="2013-03-20T10:11:00Z">
        <w:r w:rsidR="00A06F5A" w:rsidDel="00CD74C5">
          <w:delText>F</w:delText>
        </w:r>
      </w:del>
      <w:r w:rsidR="00A06F5A">
        <w:t>N</w:t>
      </w:r>
    </w:p>
    <w:p w:rsidR="00A06F5A" w:rsidRDefault="00A06F5A" w:rsidP="00A06F5A">
      <w:pPr>
        <w:rPr>
          <w:color w:val="000000"/>
        </w:rPr>
      </w:pPr>
      <w:r>
        <w:rPr>
          <w:color w:val="000000"/>
        </w:rPr>
        <w:t>This extrinsic function returns the patient I</w:t>
      </w:r>
      <w:ins w:id="992" w:author="Catalin Branea" w:date="2013-03-20T10:11:00Z">
        <w:r w:rsidR="00CD74C5">
          <w:rPr>
            <w:color w:val="000000"/>
          </w:rPr>
          <w:t>E</w:t>
        </w:r>
      </w:ins>
      <w:del w:id="993" w:author="Catalin Branea" w:date="2013-03-20T10:11:00Z">
        <w:r w:rsidDel="00CD74C5">
          <w:rPr>
            <w:color w:val="000000"/>
          </w:rPr>
          <w:delText>F</w:delText>
        </w:r>
      </w:del>
      <w:r>
        <w:rPr>
          <w:color w:val="000000"/>
        </w:rPr>
        <w:t xml:space="preserve">N given </w:t>
      </w:r>
      <w:ins w:id="994" w:author="Catalin Branea" w:date="2013-03-20T10:11:00Z">
        <w:r w:rsidR="00CD74C5">
          <w:rPr>
            <w:color w:val="000000"/>
          </w:rPr>
          <w:t xml:space="preserve">a </w:t>
        </w:r>
      </w:ins>
      <w:r>
        <w:rPr>
          <w:color w:val="000000"/>
        </w:rPr>
        <w:t>problem I</w:t>
      </w:r>
      <w:ins w:id="995" w:author="Catalin Branea" w:date="2013-03-20T10:11:00Z">
        <w:r w:rsidR="00CD74C5">
          <w:rPr>
            <w:color w:val="000000"/>
          </w:rPr>
          <w:t>E</w:t>
        </w:r>
      </w:ins>
      <w:del w:id="996" w:author="Catalin Branea" w:date="2013-03-20T10:11: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PATIENT</w:t>
      </w:r>
      <w:r>
        <w:rPr>
          <w:color w:val="000000"/>
        </w:rPr>
        <w:t>^GMPLAPI4(.RETURN,GMPIFN)</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997" w:author="Catalin Branea" w:date="2013-03-20T10:11:00Z">
        <w:r w:rsidR="00CD74C5">
          <w:rPr>
            <w:color w:val="000000"/>
          </w:rPr>
          <w:t>[</w:t>
        </w:r>
      </w:ins>
      <w:proofErr w:type="spellStart"/>
      <w:del w:id="998" w:author="Catalin Branea" w:date="2013-03-20T10:11:00Z">
        <w:r w:rsidDel="00CD74C5">
          <w:rPr>
            <w:color w:val="000000"/>
          </w:rPr>
          <w:delText>(</w:delText>
        </w:r>
      </w:del>
      <w:r>
        <w:rPr>
          <w:color w:val="000000"/>
        </w:rPr>
        <w:t>Required</w:t>
      </w:r>
      <w:proofErr w:type="gramStart"/>
      <w:ins w:id="999" w:author="Catalin Branea" w:date="2013-03-20T10:11:00Z">
        <w:r w:rsidR="00CD74C5">
          <w:rPr>
            <w:color w:val="000000"/>
          </w:rPr>
          <w:t>,Numeric</w:t>
        </w:r>
      </w:ins>
      <w:proofErr w:type="spellEnd"/>
      <w:proofErr w:type="gramEnd"/>
      <w:del w:id="1000" w:author="Catalin Branea" w:date="2013-03-20T10:11:00Z">
        <w:r w:rsidDel="00CD74C5">
          <w:rPr>
            <w:color w:val="000000"/>
          </w:rPr>
          <w:delText>)</w:delText>
        </w:r>
      </w:del>
      <w:ins w:id="1001" w:author="Catalin Branea" w:date="2013-03-20T10:11:00Z">
        <w:r w:rsidR="00CD74C5">
          <w:rPr>
            <w:color w:val="000000"/>
          </w:rPr>
          <w:t>]</w:t>
        </w:r>
      </w:ins>
      <w:r>
        <w:rPr>
          <w:color w:val="000000"/>
        </w:rPr>
        <w:t xml:space="preserve"> Set to patient I</w:t>
      </w:r>
      <w:ins w:id="1002" w:author="Catalin Branea" w:date="2013-03-20T10:11:00Z">
        <w:r w:rsidR="00CD74C5">
          <w:rPr>
            <w:color w:val="000000"/>
          </w:rPr>
          <w:t>E</w:t>
        </w:r>
      </w:ins>
      <w:del w:id="1003" w:author="Catalin Branea" w:date="2013-03-20T10:11:00Z">
        <w:r w:rsidDel="00CD74C5">
          <w:rPr>
            <w:color w:val="000000"/>
          </w:rPr>
          <w:delText>F</w:delText>
        </w:r>
      </w:del>
      <w:r>
        <w:rPr>
          <w:color w:val="000000"/>
        </w:rPr>
        <w:t>N</w:t>
      </w:r>
    </w:p>
    <w:p w:rsidR="00A06F5A" w:rsidRDefault="00A06F5A" w:rsidP="00A06F5A">
      <w:pPr>
        <w:rPr>
          <w:color w:val="000000"/>
        </w:rPr>
      </w:pPr>
      <w:r>
        <w:rPr>
          <w:color w:val="000000"/>
        </w:rPr>
        <w:t>GMPIFN</w:t>
      </w:r>
      <w:r>
        <w:rPr>
          <w:color w:val="000000"/>
        </w:rPr>
        <w:tab/>
      </w:r>
      <w:ins w:id="1004" w:author="Catalin Branea" w:date="2013-03-20T10:11:00Z">
        <w:r w:rsidR="00CD74C5">
          <w:rPr>
            <w:color w:val="000000"/>
          </w:rPr>
          <w:t>[</w:t>
        </w:r>
      </w:ins>
      <w:proofErr w:type="spellStart"/>
      <w:del w:id="1005" w:author="Catalin Branea" w:date="2013-03-20T10:11:00Z">
        <w:r w:rsidDel="00CD74C5">
          <w:rPr>
            <w:color w:val="000000"/>
          </w:rPr>
          <w:delText>(</w:delText>
        </w:r>
      </w:del>
      <w:r>
        <w:rPr>
          <w:color w:val="000000"/>
        </w:rPr>
        <w:t>Required</w:t>
      </w:r>
      <w:proofErr w:type="gramStart"/>
      <w:ins w:id="1006" w:author="Catalin Branea" w:date="2013-03-20T10:11:00Z">
        <w:r w:rsidR="00CD74C5">
          <w:rPr>
            <w:color w:val="000000"/>
          </w:rPr>
          <w:t>,Numeric</w:t>
        </w:r>
        <w:proofErr w:type="spellEnd"/>
        <w:proofErr w:type="gramEnd"/>
        <w:r w:rsidR="00CD74C5">
          <w:rPr>
            <w:color w:val="000000"/>
          </w:rPr>
          <w:t>]</w:t>
        </w:r>
      </w:ins>
      <w:del w:id="1007" w:author="Catalin Branea" w:date="2013-03-20T10:11:00Z">
        <w:r w:rsidDel="00CD74C5">
          <w:rPr>
            <w:color w:val="000000"/>
          </w:rPr>
          <w:delText>)</w:delText>
        </w:r>
      </w:del>
      <w:r>
        <w:rPr>
          <w:color w:val="000000"/>
        </w:rPr>
        <w:t xml:space="preserve"> Problem I</w:t>
      </w:r>
      <w:ins w:id="1008" w:author="Catalin Branea" w:date="2013-03-20T10:11:00Z">
        <w:r w:rsidR="00CD74C5">
          <w:rPr>
            <w:color w:val="000000"/>
          </w:rPr>
          <w:t>E</w:t>
        </w:r>
      </w:ins>
      <w:del w:id="1009" w:author="Catalin Branea" w:date="2013-03-20T10:11: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10" w:author="Catalin Branea" w:date="2013-03-20T21:14:00Z"/>
          <w:color w:val="000000"/>
        </w:rPr>
      </w:pPr>
      <w:del w:id="1011" w:author="Catalin Branea" w:date="2013-03-20T21:14:00Z">
        <w:r w:rsidDel="00671332">
          <w:rPr>
            <w:color w:val="000000"/>
          </w:rPr>
          <w:delText>None</w:delText>
        </w:r>
      </w:del>
      <w:ins w:id="1012" w:author="Catalin Branea" w:date="2013-03-20T21:14:00Z">
        <w:r w:rsidR="00671332">
          <w:rPr>
            <w:color w:val="000000"/>
          </w:rPr>
          <w:t>INVPARAM</w:t>
        </w:r>
        <w:r w:rsidR="00671332">
          <w:rPr>
            <w:color w:val="000000"/>
          </w:rPr>
          <w:tab/>
          <w:t>Invalid parameter (GMPIFN)</w:t>
        </w:r>
      </w:ins>
    </w:p>
    <w:p w:rsidR="00671332" w:rsidRDefault="00671332" w:rsidP="00A06F5A">
      <w:pPr>
        <w:rPr>
          <w:color w:val="000000"/>
        </w:rPr>
      </w:pPr>
      <w:ins w:id="1013" w:author="Catalin Branea" w:date="2013-03-20T21:14:00Z">
        <w:r>
          <w:rPr>
            <w:color w:val="000000"/>
          </w:rPr>
          <w:t>PRBNFND</w:t>
        </w:r>
        <w:r>
          <w:rPr>
            <w:color w:val="000000"/>
          </w:rPr>
          <w:tab/>
          <w:t>Problem not found</w:t>
        </w:r>
      </w:ins>
    </w:p>
    <w:p w:rsidR="00A06F5A" w:rsidRDefault="00C81A19" w:rsidP="00A06F5A">
      <w:pPr>
        <w:pStyle w:val="Heading3"/>
      </w:pPr>
      <w:ins w:id="1014" w:author="Catalin Branea" w:date="2013-03-20T20:54:00Z">
        <w:r>
          <w:rPr>
            <w:color w:val="FF0000"/>
          </w:rPr>
          <w:t>$$</w:t>
        </w:r>
      </w:ins>
      <w:r w:rsidR="00A06F5A">
        <w:rPr>
          <w:color w:val="FF0000"/>
        </w:rPr>
        <w:t>PROBNARR</w:t>
      </w:r>
      <w:r w:rsidR="00A06F5A">
        <w:t>^</w:t>
      </w:r>
      <w:proofErr w:type="gramStart"/>
      <w:r w:rsidR="00A06F5A">
        <w:t>GMPLAPI4(</w:t>
      </w:r>
      <w:proofErr w:type="gramEnd"/>
      <w:r w:rsidR="00A06F5A">
        <w:t>) – Get provider narrative</w:t>
      </w:r>
    </w:p>
    <w:p w:rsidR="00A06F5A" w:rsidRDefault="00A06F5A" w:rsidP="00A06F5A">
      <w:pPr>
        <w:rPr>
          <w:color w:val="000000"/>
        </w:rPr>
      </w:pPr>
      <w:r>
        <w:rPr>
          <w:color w:val="000000"/>
        </w:rPr>
        <w:t>This extrinsic function returns the provider narrative for a given problem I</w:t>
      </w:r>
      <w:ins w:id="1015" w:author="Catalin Branea" w:date="2013-03-20T10:12:00Z">
        <w:r w:rsidR="00CD74C5">
          <w:rPr>
            <w:color w:val="000000"/>
          </w:rPr>
          <w:t>E</w:t>
        </w:r>
      </w:ins>
      <w:del w:id="1016" w:author="Catalin Branea" w:date="2013-03-20T10:12:00Z">
        <w:r w:rsidDel="00CD74C5">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PROBNARR</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17" w:author="Catalin Branea" w:date="2013-03-20T10:12:00Z">
        <w:r w:rsidR="00CD74C5">
          <w:rPr>
            <w:color w:val="000000"/>
          </w:rPr>
          <w:t>[</w:t>
        </w:r>
      </w:ins>
      <w:proofErr w:type="spellStart"/>
      <w:del w:id="1018" w:author="Catalin Branea" w:date="2013-03-20T10:12:00Z">
        <w:r w:rsidDel="00CD74C5">
          <w:rPr>
            <w:color w:val="000000"/>
          </w:rPr>
          <w:delText>(</w:delText>
        </w:r>
      </w:del>
      <w:r>
        <w:rPr>
          <w:color w:val="000000"/>
        </w:rPr>
        <w:t>Required</w:t>
      </w:r>
      <w:proofErr w:type="gramStart"/>
      <w:ins w:id="1019" w:author="Catalin Branea" w:date="2013-03-20T10:12:00Z">
        <w:r w:rsidR="00CD74C5">
          <w:rPr>
            <w:color w:val="000000"/>
          </w:rPr>
          <w:t>,String</w:t>
        </w:r>
        <w:proofErr w:type="spellEnd"/>
        <w:proofErr w:type="gramEnd"/>
        <w:r w:rsidR="00CD74C5">
          <w:rPr>
            <w:color w:val="000000"/>
          </w:rPr>
          <w:t>]</w:t>
        </w:r>
      </w:ins>
      <w:del w:id="1020" w:author="Catalin Branea" w:date="2013-03-20T10:12:00Z">
        <w:r w:rsidDel="00CD74C5">
          <w:rPr>
            <w:color w:val="000000"/>
          </w:rPr>
          <w:delText>)</w:delText>
        </w:r>
      </w:del>
      <w:r>
        <w:rPr>
          <w:color w:val="000000"/>
        </w:rPr>
        <w:t xml:space="preserve"> Set to </w:t>
      </w:r>
      <w:del w:id="1021" w:author="Catalin Branea" w:date="2013-03-20T10:12:00Z">
        <w:r w:rsidDel="00CD74C5">
          <w:rPr>
            <w:color w:val="000000"/>
          </w:rPr>
          <w:delText xml:space="preserve">patient </w:delText>
        </w:r>
      </w:del>
      <w:proofErr w:type="spellStart"/>
      <w:ins w:id="1022" w:author="Catalin Branea" w:date="2013-03-20T10:12:00Z">
        <w:r w:rsidR="00CD74C5">
          <w:rPr>
            <w:color w:val="000000"/>
          </w:rPr>
          <w:t>provider_</w:t>
        </w:r>
      </w:ins>
      <w:r>
        <w:rPr>
          <w:color w:val="000000"/>
        </w:rPr>
        <w:t>narrative_i</w:t>
      </w:r>
      <w:ins w:id="1023" w:author="Catalin Branea" w:date="2013-03-20T10:12:00Z">
        <w:r w:rsidR="00CD74C5">
          <w:rPr>
            <w:color w:val="000000"/>
          </w:rPr>
          <w:t>e</w:t>
        </w:r>
      </w:ins>
      <w:del w:id="1024" w:author="Catalin Branea" w:date="2013-03-20T10:12:00Z">
        <w:r w:rsidDel="00CD74C5">
          <w:rPr>
            <w:color w:val="000000"/>
          </w:rPr>
          <w:delText>f</w:delText>
        </w:r>
      </w:del>
      <w:r>
        <w:rPr>
          <w:color w:val="000000"/>
        </w:rPr>
        <w:t>n^problem_narrative</w:t>
      </w:r>
      <w:proofErr w:type="spellEnd"/>
    </w:p>
    <w:p w:rsidR="00A06F5A" w:rsidRDefault="00A06F5A" w:rsidP="00A06F5A">
      <w:pPr>
        <w:rPr>
          <w:color w:val="000000"/>
        </w:rPr>
      </w:pPr>
      <w:r>
        <w:rPr>
          <w:color w:val="000000"/>
        </w:rPr>
        <w:t>GMPIFN</w:t>
      </w:r>
      <w:r>
        <w:rPr>
          <w:color w:val="000000"/>
        </w:rPr>
        <w:tab/>
      </w:r>
      <w:ins w:id="1025" w:author="Catalin Branea" w:date="2013-03-20T10:13:00Z">
        <w:r w:rsidR="00CD74C5">
          <w:rPr>
            <w:color w:val="000000"/>
          </w:rPr>
          <w:t>[</w:t>
        </w:r>
      </w:ins>
      <w:proofErr w:type="spellStart"/>
      <w:del w:id="1026" w:author="Catalin Branea" w:date="2013-03-20T10:13:00Z">
        <w:r w:rsidDel="00CD74C5">
          <w:rPr>
            <w:color w:val="000000"/>
          </w:rPr>
          <w:delText>(</w:delText>
        </w:r>
      </w:del>
      <w:r>
        <w:rPr>
          <w:color w:val="000000"/>
        </w:rPr>
        <w:t>Required</w:t>
      </w:r>
      <w:proofErr w:type="gramStart"/>
      <w:ins w:id="1027" w:author="Catalin Branea" w:date="2013-03-20T10:13:00Z">
        <w:r w:rsidR="00CD74C5">
          <w:rPr>
            <w:color w:val="000000"/>
          </w:rPr>
          <w:t>,Numeric</w:t>
        </w:r>
        <w:proofErr w:type="spellEnd"/>
        <w:proofErr w:type="gramEnd"/>
        <w:r w:rsidR="00CD74C5">
          <w:rPr>
            <w:color w:val="000000"/>
          </w:rPr>
          <w:t>]</w:t>
        </w:r>
      </w:ins>
      <w:del w:id="1028" w:author="Catalin Branea" w:date="2013-03-20T10:13:00Z">
        <w:r w:rsidDel="00CD74C5">
          <w:rPr>
            <w:color w:val="000000"/>
          </w:rPr>
          <w:delText>)</w:delText>
        </w:r>
      </w:del>
      <w:r>
        <w:rPr>
          <w:color w:val="000000"/>
        </w:rPr>
        <w:t xml:space="preserve"> Problem I</w:t>
      </w:r>
      <w:ins w:id="1029" w:author="Catalin Branea" w:date="2013-03-20T10:13:00Z">
        <w:r w:rsidR="00CD74C5">
          <w:rPr>
            <w:color w:val="000000"/>
          </w:rPr>
          <w:t>E</w:t>
        </w:r>
      </w:ins>
      <w:del w:id="1030" w:author="Catalin Branea" w:date="2013-03-20T10:13:00Z">
        <w:r w:rsidDel="00CD74C5">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31" w:author="Catalin Branea" w:date="2013-03-20T21:19:00Z"/>
          <w:color w:val="000000"/>
        </w:rPr>
      </w:pPr>
      <w:del w:id="1032" w:author="Catalin Branea" w:date="2013-03-20T21:19:00Z">
        <w:r w:rsidDel="00013EAB">
          <w:rPr>
            <w:color w:val="000000"/>
          </w:rPr>
          <w:delText>None</w:delText>
        </w:r>
      </w:del>
      <w:ins w:id="1033" w:author="Catalin Branea" w:date="2013-03-20T21:19:00Z">
        <w:r w:rsidR="00013EAB">
          <w:rPr>
            <w:color w:val="000000"/>
          </w:rPr>
          <w:t>INVPARAM</w:t>
        </w:r>
        <w:r w:rsidR="00013EAB">
          <w:rPr>
            <w:color w:val="000000"/>
          </w:rPr>
          <w:tab/>
          <w:t>Invalid parameter (GMPIFN)</w:t>
        </w:r>
      </w:ins>
    </w:p>
    <w:p w:rsidR="00013EAB" w:rsidRDefault="00013EAB" w:rsidP="00A06F5A">
      <w:pPr>
        <w:rPr>
          <w:color w:val="000000"/>
        </w:rPr>
      </w:pPr>
      <w:ins w:id="1034" w:author="Catalin Branea" w:date="2013-03-20T21:19:00Z">
        <w:r>
          <w:rPr>
            <w:color w:val="000000"/>
          </w:rPr>
          <w:t>PRBNFND</w:t>
        </w:r>
        <w:r>
          <w:rPr>
            <w:color w:val="000000"/>
          </w:rPr>
          <w:tab/>
          <w:t>Problem not found</w:t>
        </w:r>
      </w:ins>
    </w:p>
    <w:p w:rsidR="00A06F5A" w:rsidRDefault="00C81A19" w:rsidP="00A06F5A">
      <w:pPr>
        <w:pStyle w:val="Heading3"/>
      </w:pPr>
      <w:ins w:id="1035" w:author="Catalin Branea" w:date="2013-03-20T20:55:00Z">
        <w:r>
          <w:rPr>
            <w:color w:val="FF0000"/>
          </w:rPr>
          <w:t>$$</w:t>
        </w:r>
      </w:ins>
      <w:r w:rsidR="00A06F5A">
        <w:rPr>
          <w:color w:val="FF0000"/>
        </w:rPr>
        <w:t>REPLACE</w:t>
      </w:r>
      <w:r w:rsidR="00A06F5A">
        <w:t>^</w:t>
      </w:r>
      <w:proofErr w:type="gramStart"/>
      <w:r w:rsidR="00A06F5A">
        <w:t>GMPLAPI4(</w:t>
      </w:r>
      <w:proofErr w:type="gramEnd"/>
      <w:r w:rsidR="00A06F5A">
        <w:t>) – Replace diagnosis</w:t>
      </w:r>
    </w:p>
    <w:p w:rsidR="00A06F5A" w:rsidRDefault="00A06F5A" w:rsidP="00A06F5A">
      <w:pPr>
        <w:rPr>
          <w:color w:val="000000"/>
        </w:rPr>
      </w:pPr>
      <w:r>
        <w:rPr>
          <w:color w:val="000000"/>
        </w:rPr>
        <w:t>This extrinsic function replaces the diagnosis code for a given problem I</w:t>
      </w:r>
      <w:ins w:id="1036" w:author="Catalin Branea" w:date="2013-03-21T09:44:00Z">
        <w:r w:rsidR="009D5082">
          <w:rPr>
            <w:color w:val="000000"/>
          </w:rPr>
          <w:t>E</w:t>
        </w:r>
      </w:ins>
      <w:del w:id="1037" w:author="Catalin Branea" w:date="2013-03-21T09:44:00Z">
        <w:r w:rsidDel="009D5082">
          <w:rPr>
            <w:color w:val="000000"/>
          </w:rPr>
          <w:delText>F</w:delText>
        </w:r>
      </w:del>
      <w:r>
        <w:rPr>
          <w:color w:val="000000"/>
        </w:rPr>
        <w:t>N.</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REPLACE</w:t>
      </w:r>
      <w:r>
        <w:rPr>
          <w:color w:val="000000"/>
        </w:rPr>
        <w:t>^GMPLAPI4(.RETURN,GMPIFN,NEWDIAG)</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38" w:author="Catalin Branea" w:date="2013-03-20T10:13:00Z">
        <w:r w:rsidR="006270AC">
          <w:rPr>
            <w:color w:val="000000"/>
          </w:rPr>
          <w:t>[</w:t>
        </w:r>
      </w:ins>
      <w:proofErr w:type="spellStart"/>
      <w:del w:id="1039" w:author="Catalin Branea" w:date="2013-03-20T10:13:00Z">
        <w:r w:rsidDel="006270AC">
          <w:rPr>
            <w:color w:val="000000"/>
          </w:rPr>
          <w:delText>(</w:delText>
        </w:r>
      </w:del>
      <w:r>
        <w:rPr>
          <w:color w:val="000000"/>
        </w:rPr>
        <w:t>Required</w:t>
      </w:r>
      <w:proofErr w:type="gramStart"/>
      <w:ins w:id="1040" w:author="Catalin Branea" w:date="2013-03-20T10:13:00Z">
        <w:r w:rsidR="006270AC">
          <w:rPr>
            <w:color w:val="000000"/>
          </w:rPr>
          <w:t>,Boolean</w:t>
        </w:r>
        <w:proofErr w:type="spellEnd"/>
        <w:proofErr w:type="gramEnd"/>
        <w:r w:rsidR="006270AC">
          <w:rPr>
            <w:color w:val="000000"/>
          </w:rPr>
          <w:t>]</w:t>
        </w:r>
      </w:ins>
      <w:del w:id="1041" w:author="Catalin Branea" w:date="2013-03-20T10:13:00Z">
        <w:r w:rsidDel="006270AC">
          <w:rPr>
            <w:color w:val="000000"/>
          </w:rPr>
          <w:delText>)</w:delText>
        </w:r>
      </w:del>
      <w:r>
        <w:rPr>
          <w:color w:val="000000"/>
        </w:rPr>
        <w:t xml:space="preserve"> Set 1 if the call succeeded</w:t>
      </w:r>
    </w:p>
    <w:p w:rsidR="00A06F5A" w:rsidRDefault="00A06F5A" w:rsidP="00A06F5A">
      <w:pPr>
        <w:rPr>
          <w:color w:val="000000"/>
        </w:rPr>
      </w:pPr>
      <w:r>
        <w:rPr>
          <w:color w:val="000000"/>
        </w:rPr>
        <w:t>GMPIFN</w:t>
      </w:r>
      <w:r>
        <w:rPr>
          <w:color w:val="000000"/>
        </w:rPr>
        <w:tab/>
      </w:r>
      <w:ins w:id="1042" w:author="Catalin Branea" w:date="2013-03-20T10:13:00Z">
        <w:r w:rsidR="006270AC">
          <w:rPr>
            <w:color w:val="000000"/>
          </w:rPr>
          <w:t>[</w:t>
        </w:r>
      </w:ins>
      <w:proofErr w:type="spellStart"/>
      <w:del w:id="1043" w:author="Catalin Branea" w:date="2013-03-20T10:13:00Z">
        <w:r w:rsidDel="006270AC">
          <w:rPr>
            <w:color w:val="000000"/>
          </w:rPr>
          <w:delText>(</w:delText>
        </w:r>
      </w:del>
      <w:r>
        <w:rPr>
          <w:color w:val="000000"/>
        </w:rPr>
        <w:t>Required</w:t>
      </w:r>
      <w:proofErr w:type="gramStart"/>
      <w:ins w:id="1044" w:author="Catalin Branea" w:date="2013-03-20T10:13:00Z">
        <w:r w:rsidR="006270AC">
          <w:rPr>
            <w:color w:val="000000"/>
          </w:rPr>
          <w:t>,Numeric</w:t>
        </w:r>
      </w:ins>
      <w:proofErr w:type="spellEnd"/>
      <w:proofErr w:type="gramEnd"/>
      <w:del w:id="1045" w:author="Catalin Branea" w:date="2013-03-20T10:13:00Z">
        <w:r w:rsidDel="006270AC">
          <w:rPr>
            <w:color w:val="000000"/>
          </w:rPr>
          <w:delText>)</w:delText>
        </w:r>
      </w:del>
      <w:ins w:id="1046" w:author="Catalin Branea" w:date="2013-03-20T10:13:00Z">
        <w:r w:rsidR="006270AC">
          <w:rPr>
            <w:color w:val="000000"/>
          </w:rPr>
          <w:t>]</w:t>
        </w:r>
      </w:ins>
      <w:r>
        <w:rPr>
          <w:color w:val="000000"/>
        </w:rPr>
        <w:t xml:space="preserve"> Problem I</w:t>
      </w:r>
      <w:ins w:id="1047" w:author="Catalin Branea" w:date="2013-03-20T10:13:00Z">
        <w:r w:rsidR="006270AC">
          <w:rPr>
            <w:color w:val="000000"/>
          </w:rPr>
          <w:t>E</w:t>
        </w:r>
      </w:ins>
      <w:del w:id="1048" w:author="Catalin Branea" w:date="2013-03-20T10:13:00Z">
        <w:r w:rsidDel="006270AC">
          <w:rPr>
            <w:color w:val="000000"/>
          </w:rPr>
          <w:delText>F</w:delText>
        </w:r>
      </w:del>
      <w:r>
        <w:rPr>
          <w:color w:val="000000"/>
        </w:rPr>
        <w:t>N</w:t>
      </w:r>
    </w:p>
    <w:p w:rsidR="00A06F5A" w:rsidRDefault="00A06F5A" w:rsidP="00A06F5A">
      <w:pPr>
        <w:rPr>
          <w:color w:val="000000"/>
        </w:rPr>
      </w:pPr>
      <w:r>
        <w:rPr>
          <w:color w:val="000000"/>
        </w:rPr>
        <w:t>NEWDIAG</w:t>
      </w:r>
      <w:r>
        <w:rPr>
          <w:color w:val="000000"/>
        </w:rPr>
        <w:tab/>
      </w:r>
      <w:ins w:id="1049" w:author="Catalin Branea" w:date="2013-03-20T10:14:00Z">
        <w:r w:rsidR="006270AC">
          <w:rPr>
            <w:color w:val="000000"/>
          </w:rPr>
          <w:t>[</w:t>
        </w:r>
      </w:ins>
      <w:proofErr w:type="spellStart"/>
      <w:del w:id="1050" w:author="Catalin Branea" w:date="2013-03-20T10:14:00Z">
        <w:r w:rsidDel="006270AC">
          <w:rPr>
            <w:color w:val="000000"/>
          </w:rPr>
          <w:delText>(</w:delText>
        </w:r>
      </w:del>
      <w:r>
        <w:rPr>
          <w:color w:val="000000"/>
        </w:rPr>
        <w:t>Required</w:t>
      </w:r>
      <w:proofErr w:type="gramStart"/>
      <w:ins w:id="1051" w:author="Catalin Branea" w:date="2013-03-20T10:14:00Z">
        <w:r w:rsidR="006270AC">
          <w:rPr>
            <w:color w:val="000000"/>
          </w:rPr>
          <w:t>,</w:t>
        </w:r>
      </w:ins>
      <w:ins w:id="1052" w:author="Catalin Branea" w:date="2013-03-21T09:36:00Z">
        <w:r w:rsidR="000572F3">
          <w:rPr>
            <w:color w:val="000000"/>
          </w:rPr>
          <w:t>Numeric</w:t>
        </w:r>
      </w:ins>
      <w:proofErr w:type="spellEnd"/>
      <w:proofErr w:type="gramEnd"/>
      <w:del w:id="1053" w:author="Catalin Branea" w:date="2013-03-20T10:14:00Z">
        <w:r w:rsidDel="006270AC">
          <w:rPr>
            <w:color w:val="000000"/>
          </w:rPr>
          <w:delText>)</w:delText>
        </w:r>
      </w:del>
      <w:ins w:id="1054" w:author="Catalin Branea" w:date="2013-03-20T10:14:00Z">
        <w:r w:rsidR="006270AC">
          <w:rPr>
            <w:color w:val="000000"/>
          </w:rPr>
          <w:t>]</w:t>
        </w:r>
      </w:ins>
      <w:r>
        <w:rPr>
          <w:color w:val="000000"/>
        </w:rPr>
        <w:t xml:space="preserve"> </w:t>
      </w:r>
      <w:ins w:id="1055" w:author="Catalin Branea" w:date="2013-03-21T09:36:00Z">
        <w:r w:rsidR="000572F3">
          <w:rPr>
            <w:color w:val="000000"/>
          </w:rPr>
          <w:t>ICD9 code IEN (from file 80)</w:t>
        </w:r>
      </w:ins>
      <w:del w:id="1056" w:author="Catalin Branea" w:date="2013-03-21T09:36:00Z">
        <w:r w:rsidDel="000572F3">
          <w:rPr>
            <w:color w:val="000000"/>
          </w:rPr>
          <w:delText>The new ICD code</w:delText>
        </w:r>
      </w:del>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57" w:author="Catalin Branea" w:date="2013-03-20T21:20:00Z"/>
          <w:color w:val="000000"/>
        </w:rPr>
      </w:pPr>
      <w:del w:id="1058" w:author="Catalin Branea" w:date="2013-03-20T21:20:00Z">
        <w:r w:rsidDel="00013EAB">
          <w:rPr>
            <w:color w:val="000000"/>
          </w:rPr>
          <w:delText>None</w:delText>
        </w:r>
      </w:del>
      <w:ins w:id="1059" w:author="Catalin Branea" w:date="2013-03-20T21:20:00Z">
        <w:r w:rsidR="00013EAB">
          <w:rPr>
            <w:color w:val="000000"/>
          </w:rPr>
          <w:t>INVPARAM</w:t>
        </w:r>
        <w:r w:rsidR="00013EAB">
          <w:rPr>
            <w:color w:val="000000"/>
          </w:rPr>
          <w:tab/>
          <w:t>Invalid parameter (GMPIFN</w:t>
        </w:r>
        <w:proofErr w:type="gramStart"/>
        <w:r w:rsidR="00013EAB">
          <w:rPr>
            <w:color w:val="000000"/>
          </w:rPr>
          <w:t>,NEWDIAG</w:t>
        </w:r>
        <w:proofErr w:type="gramEnd"/>
        <w:r w:rsidR="00013EAB">
          <w:rPr>
            <w:color w:val="000000"/>
          </w:rPr>
          <w:t>)</w:t>
        </w:r>
      </w:ins>
    </w:p>
    <w:p w:rsidR="00013EAB" w:rsidRDefault="00013EAB" w:rsidP="00A06F5A">
      <w:pPr>
        <w:rPr>
          <w:ins w:id="1060" w:author="Catalin Branea" w:date="2013-03-21T09:44:00Z"/>
          <w:color w:val="000000"/>
        </w:rPr>
      </w:pPr>
      <w:ins w:id="1061" w:author="Catalin Branea" w:date="2013-03-20T21:21:00Z">
        <w:r>
          <w:rPr>
            <w:color w:val="000000"/>
          </w:rPr>
          <w:t>PRBNFND</w:t>
        </w:r>
        <w:r>
          <w:rPr>
            <w:color w:val="000000"/>
          </w:rPr>
          <w:tab/>
          <w:t>Problem not found</w:t>
        </w:r>
      </w:ins>
    </w:p>
    <w:p w:rsidR="002E0A3A" w:rsidRDefault="002E0A3A" w:rsidP="00A06F5A">
      <w:pPr>
        <w:rPr>
          <w:ins w:id="1062" w:author="Catalin Branea" w:date="2013-03-21T09:44:00Z"/>
          <w:color w:val="000000"/>
        </w:rPr>
      </w:pPr>
      <w:ins w:id="1063" w:author="Catalin Branea" w:date="2013-03-21T09:44:00Z">
        <w:r>
          <w:rPr>
            <w:color w:val="000000"/>
          </w:rPr>
          <w:lastRenderedPageBreak/>
          <w:t>ICDNFND</w:t>
        </w:r>
        <w:r>
          <w:rPr>
            <w:color w:val="000000"/>
          </w:rPr>
          <w:tab/>
          <w:t>ICD9 code not found</w:t>
        </w:r>
      </w:ins>
    </w:p>
    <w:p w:rsidR="002E0A3A" w:rsidRDefault="002E0A3A" w:rsidP="00A06F5A">
      <w:pPr>
        <w:rPr>
          <w:color w:val="000000"/>
        </w:rPr>
      </w:pPr>
      <w:ins w:id="1064" w:author="Catalin Branea" w:date="2013-03-21T09:44:00Z">
        <w:r>
          <w:rPr>
            <w:color w:val="000000"/>
          </w:rPr>
          <w:t>ICDINACT</w:t>
        </w:r>
        <w:r>
          <w:rPr>
            <w:color w:val="000000"/>
          </w:rPr>
          <w:tab/>
          <w:t>ICD9 code is inactive</w:t>
        </w:r>
      </w:ins>
    </w:p>
    <w:p w:rsidR="00A06F5A" w:rsidRDefault="00C81A19" w:rsidP="00A06F5A">
      <w:pPr>
        <w:pStyle w:val="Heading3"/>
      </w:pPr>
      <w:ins w:id="1065" w:author="Catalin Branea" w:date="2013-03-20T20:55:00Z">
        <w:r>
          <w:rPr>
            <w:color w:val="FF0000"/>
          </w:rPr>
          <w:t>$$</w:t>
        </w:r>
      </w:ins>
      <w:r w:rsidR="00A06F5A">
        <w:rPr>
          <w:color w:val="FF0000"/>
        </w:rPr>
        <w:t>UNDELETE</w:t>
      </w:r>
      <w:r w:rsidR="00A06F5A">
        <w:t>^</w:t>
      </w:r>
      <w:proofErr w:type="gramStart"/>
      <w:r w:rsidR="00A06F5A">
        <w:t>GMPLAPI4(</w:t>
      </w:r>
      <w:proofErr w:type="gramEnd"/>
      <w:r w:rsidR="00A06F5A">
        <w:t>) – Undeletes problem</w:t>
      </w:r>
    </w:p>
    <w:p w:rsidR="00A06F5A" w:rsidRDefault="00A06F5A" w:rsidP="00A06F5A">
      <w:pPr>
        <w:rPr>
          <w:color w:val="000000"/>
        </w:rPr>
      </w:pPr>
      <w:r>
        <w:rPr>
          <w:color w:val="000000"/>
        </w:rPr>
        <w:t>This extrinsic function marks a deleted problem as permanent.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UNDELETE</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66" w:author="Catalin Branea" w:date="2013-03-20T10:14:00Z">
        <w:r w:rsidR="006270AC">
          <w:rPr>
            <w:color w:val="000000"/>
          </w:rPr>
          <w:t>[</w:t>
        </w:r>
      </w:ins>
      <w:proofErr w:type="spellStart"/>
      <w:del w:id="1067" w:author="Catalin Branea" w:date="2013-03-20T10:14:00Z">
        <w:r w:rsidDel="006270AC">
          <w:rPr>
            <w:color w:val="000000"/>
          </w:rPr>
          <w:delText>(</w:delText>
        </w:r>
      </w:del>
      <w:r>
        <w:rPr>
          <w:color w:val="000000"/>
        </w:rPr>
        <w:t>Required</w:t>
      </w:r>
      <w:proofErr w:type="gramStart"/>
      <w:ins w:id="1068" w:author="Catalin Branea" w:date="2013-03-20T10:14:00Z">
        <w:r w:rsidR="006270AC">
          <w:rPr>
            <w:color w:val="000000"/>
          </w:rPr>
          <w:t>,Boolean</w:t>
        </w:r>
      </w:ins>
      <w:proofErr w:type="spellEnd"/>
      <w:proofErr w:type="gramEnd"/>
      <w:del w:id="1069" w:author="Catalin Branea" w:date="2013-03-20T10:14:00Z">
        <w:r w:rsidDel="006270AC">
          <w:rPr>
            <w:color w:val="000000"/>
          </w:rPr>
          <w:delText>)</w:delText>
        </w:r>
      </w:del>
      <w:ins w:id="1070" w:author="Catalin Branea" w:date="2013-03-20T10:14:00Z">
        <w:r w:rsidR="006270AC">
          <w:rPr>
            <w:color w:val="000000"/>
          </w:rPr>
          <w:t>]</w:t>
        </w:r>
      </w:ins>
      <w:r>
        <w:rPr>
          <w:color w:val="000000"/>
        </w:rPr>
        <w:t xml:space="preserve"> Set to 1 if the call succeeded</w:t>
      </w:r>
    </w:p>
    <w:p w:rsidR="00A06F5A" w:rsidRDefault="00A06F5A" w:rsidP="00A06F5A">
      <w:pPr>
        <w:rPr>
          <w:color w:val="000000"/>
        </w:rPr>
      </w:pPr>
      <w:r>
        <w:rPr>
          <w:color w:val="000000"/>
        </w:rPr>
        <w:t>GMPIFN</w:t>
      </w:r>
      <w:r>
        <w:rPr>
          <w:color w:val="000000"/>
        </w:rPr>
        <w:tab/>
      </w:r>
      <w:ins w:id="1071" w:author="Catalin Branea" w:date="2013-03-20T10:14:00Z">
        <w:r w:rsidR="006270AC">
          <w:rPr>
            <w:color w:val="000000"/>
          </w:rPr>
          <w:t>[</w:t>
        </w:r>
      </w:ins>
      <w:proofErr w:type="spellStart"/>
      <w:del w:id="1072" w:author="Catalin Branea" w:date="2013-03-20T10:14:00Z">
        <w:r w:rsidDel="006270AC">
          <w:rPr>
            <w:color w:val="000000"/>
          </w:rPr>
          <w:delText>(</w:delText>
        </w:r>
      </w:del>
      <w:r>
        <w:rPr>
          <w:color w:val="000000"/>
        </w:rPr>
        <w:t>Required</w:t>
      </w:r>
      <w:proofErr w:type="gramStart"/>
      <w:ins w:id="1073" w:author="Catalin Branea" w:date="2013-03-20T10:14:00Z">
        <w:r w:rsidR="006270AC">
          <w:rPr>
            <w:color w:val="000000"/>
          </w:rPr>
          <w:t>,Numeric</w:t>
        </w:r>
        <w:proofErr w:type="spellEnd"/>
        <w:proofErr w:type="gramEnd"/>
        <w:r w:rsidR="006270AC">
          <w:rPr>
            <w:color w:val="000000"/>
          </w:rPr>
          <w:t>]</w:t>
        </w:r>
      </w:ins>
      <w:del w:id="1074" w:author="Catalin Branea" w:date="2013-03-20T10:14:00Z">
        <w:r w:rsidDel="006270AC">
          <w:rPr>
            <w:color w:val="000000"/>
          </w:rPr>
          <w:delText>)</w:delText>
        </w:r>
      </w:del>
      <w:r>
        <w:rPr>
          <w:color w:val="000000"/>
        </w:rPr>
        <w:t xml:space="preserve"> Problem I</w:t>
      </w:r>
      <w:del w:id="1075" w:author="Catalin Branea" w:date="2013-03-20T10:14:00Z">
        <w:r w:rsidDel="006270AC">
          <w:rPr>
            <w:color w:val="000000"/>
          </w:rPr>
          <w:delText>F</w:delText>
        </w:r>
      </w:del>
      <w:ins w:id="1076" w:author="Catalin Branea" w:date="2013-03-20T10:14:00Z">
        <w:r w:rsidR="006270AC">
          <w:rPr>
            <w:color w:val="000000"/>
          </w:rPr>
          <w:t>E</w:t>
        </w:r>
      </w:ins>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A06F5A" w:rsidRDefault="00A06F5A" w:rsidP="00A06F5A">
      <w:pPr>
        <w:rPr>
          <w:ins w:id="1077" w:author="Catalin Branea" w:date="2013-03-21T09:45:00Z"/>
          <w:color w:val="000000"/>
        </w:rPr>
      </w:pPr>
      <w:r>
        <w:rPr>
          <w:color w:val="000000"/>
        </w:rPr>
        <w:t>INV</w:t>
      </w:r>
      <w:ins w:id="1078" w:author="Catalin Branea" w:date="2013-03-21T09:51:00Z">
        <w:r w:rsidR="005B0D5A">
          <w:rPr>
            <w:color w:val="000000"/>
          </w:rPr>
          <w:t>PARAM</w:t>
        </w:r>
      </w:ins>
      <w:del w:id="1079" w:author="Catalin Branea" w:date="2013-03-21T09:51:00Z">
        <w:r w:rsidDel="005B0D5A">
          <w:rPr>
            <w:color w:val="000000"/>
          </w:rPr>
          <w:delText>REC</w:delText>
        </w:r>
        <w:r w:rsidDel="005B0D5A">
          <w:rPr>
            <w:color w:val="000000"/>
          </w:rPr>
          <w:tab/>
        </w:r>
      </w:del>
      <w:r>
        <w:rPr>
          <w:color w:val="000000"/>
        </w:rPr>
        <w:tab/>
        <w:t>Invalid p</w:t>
      </w:r>
      <w:del w:id="1080" w:author="Catalin Branea" w:date="2013-03-21T09:51:00Z">
        <w:r w:rsidDel="005B0D5A">
          <w:rPr>
            <w:color w:val="000000"/>
          </w:rPr>
          <w:delText>roblem IFN</w:delText>
        </w:r>
      </w:del>
      <w:ins w:id="1081" w:author="Catalin Branea" w:date="2013-03-21T09:51:00Z">
        <w:r w:rsidR="005B0D5A">
          <w:rPr>
            <w:color w:val="000000"/>
          </w:rPr>
          <w:t>arameter (GMPIFN)</w:t>
        </w:r>
      </w:ins>
    </w:p>
    <w:p w:rsidR="001A1D4D" w:rsidRDefault="001A1D4D" w:rsidP="00A06F5A">
      <w:pPr>
        <w:rPr>
          <w:ins w:id="1082" w:author="Catalin Branea" w:date="2013-03-21T09:51:00Z"/>
          <w:color w:val="000000"/>
        </w:rPr>
      </w:pPr>
      <w:ins w:id="1083" w:author="Catalin Branea" w:date="2013-03-21T09:48:00Z">
        <w:r>
          <w:rPr>
            <w:color w:val="000000"/>
          </w:rPr>
          <w:t>INVREC</w:t>
        </w:r>
        <w:r>
          <w:rPr>
            <w:color w:val="000000"/>
          </w:rPr>
          <w:tab/>
        </w:r>
        <w:r>
          <w:rPr>
            <w:color w:val="000000"/>
          </w:rPr>
          <w:tab/>
          <w:t>Invalid record (problem already active)</w:t>
        </w:r>
      </w:ins>
    </w:p>
    <w:p w:rsidR="005B0D5A" w:rsidRDefault="005B0D5A" w:rsidP="00A06F5A">
      <w:pPr>
        <w:rPr>
          <w:color w:val="000000"/>
        </w:rPr>
      </w:pPr>
      <w:ins w:id="1084" w:author="Catalin Branea" w:date="2013-03-21T09:51:00Z">
        <w:r>
          <w:rPr>
            <w:color w:val="000000"/>
          </w:rPr>
          <w:t>PRBNFND</w:t>
        </w:r>
        <w:r>
          <w:rPr>
            <w:color w:val="000000"/>
          </w:rPr>
          <w:tab/>
          <w:t>Problem not found</w:t>
        </w:r>
      </w:ins>
    </w:p>
    <w:p w:rsidR="00A06F5A" w:rsidRDefault="00C81A19" w:rsidP="00A06F5A">
      <w:pPr>
        <w:pStyle w:val="Heading3"/>
      </w:pPr>
      <w:ins w:id="1085" w:author="Catalin Branea" w:date="2013-03-20T20:55:00Z">
        <w:r>
          <w:rPr>
            <w:color w:val="FF0000"/>
          </w:rPr>
          <w:t>$$</w:t>
        </w:r>
      </w:ins>
      <w:r w:rsidR="00A06F5A">
        <w:rPr>
          <w:color w:val="FF0000"/>
        </w:rPr>
        <w:t>VALID</w:t>
      </w:r>
      <w:r w:rsidR="00A06F5A">
        <w:t>^</w:t>
      </w:r>
      <w:proofErr w:type="gramStart"/>
      <w:r w:rsidR="00A06F5A">
        <w:t>GMPLAPI4(</w:t>
      </w:r>
      <w:proofErr w:type="gramEnd"/>
      <w:r w:rsidR="00A06F5A">
        <w:t>) – Is problem I</w:t>
      </w:r>
      <w:ins w:id="1086" w:author="Catalin Branea" w:date="2013-03-20T10:14:00Z">
        <w:r w:rsidR="00DD000B">
          <w:t>E</w:t>
        </w:r>
      </w:ins>
      <w:del w:id="1087" w:author="Catalin Branea" w:date="2013-03-20T10:14:00Z">
        <w:r w:rsidR="00A06F5A" w:rsidDel="00DD000B">
          <w:delText>F</w:delText>
        </w:r>
      </w:del>
      <w:r w:rsidR="00A06F5A">
        <w:t>N valid</w:t>
      </w:r>
    </w:p>
    <w:p w:rsidR="00A06F5A" w:rsidRDefault="00A06F5A" w:rsidP="00A06F5A">
      <w:pPr>
        <w:rPr>
          <w:color w:val="000000"/>
        </w:rPr>
      </w:pPr>
      <w:r>
        <w:rPr>
          <w:color w:val="000000"/>
        </w:rPr>
        <w:t xml:space="preserve">This extrinsic function returns a </w:t>
      </w:r>
      <w:proofErr w:type="spellStart"/>
      <w:proofErr w:type="gramStart"/>
      <w:r>
        <w:rPr>
          <w:color w:val="000000"/>
        </w:rPr>
        <w:t>boolean</w:t>
      </w:r>
      <w:proofErr w:type="spellEnd"/>
      <w:proofErr w:type="gramEnd"/>
      <w:r>
        <w:rPr>
          <w:color w:val="000000"/>
        </w:rPr>
        <w:t xml:space="preserve"> value signaling if the problem I</w:t>
      </w:r>
      <w:ins w:id="1088" w:author="Catalin Branea" w:date="2013-03-20T10:14:00Z">
        <w:r w:rsidR="00D319A3">
          <w:rPr>
            <w:color w:val="000000"/>
          </w:rPr>
          <w:t>E</w:t>
        </w:r>
      </w:ins>
      <w:del w:id="1089" w:author="Catalin Branea" w:date="2013-03-20T10:14:00Z">
        <w:r w:rsidDel="00D319A3">
          <w:rPr>
            <w:color w:val="000000"/>
          </w:rPr>
          <w:delText>F</w:delText>
        </w:r>
      </w:del>
      <w:r>
        <w:rPr>
          <w:color w:val="000000"/>
        </w:rPr>
        <w:t>N corresponds to a valid record.</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VALID</w:t>
      </w:r>
      <w:r>
        <w:rPr>
          <w:color w:val="000000"/>
        </w:rPr>
        <w:t>^GMPLAPI4(.RETURN,GMPIFN)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090" w:author="Catalin Branea" w:date="2013-03-20T10:14:00Z">
        <w:r w:rsidR="007E4E56">
          <w:rPr>
            <w:color w:val="000000"/>
          </w:rPr>
          <w:t>[</w:t>
        </w:r>
      </w:ins>
      <w:proofErr w:type="spellStart"/>
      <w:del w:id="1091" w:author="Catalin Branea" w:date="2013-03-20T10:14:00Z">
        <w:r w:rsidDel="007E4E56">
          <w:rPr>
            <w:color w:val="000000"/>
          </w:rPr>
          <w:delText>(</w:delText>
        </w:r>
      </w:del>
      <w:r>
        <w:rPr>
          <w:color w:val="000000"/>
        </w:rPr>
        <w:t>Required</w:t>
      </w:r>
      <w:proofErr w:type="gramStart"/>
      <w:ins w:id="1092" w:author="Catalin Branea" w:date="2013-03-20T10:15:00Z">
        <w:r w:rsidR="007E4E56">
          <w:rPr>
            <w:color w:val="000000"/>
          </w:rPr>
          <w:t>,Boolean</w:t>
        </w:r>
      </w:ins>
      <w:proofErr w:type="spellEnd"/>
      <w:proofErr w:type="gramEnd"/>
      <w:del w:id="1093" w:author="Catalin Branea" w:date="2013-03-20T10:15:00Z">
        <w:r w:rsidDel="007E4E56">
          <w:rPr>
            <w:color w:val="000000"/>
          </w:rPr>
          <w:delText>)</w:delText>
        </w:r>
      </w:del>
      <w:ins w:id="1094" w:author="Catalin Branea" w:date="2013-03-20T10:15:00Z">
        <w:r w:rsidR="007E4E56">
          <w:rPr>
            <w:color w:val="000000"/>
          </w:rPr>
          <w:t>]</w:t>
        </w:r>
      </w:ins>
      <w:r>
        <w:rPr>
          <w:color w:val="000000"/>
        </w:rPr>
        <w:t xml:space="preserve"> Set to </w:t>
      </w:r>
      <w:r w:rsidRPr="0012544A">
        <w:rPr>
          <w:color w:val="000000"/>
        </w:rPr>
        <w:t> 1 if p</w:t>
      </w:r>
      <w:r>
        <w:rPr>
          <w:color w:val="000000"/>
        </w:rPr>
        <w:t>roblem</w:t>
      </w:r>
      <w:r w:rsidRPr="0012544A">
        <w:rPr>
          <w:color w:val="000000"/>
        </w:rPr>
        <w:t xml:space="preserve"> </w:t>
      </w:r>
      <w:r>
        <w:rPr>
          <w:color w:val="000000"/>
        </w:rPr>
        <w:t>file</w:t>
      </w:r>
      <w:r w:rsidRPr="0012544A">
        <w:rPr>
          <w:color w:val="000000"/>
        </w:rPr>
        <w:t xml:space="preserve"> </w:t>
      </w:r>
      <w:r>
        <w:rPr>
          <w:color w:val="000000"/>
        </w:rPr>
        <w:t>contains</w:t>
      </w:r>
      <w:r w:rsidRPr="0012544A">
        <w:rPr>
          <w:color w:val="000000"/>
        </w:rPr>
        <w:t xml:space="preserve"> </w:t>
      </w:r>
      <w:r>
        <w:rPr>
          <w:color w:val="000000"/>
        </w:rPr>
        <w:t>GMPIFN</w:t>
      </w:r>
    </w:p>
    <w:p w:rsidR="00A06F5A" w:rsidRDefault="00A06F5A" w:rsidP="00A06F5A">
      <w:pPr>
        <w:rPr>
          <w:color w:val="000000"/>
        </w:rPr>
      </w:pPr>
      <w:r>
        <w:rPr>
          <w:color w:val="000000"/>
        </w:rPr>
        <w:t>GMPIFN</w:t>
      </w:r>
      <w:r>
        <w:rPr>
          <w:color w:val="000000"/>
        </w:rPr>
        <w:tab/>
      </w:r>
      <w:ins w:id="1095" w:author="Catalin Branea" w:date="2013-03-20T10:15:00Z">
        <w:r w:rsidR="007E4E56">
          <w:rPr>
            <w:color w:val="000000"/>
          </w:rPr>
          <w:t>[</w:t>
        </w:r>
      </w:ins>
      <w:proofErr w:type="spellStart"/>
      <w:del w:id="1096" w:author="Catalin Branea" w:date="2013-03-20T10:15:00Z">
        <w:r w:rsidDel="007E4E56">
          <w:rPr>
            <w:color w:val="000000"/>
          </w:rPr>
          <w:delText>(</w:delText>
        </w:r>
      </w:del>
      <w:r>
        <w:rPr>
          <w:color w:val="000000"/>
        </w:rPr>
        <w:t>Required</w:t>
      </w:r>
      <w:proofErr w:type="gramStart"/>
      <w:ins w:id="1097" w:author="Catalin Branea" w:date="2013-03-20T10:15:00Z">
        <w:r w:rsidR="007E4E56">
          <w:rPr>
            <w:color w:val="000000"/>
          </w:rPr>
          <w:t>,Numeric</w:t>
        </w:r>
      </w:ins>
      <w:proofErr w:type="spellEnd"/>
      <w:proofErr w:type="gramEnd"/>
      <w:del w:id="1098" w:author="Catalin Branea" w:date="2013-03-20T10:15:00Z">
        <w:r w:rsidDel="007E4E56">
          <w:rPr>
            <w:color w:val="000000"/>
          </w:rPr>
          <w:delText>)</w:delText>
        </w:r>
      </w:del>
      <w:ins w:id="1099" w:author="Catalin Branea" w:date="2013-03-20T10:15:00Z">
        <w:r w:rsidR="007E4E56">
          <w:rPr>
            <w:color w:val="000000"/>
          </w:rPr>
          <w:t>]</w:t>
        </w:r>
      </w:ins>
      <w:r>
        <w:rPr>
          <w:color w:val="000000"/>
        </w:rPr>
        <w:t xml:space="preserve"> Problem I</w:t>
      </w:r>
      <w:ins w:id="1100" w:author="Catalin Branea" w:date="2013-03-20T10:15:00Z">
        <w:r w:rsidR="007E4E56">
          <w:rPr>
            <w:color w:val="000000"/>
          </w:rPr>
          <w:t>E</w:t>
        </w:r>
      </w:ins>
      <w:del w:id="1101" w:author="Catalin Branea" w:date="2013-03-20T10:15:00Z">
        <w:r w:rsidDel="007E4E56">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r>
        <w:rPr>
          <w:color w:val="000000"/>
        </w:rPr>
        <w:t>A Boolean value signaling if the call was successful or not</w:t>
      </w:r>
    </w:p>
    <w:p w:rsidR="00A06F5A" w:rsidRDefault="00A06F5A" w:rsidP="00A06F5A">
      <w:pPr>
        <w:pStyle w:val="Heading5"/>
      </w:pPr>
      <w:r>
        <w:t>Error Codes Returned</w:t>
      </w:r>
    </w:p>
    <w:p w:rsidR="004A4515" w:rsidRDefault="004A4515" w:rsidP="004A4515">
      <w:pPr>
        <w:rPr>
          <w:ins w:id="1102" w:author="Catalin Branea" w:date="2013-03-21T09:52:00Z"/>
          <w:color w:val="000000"/>
        </w:rPr>
      </w:pPr>
      <w:ins w:id="1103" w:author="Catalin Branea" w:date="2013-03-21T09:52:00Z">
        <w:r>
          <w:rPr>
            <w:color w:val="000000"/>
          </w:rPr>
          <w:t>INVPARAM</w:t>
        </w:r>
        <w:r>
          <w:rPr>
            <w:color w:val="000000"/>
          </w:rPr>
          <w:tab/>
          <w:t>Invalid parameter (GMPIFN)</w:t>
        </w:r>
      </w:ins>
    </w:p>
    <w:p w:rsidR="004A4515" w:rsidRDefault="004A4515" w:rsidP="004A4515">
      <w:pPr>
        <w:rPr>
          <w:ins w:id="1104" w:author="Catalin Branea" w:date="2013-03-21T09:52:00Z"/>
          <w:color w:val="000000"/>
        </w:rPr>
      </w:pPr>
      <w:ins w:id="1105" w:author="Catalin Branea" w:date="2013-03-21T09:52:00Z">
        <w:r>
          <w:rPr>
            <w:color w:val="000000"/>
          </w:rPr>
          <w:t>PRBNFND</w:t>
        </w:r>
        <w:r>
          <w:rPr>
            <w:color w:val="000000"/>
          </w:rPr>
          <w:tab/>
          <w:t>Problem not found</w:t>
        </w:r>
      </w:ins>
    </w:p>
    <w:p w:rsidR="00A06F5A" w:rsidDel="004A4515" w:rsidRDefault="00A06F5A" w:rsidP="00A06F5A">
      <w:pPr>
        <w:rPr>
          <w:del w:id="1106" w:author="Catalin Branea" w:date="2013-03-21T09:52:00Z"/>
          <w:color w:val="000000"/>
        </w:rPr>
      </w:pPr>
      <w:del w:id="1107" w:author="Catalin Branea" w:date="2013-03-21T09:52:00Z">
        <w:r w:rsidDel="004A4515">
          <w:rPr>
            <w:color w:val="000000"/>
          </w:rPr>
          <w:delText>None</w:delText>
        </w:r>
      </w:del>
    </w:p>
    <w:p w:rsidR="00A06F5A" w:rsidRDefault="00A06F5A" w:rsidP="00A06F5A">
      <w:pPr>
        <w:pStyle w:val="Heading3"/>
      </w:pPr>
      <w:r>
        <w:rPr>
          <w:color w:val="FF0000"/>
        </w:rPr>
        <w:t>$$NEWLST</w:t>
      </w:r>
      <w:r>
        <w:t>^</w:t>
      </w:r>
      <w:proofErr w:type="gramStart"/>
      <w:r>
        <w:t>GMPLAPI1(</w:t>
      </w:r>
      <w:proofErr w:type="gramEnd"/>
      <w:r>
        <w:t>) – Add new list</w:t>
      </w:r>
    </w:p>
    <w:p w:rsidR="00A06F5A" w:rsidRDefault="00A06F5A" w:rsidP="00A06F5A">
      <w:r w:rsidRPr="00AF6DB4">
        <w:t>Add</w:t>
      </w:r>
      <w:r>
        <w:t xml:space="preserve"> new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NEWLST</w:t>
      </w:r>
      <w:r w:rsidRPr="00EB6E7C">
        <w:rPr>
          <w:color w:val="000000"/>
        </w:rPr>
        <w:t>^</w:t>
      </w:r>
      <w:proofErr w:type="gramStart"/>
      <w:r w:rsidRPr="00EB6E7C">
        <w:rPr>
          <w:color w:val="000000"/>
        </w:rPr>
        <w:t>GMPLAPI</w:t>
      </w:r>
      <w:r>
        <w:rPr>
          <w:color w:val="000000"/>
        </w:rPr>
        <w:t>1(</w:t>
      </w:r>
      <w:proofErr w:type="gramEnd"/>
      <w:r>
        <w:rPr>
          <w:color w:val="000000"/>
        </w:rPr>
        <w:t>.RETURN,GMP</w:t>
      </w:r>
      <w:ins w:id="1108" w:author="Catalin Branea" w:date="2013-03-21T09:57:00Z">
        <w:r w:rsidR="00157259">
          <w:rPr>
            <w:color w:val="000000"/>
          </w:rPr>
          <w:t>L</w:t>
        </w:r>
      </w:ins>
      <w:r>
        <w:rPr>
          <w:color w:val="000000"/>
        </w:rPr>
        <w:t>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09" w:author="Catalin Branea" w:date="2013-03-20T10:32:00Z">
        <w:r w:rsidR="00DE2401">
          <w:rPr>
            <w:color w:val="000000"/>
          </w:rPr>
          <w:t>[</w:t>
        </w:r>
      </w:ins>
      <w:proofErr w:type="spellStart"/>
      <w:del w:id="1110" w:author="Catalin Branea" w:date="2013-03-20T10:32:00Z">
        <w:r w:rsidDel="00DE2401">
          <w:rPr>
            <w:color w:val="000000"/>
          </w:rPr>
          <w:delText>(</w:delText>
        </w:r>
      </w:del>
      <w:r>
        <w:rPr>
          <w:color w:val="000000"/>
        </w:rPr>
        <w:t>Required</w:t>
      </w:r>
      <w:proofErr w:type="gramStart"/>
      <w:ins w:id="1111" w:author="Catalin Branea" w:date="2013-03-20T10:32:00Z">
        <w:r w:rsidR="00DE2401">
          <w:rPr>
            <w:color w:val="000000"/>
          </w:rPr>
          <w:t>,Numeric</w:t>
        </w:r>
        <w:proofErr w:type="spellEnd"/>
        <w:proofErr w:type="gramEnd"/>
        <w:r w:rsidR="00DE2401">
          <w:rPr>
            <w:color w:val="000000"/>
          </w:rPr>
          <w:t>]</w:t>
        </w:r>
      </w:ins>
      <w:del w:id="1112" w:author="Catalin Branea" w:date="2013-03-20T10:32:00Z">
        <w:r w:rsidDel="00DE2401">
          <w:rPr>
            <w:color w:val="000000"/>
          </w:rPr>
          <w:delText>)</w:delText>
        </w:r>
      </w:del>
      <w:r>
        <w:rPr>
          <w:color w:val="000000"/>
        </w:rPr>
        <w:t xml:space="preserve"> Set to the new problem selection list I</w:t>
      </w:r>
      <w:ins w:id="1113" w:author="Catalin Branea" w:date="2013-03-20T10:32:00Z">
        <w:r w:rsidR="00DE2401">
          <w:rPr>
            <w:color w:val="000000"/>
          </w:rPr>
          <w:t>E</w:t>
        </w:r>
      </w:ins>
      <w:del w:id="1114" w:author="Catalin Branea" w:date="2013-03-20T10:32:00Z">
        <w:r w:rsidDel="00DE2401">
          <w:rPr>
            <w:color w:val="000000"/>
          </w:rPr>
          <w:delText>F</w:delText>
        </w:r>
      </w:del>
      <w:r>
        <w:rPr>
          <w:color w:val="000000"/>
        </w:rPr>
        <w:t>N if</w:t>
      </w:r>
      <w:ins w:id="1115" w:author="Catalin Branea" w:date="2013-03-20T10:32:00Z">
        <w:r w:rsidR="00DE2401">
          <w:rPr>
            <w:color w:val="000000"/>
          </w:rPr>
          <w:t xml:space="preserve"> the call</w:t>
        </w:r>
      </w:ins>
      <w:r>
        <w:rPr>
          <w:color w:val="000000"/>
        </w:rPr>
        <w:t xml:space="preserve"> succeed</w:t>
      </w:r>
      <w:ins w:id="1116" w:author="Catalin Branea" w:date="2013-03-20T10:32:00Z">
        <w:r w:rsidR="00DE2401">
          <w:rPr>
            <w:color w:val="000000"/>
          </w:rPr>
          <w:t>s</w:t>
        </w:r>
      </w:ins>
      <w:r>
        <w:rPr>
          <w:color w:val="000000"/>
        </w:rPr>
        <w:t xml:space="preserve">, 0 </w:t>
      </w:r>
      <w:ins w:id="1117" w:author="Catalin Branea" w:date="2013-03-20T10:32:00Z">
        <w:r w:rsidR="00DE2401">
          <w:rPr>
            <w:color w:val="000000"/>
          </w:rPr>
          <w:tab/>
        </w:r>
        <w:r w:rsidR="00DE2401">
          <w:rPr>
            <w:color w:val="000000"/>
          </w:rPr>
          <w:lastRenderedPageBreak/>
          <w:tab/>
        </w:r>
        <w:r w:rsidR="00DE2401">
          <w:rPr>
            <w:color w:val="000000"/>
          </w:rPr>
          <w:tab/>
        </w:r>
      </w:ins>
      <w:r>
        <w:rPr>
          <w:color w:val="000000"/>
        </w:rPr>
        <w:t>otherwise</w:t>
      </w:r>
    </w:p>
    <w:p w:rsidR="00A06F5A" w:rsidRDefault="00A06F5A" w:rsidP="00A06F5A">
      <w:pPr>
        <w:rPr>
          <w:color w:val="000000"/>
        </w:rPr>
      </w:pPr>
      <w:r>
        <w:rPr>
          <w:color w:val="000000"/>
        </w:rPr>
        <w:t>GMPLLST</w:t>
      </w:r>
      <w:r>
        <w:rPr>
          <w:color w:val="000000"/>
        </w:rPr>
        <w:tab/>
      </w:r>
      <w:ins w:id="1118" w:author="Catalin Branea" w:date="2013-03-20T10:32:00Z">
        <w:r w:rsidR="00DE2401">
          <w:rPr>
            <w:color w:val="000000"/>
          </w:rPr>
          <w:t>[</w:t>
        </w:r>
      </w:ins>
      <w:proofErr w:type="spellStart"/>
      <w:del w:id="1119" w:author="Catalin Branea" w:date="2013-03-20T10:32:00Z">
        <w:r w:rsidDel="00DE2401">
          <w:rPr>
            <w:color w:val="000000"/>
          </w:rPr>
          <w:delText>(</w:delText>
        </w:r>
      </w:del>
      <w:r>
        <w:rPr>
          <w:color w:val="000000"/>
        </w:rPr>
        <w:t>Required</w:t>
      </w:r>
      <w:proofErr w:type="gramStart"/>
      <w:ins w:id="1120" w:author="Catalin Branea" w:date="2013-03-20T10:32:00Z">
        <w:r w:rsidR="00DE2401">
          <w:rPr>
            <w:color w:val="000000"/>
          </w:rPr>
          <w:t>,String</w:t>
        </w:r>
        <w:proofErr w:type="spellEnd"/>
        <w:proofErr w:type="gramEnd"/>
        <w:r w:rsidR="00DE2401">
          <w:rPr>
            <w:color w:val="000000"/>
          </w:rPr>
          <w:t>]</w:t>
        </w:r>
      </w:ins>
      <w:del w:id="1121" w:author="Catalin Branea" w:date="2013-03-20T10:32:00Z">
        <w:r w:rsidDel="00DE2401">
          <w:rPr>
            <w:color w:val="000000"/>
          </w:rPr>
          <w:delText>)</w:delText>
        </w:r>
      </w:del>
      <w:r>
        <w:rPr>
          <w:color w:val="000000"/>
        </w:rPr>
        <w:t xml:space="preserve"> The problem selection list name</w:t>
      </w:r>
      <w:ins w:id="1122" w:author="Catalin Branea" w:date="2013-03-21T11:45:00Z">
        <w:r w:rsidR="00057EE2">
          <w:rPr>
            <w:color w:val="000000"/>
          </w:rPr>
          <w:t xml:space="preserve">. </w:t>
        </w:r>
        <w:r w:rsidR="00057EE2">
          <w:t xml:space="preserve">List name must be 3-30 characters, not </w:t>
        </w:r>
        <w:r w:rsidR="00057EE2">
          <w:tab/>
        </w:r>
        <w:r w:rsidR="00057EE2">
          <w:tab/>
          <w:t>numeric or starting with</w:t>
        </w:r>
      </w:ins>
      <w:ins w:id="1123" w:author="Catalin Branea" w:date="2013-03-21T11:46:00Z">
        <w:r w:rsidR="00057EE2">
          <w:t xml:space="preserve"> </w:t>
        </w:r>
      </w:ins>
      <w:ins w:id="1124" w:author="Catalin Branea" w:date="2013-03-21T11:45:00Z">
        <w:r w:rsidR="00057EE2">
          <w:t>punctuation</w:t>
        </w:r>
      </w:ins>
    </w:p>
    <w:p w:rsidR="00A06F5A" w:rsidRPr="00DB03EA" w:rsidRDefault="00A06F5A" w:rsidP="00A06F5A">
      <w:r>
        <w:rPr>
          <w:color w:val="000000"/>
        </w:rPr>
        <w:t>GMPLLOC</w:t>
      </w:r>
      <w:r>
        <w:rPr>
          <w:color w:val="000000"/>
        </w:rPr>
        <w:tab/>
      </w:r>
      <w:ins w:id="1125" w:author="Catalin Branea" w:date="2013-03-20T10:32:00Z">
        <w:r w:rsidR="00DE2401">
          <w:rPr>
            <w:color w:val="000000"/>
          </w:rPr>
          <w:t>[</w:t>
        </w:r>
      </w:ins>
      <w:proofErr w:type="spellStart"/>
      <w:del w:id="1126" w:author="Catalin Branea" w:date="2013-03-20T10:32:00Z">
        <w:r w:rsidDel="00DE2401">
          <w:rPr>
            <w:color w:val="000000"/>
          </w:rPr>
          <w:delText>(</w:delText>
        </w:r>
      </w:del>
      <w:r>
        <w:rPr>
          <w:color w:val="000000"/>
        </w:rPr>
        <w:t>Optional</w:t>
      </w:r>
      <w:del w:id="1127" w:author="Catalin Branea" w:date="2013-03-20T10:32:00Z">
        <w:r w:rsidDel="00DE2401">
          <w:rPr>
            <w:color w:val="000000"/>
          </w:rPr>
          <w:delText>)</w:delText>
        </w:r>
      </w:del>
      <w:proofErr w:type="gramStart"/>
      <w:ins w:id="1128" w:author="Catalin Branea" w:date="2013-03-20T10:32:00Z">
        <w:r w:rsidR="00DE2401">
          <w:rPr>
            <w:color w:val="000000"/>
          </w:rPr>
          <w:t>,Numeric</w:t>
        </w:r>
        <w:proofErr w:type="spellEnd"/>
        <w:proofErr w:type="gramEnd"/>
        <w:r w:rsidR="00DE2401">
          <w:rPr>
            <w:color w:val="000000"/>
          </w:rPr>
          <w:t>]</w:t>
        </w:r>
      </w:ins>
      <w:r>
        <w:rPr>
          <w:color w:val="000000"/>
        </w:rPr>
        <w:t xml:space="preserve"> </w:t>
      </w:r>
      <w:r>
        <w:t>I</w:t>
      </w:r>
      <w:ins w:id="1129" w:author="Catalin Branea" w:date="2013-03-20T10:32:00Z">
        <w:r w:rsidR="00DE2401">
          <w:t>E</w:t>
        </w:r>
      </w:ins>
      <w:del w:id="1130" w:author="Catalin Branea" w:date="2013-03-20T10:32:00Z">
        <w:r w:rsidDel="00DE2401">
          <w:delText>F</w:delText>
        </w:r>
      </w:del>
      <w:r>
        <w:t>N of location which will be assigned to the new problem selection list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ins w:id="1131" w:author="Catalin Branea" w:date="2013-03-21T11:46:00Z">
        <w:r w:rsidR="00057EE2">
          <w:rPr>
            <w:color w:val="000000"/>
          </w:rPr>
          <w:t>GMPLLST</w:t>
        </w:r>
      </w:ins>
      <w:del w:id="1132" w:author="Catalin Branea" w:date="2013-03-21T11:45:00Z">
        <w:r w:rsidDel="00057EE2">
          <w:delText>list name must be 3-30 characters, not numeric or starting with punctuation</w:delText>
        </w:r>
      </w:del>
      <w:proofErr w:type="gramStart"/>
      <w:r>
        <w:t>,</w:t>
      </w:r>
      <w:proofErr w:type="gramEnd"/>
      <w:del w:id="1133" w:author="Catalin Branea" w:date="2013-03-21T11:46:00Z">
        <w:r w:rsidDel="00057EE2">
          <w:delText xml:space="preserve"> </w:delText>
        </w:r>
      </w:del>
      <w:r>
        <w:t>GMPLLOC</w:t>
      </w:r>
      <w:del w:id="1134" w:author="Catalin Branea" w:date="2013-03-21T11:46:00Z">
        <w:r w:rsidDel="00057EE2">
          <w:delText xml:space="preserve"> is not a valid IEN</w:delText>
        </w:r>
      </w:del>
      <w:r>
        <w:t>)</w:t>
      </w:r>
    </w:p>
    <w:p w:rsidR="00A06F5A" w:rsidRDefault="00A06F5A" w:rsidP="00A06F5A">
      <w:r>
        <w:rPr>
          <w:color w:val="000000"/>
        </w:rPr>
        <w:t>LOCNFND</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t>L</w:t>
      </w:r>
      <w:r>
        <w:t>ocation does not exist</w:t>
      </w:r>
    </w:p>
    <w:p w:rsidR="00A06F5A" w:rsidRDefault="00A06F5A" w:rsidP="00A06F5A">
      <w:r>
        <w:rPr>
          <w:color w:val="000000"/>
        </w:rPr>
        <w:t>LISTXST</w:t>
      </w:r>
      <w:r>
        <w:rPr>
          <w:rStyle w:val="n"/>
          <w:rFonts w:ascii="Bitstream Vera Sans Mono" w:hAnsi="Bitstream Vera Sans Mono"/>
          <w:color w:val="333333"/>
          <w:sz w:val="18"/>
          <w:szCs w:val="18"/>
          <w:bdr w:val="none" w:sz="0" w:space="0" w:color="auto" w:frame="1"/>
          <w:shd w:val="clear" w:color="auto" w:fill="FFFFFF"/>
        </w:rPr>
        <w:t xml:space="preserve"> </w:t>
      </w:r>
      <w:r>
        <w:rPr>
          <w:rStyle w:val="n"/>
          <w:rFonts w:ascii="Bitstream Vera Sans Mono" w:hAnsi="Bitstream Vera Sans Mono"/>
          <w:color w:val="333333"/>
          <w:sz w:val="18"/>
          <w:szCs w:val="18"/>
          <w:bdr w:val="none" w:sz="0" w:space="0" w:color="auto" w:frame="1"/>
          <w:shd w:val="clear" w:color="auto" w:fill="FFFFFF"/>
        </w:rPr>
        <w:tab/>
      </w:r>
      <w:r w:rsidRPr="006A5429">
        <w:rPr>
          <w:rStyle w:val="n"/>
          <w:rFonts w:cstheme="minorHAnsi"/>
          <w:color w:val="333333"/>
          <w:bdr w:val="none" w:sz="0" w:space="0" w:color="auto" w:frame="1"/>
          <w:shd w:val="clear" w:color="auto" w:fill="FFFFFF"/>
        </w:rPr>
        <w:t>Another</w:t>
      </w:r>
      <w:r w:rsidRPr="006A5429">
        <w:rPr>
          <w:rFonts w:cstheme="minorHAnsi"/>
        </w:rPr>
        <w:t xml:space="preserve"> </w:t>
      </w:r>
      <w:r>
        <w:t>list with the same name already exists</w:t>
      </w:r>
    </w:p>
    <w:p w:rsidR="00A06F5A" w:rsidRPr="006A5429" w:rsidRDefault="00A06F5A" w:rsidP="00A06F5A">
      <w:pPr>
        <w:pStyle w:val="Heading3"/>
      </w:pPr>
      <w:r>
        <w:rPr>
          <w:color w:val="FF0000"/>
        </w:rPr>
        <w:t>$$ASSUSR</w:t>
      </w:r>
      <w:r>
        <w:t>^GMPLAPI6() – Assign list to users</w:t>
      </w:r>
    </w:p>
    <w:p w:rsidR="00A06F5A" w:rsidRDefault="00A06F5A" w:rsidP="00A06F5A">
      <w:r>
        <w:t>Assign a problem selection list to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ASSUSR</w:t>
      </w:r>
      <w:r w:rsidRPr="00EB6E7C">
        <w:rPr>
          <w:color w:val="000000"/>
        </w:rPr>
        <w:t>^</w:t>
      </w:r>
      <w:proofErr w:type="gramStart"/>
      <w:r w:rsidRPr="00EB6E7C">
        <w:rPr>
          <w:color w:val="000000"/>
        </w:rPr>
        <w:t>GMPLAPI</w:t>
      </w:r>
      <w:r>
        <w:rPr>
          <w:color w:val="000000"/>
        </w:rPr>
        <w:t>6(</w:t>
      </w:r>
      <w:proofErr w:type="gramEnd"/>
      <w:r>
        <w:rPr>
          <w:color w:val="000000"/>
        </w:rPr>
        <w:t>.RETURN,GMPL</w:t>
      </w:r>
      <w:ins w:id="1135" w:author="Catalin Branea" w:date="2013-03-21T11:48:00Z">
        <w:r w:rsidR="002C0B61">
          <w:rPr>
            <w:color w:val="000000"/>
          </w:rPr>
          <w:t>L</w:t>
        </w:r>
      </w:ins>
      <w:r>
        <w:rPr>
          <w:color w:val="000000"/>
        </w:rPr>
        <w:t>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136" w:author="Catalin Branea" w:date="2013-03-20T10:33:00Z">
        <w:r w:rsidDel="00DE2401">
          <w:rPr>
            <w:color w:val="000000"/>
          </w:rPr>
          <w:delText>(</w:delText>
        </w:r>
      </w:del>
      <w:ins w:id="1137" w:author="Catalin Branea" w:date="2013-03-20T10:33:00Z">
        <w:r w:rsidR="00DE2401">
          <w:rPr>
            <w:color w:val="000000"/>
          </w:rPr>
          <w:t>[</w:t>
        </w:r>
      </w:ins>
      <w:proofErr w:type="spellStart"/>
      <w:r>
        <w:rPr>
          <w:color w:val="000000"/>
        </w:rPr>
        <w:t>Required</w:t>
      </w:r>
      <w:del w:id="1138" w:author="Catalin Branea" w:date="2013-03-20T10:33:00Z">
        <w:r w:rsidDel="00DE2401">
          <w:rPr>
            <w:color w:val="000000"/>
          </w:rPr>
          <w:delText xml:space="preserve">) </w:delText>
        </w:r>
      </w:del>
      <w:proofErr w:type="gramStart"/>
      <w:ins w:id="1139" w:author="Catalin Branea" w:date="2013-03-20T10:33:00Z">
        <w:r w:rsidR="00DE2401">
          <w:rPr>
            <w:color w:val="000000"/>
          </w:rPr>
          <w:t>,Boolean</w:t>
        </w:r>
        <w:proofErr w:type="spellEnd"/>
        <w:proofErr w:type="gramEnd"/>
        <w:r w:rsidR="00DE2401">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ins w:id="1140" w:author="Catalin Branea" w:date="2013-03-20T10:33:00Z">
        <w:r w:rsidR="00DE2401">
          <w:rPr>
            <w:color w:val="000000"/>
          </w:rPr>
          <w:t>[</w:t>
        </w:r>
      </w:ins>
      <w:proofErr w:type="spellStart"/>
      <w:del w:id="1141" w:author="Catalin Branea" w:date="2013-03-20T10:33:00Z">
        <w:r w:rsidDel="00DE2401">
          <w:rPr>
            <w:color w:val="000000"/>
          </w:rPr>
          <w:delText>(</w:delText>
        </w:r>
      </w:del>
      <w:r>
        <w:rPr>
          <w:color w:val="000000"/>
        </w:rPr>
        <w:t>Required</w:t>
      </w:r>
      <w:proofErr w:type="gramStart"/>
      <w:ins w:id="1142" w:author="Catalin Branea" w:date="2013-03-20T10:33:00Z">
        <w:r w:rsidR="00DE2401">
          <w:rPr>
            <w:color w:val="000000"/>
          </w:rPr>
          <w:t>,Numeric</w:t>
        </w:r>
        <w:proofErr w:type="spellEnd"/>
        <w:proofErr w:type="gramEnd"/>
        <w:r w:rsidR="00DE2401">
          <w:rPr>
            <w:color w:val="000000"/>
          </w:rPr>
          <w:t>]</w:t>
        </w:r>
      </w:ins>
      <w:del w:id="1143" w:author="Catalin Branea" w:date="2013-03-20T10:33:00Z">
        <w:r w:rsidDel="00DE2401">
          <w:rPr>
            <w:color w:val="000000"/>
          </w:rPr>
          <w:delText>)</w:delText>
        </w:r>
      </w:del>
      <w:r>
        <w:rPr>
          <w:color w:val="000000"/>
        </w:rPr>
        <w:t xml:space="preserve"> The problem selection list I</w:t>
      </w:r>
      <w:ins w:id="1144" w:author="Catalin Branea" w:date="2013-03-20T10:33:00Z">
        <w:r w:rsidR="00DE2401">
          <w:rPr>
            <w:color w:val="000000"/>
          </w:rPr>
          <w:t>E</w:t>
        </w:r>
      </w:ins>
      <w:del w:id="1145" w:author="Catalin Branea" w:date="2013-03-20T10:33:00Z">
        <w:r w:rsidDel="00DE2401">
          <w:rPr>
            <w:color w:val="000000"/>
          </w:rPr>
          <w:delText>F</w:delText>
        </w:r>
      </w:del>
      <w:r>
        <w:rPr>
          <w:color w:val="000000"/>
        </w:rPr>
        <w:t>N</w:t>
      </w:r>
    </w:p>
    <w:p w:rsidR="00A06F5A" w:rsidRPr="00DB03EA" w:rsidRDefault="00A06F5A" w:rsidP="00A06F5A">
      <w:r>
        <w:rPr>
          <w:color w:val="000000"/>
        </w:rPr>
        <w:t>GMPLUSER</w:t>
      </w:r>
      <w:r>
        <w:rPr>
          <w:color w:val="000000"/>
        </w:rPr>
        <w:tab/>
      </w:r>
      <w:ins w:id="1146" w:author="Catalin Branea" w:date="2013-03-20T10:34:00Z">
        <w:r w:rsidR="00DE2401">
          <w:rPr>
            <w:color w:val="000000"/>
          </w:rPr>
          <w:t>[</w:t>
        </w:r>
      </w:ins>
      <w:proofErr w:type="spellStart"/>
      <w:del w:id="1147" w:author="Catalin Branea" w:date="2013-03-20T10:34:00Z">
        <w:r w:rsidDel="00DE2401">
          <w:rPr>
            <w:color w:val="000000"/>
          </w:rPr>
          <w:delText>(</w:delText>
        </w:r>
      </w:del>
      <w:r>
        <w:rPr>
          <w:color w:val="000000"/>
        </w:rPr>
        <w:t>Required</w:t>
      </w:r>
      <w:proofErr w:type="gramStart"/>
      <w:ins w:id="1148" w:author="Catalin Branea" w:date="2013-03-20T10:34:00Z">
        <w:r w:rsidR="00DE2401">
          <w:rPr>
            <w:color w:val="000000"/>
          </w:rPr>
          <w:t>,String</w:t>
        </w:r>
        <w:proofErr w:type="spellEnd"/>
        <w:proofErr w:type="gramEnd"/>
        <w:r w:rsidR="00DE2401">
          <w:rPr>
            <w:color w:val="000000"/>
          </w:rPr>
          <w:t>]</w:t>
        </w:r>
      </w:ins>
      <w:del w:id="1149" w:author="Catalin Branea" w:date="2013-03-20T10:34:00Z">
        <w:r w:rsidDel="00DE2401">
          <w:rPr>
            <w:color w:val="000000"/>
          </w:rPr>
          <w:delText>)</w:delText>
        </w:r>
      </w:del>
      <w:r>
        <w:rPr>
          <w:color w:val="000000"/>
        </w:rPr>
        <w:t xml:space="preserve"> </w:t>
      </w:r>
      <w:r>
        <w:t>Users IFN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50" w:author="Catalin Branea" w:date="2013-03-21T12:00:00Z"/>
        </w:rPr>
      </w:pPr>
      <w:r>
        <w:t>Error Codes Returned</w:t>
      </w:r>
    </w:p>
    <w:p w:rsidR="009E2B3C" w:rsidRPr="009417CA" w:rsidRDefault="009E2B3C">
      <w:pPr>
        <w:pPrChange w:id="1151" w:author="Catalin Branea" w:date="2013-03-21T12:00:00Z">
          <w:pPr>
            <w:pStyle w:val="Heading5"/>
          </w:pPr>
        </w:pPrChange>
      </w:pPr>
      <w:ins w:id="1152" w:author="Catalin Branea" w:date="2013-03-21T12:00:00Z">
        <w:r>
          <w:t>INACTICD</w:t>
        </w:r>
        <w:r>
          <w:tab/>
        </w:r>
      </w:ins>
      <w:ins w:id="1153" w:author="Catalin Branea" w:date="2013-03-21T12:01:00Z">
        <w:r w:rsidRPr="009E2B3C">
          <w:t>This Selection List contains problems with inactive ICD9 codes associated with them.</w:t>
        </w:r>
      </w:ins>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$$REMUSR</w:t>
      </w:r>
      <w:r>
        <w:t>^GMPLAPI6() – Remove list from users</w:t>
      </w:r>
    </w:p>
    <w:p w:rsidR="00A06F5A" w:rsidRDefault="00A06F5A" w:rsidP="00A06F5A">
      <w:r>
        <w:t>Remove assigned problem selection list from one or more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REMUSR</w:t>
      </w:r>
      <w:r w:rsidRPr="00EB6E7C">
        <w:rPr>
          <w:color w:val="000000"/>
        </w:rPr>
        <w:t>^GMPLAPI</w:t>
      </w:r>
      <w:r>
        <w:rPr>
          <w:color w:val="000000"/>
        </w:rPr>
        <w:t>6(.RETURN,GMPLST,GMPLUSER)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54" w:author="Catalin Branea" w:date="2013-03-20T10:37:00Z">
        <w:r w:rsidR="00DE2401">
          <w:rPr>
            <w:color w:val="000000"/>
          </w:rPr>
          <w:t>[</w:t>
        </w:r>
      </w:ins>
      <w:proofErr w:type="spellStart"/>
      <w:del w:id="1155" w:author="Catalin Branea" w:date="2013-03-20T10:37:00Z">
        <w:r w:rsidDel="00DE2401">
          <w:rPr>
            <w:color w:val="000000"/>
          </w:rPr>
          <w:delText>(</w:delText>
        </w:r>
      </w:del>
      <w:r>
        <w:rPr>
          <w:color w:val="000000"/>
        </w:rPr>
        <w:t>Required</w:t>
      </w:r>
      <w:del w:id="1156" w:author="Catalin Branea" w:date="2013-03-20T10:37:00Z">
        <w:r w:rsidDel="00DE2401">
          <w:rPr>
            <w:color w:val="000000"/>
          </w:rPr>
          <w:delText>)</w:delText>
        </w:r>
      </w:del>
      <w:proofErr w:type="gramStart"/>
      <w:ins w:id="1157" w:author="Catalin Branea" w:date="2013-03-20T10:37:00Z">
        <w:r w:rsidR="00DE2401">
          <w:rPr>
            <w:color w:val="000000"/>
          </w:rPr>
          <w:t>,Boolean</w:t>
        </w:r>
        <w:proofErr w:type="spellEnd"/>
        <w:proofErr w:type="gramEnd"/>
        <w:r w:rsidR="00DE2401">
          <w:rPr>
            <w:color w:val="000000"/>
          </w:rPr>
          <w:t>]</w:t>
        </w:r>
      </w:ins>
      <w:r>
        <w:rPr>
          <w:color w:val="000000"/>
        </w:rPr>
        <w:t xml:space="preserve"> Set to 1 if</w:t>
      </w:r>
      <w:ins w:id="1158" w:author="Catalin Branea" w:date="2013-03-20T10:37:00Z">
        <w:r w:rsidR="00DE2401">
          <w:rPr>
            <w:color w:val="000000"/>
          </w:rPr>
          <w:t xml:space="preserve"> the</w:t>
        </w:r>
      </w:ins>
      <w:r>
        <w:rPr>
          <w:color w:val="000000"/>
        </w:rPr>
        <w:t xml:space="preserve"> operation succeed</w:t>
      </w:r>
      <w:ins w:id="1159" w:author="Catalin Branea" w:date="2013-03-20T10:38:00Z">
        <w:r w:rsidR="00DE2401">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160" w:author="Catalin Branea" w:date="2013-03-20T10:38:00Z">
        <w:r w:rsidR="00DE2401">
          <w:rPr>
            <w:color w:val="000000"/>
          </w:rPr>
          <w:t>[</w:t>
        </w:r>
      </w:ins>
      <w:proofErr w:type="spellStart"/>
      <w:del w:id="1161" w:author="Catalin Branea" w:date="2013-03-20T10:38:00Z">
        <w:r w:rsidDel="00DE2401">
          <w:rPr>
            <w:color w:val="000000"/>
          </w:rPr>
          <w:delText>(</w:delText>
        </w:r>
      </w:del>
      <w:r>
        <w:rPr>
          <w:color w:val="000000"/>
        </w:rPr>
        <w:t>Required</w:t>
      </w:r>
      <w:proofErr w:type="gramStart"/>
      <w:ins w:id="1162" w:author="Catalin Branea" w:date="2013-03-20T10:38:00Z">
        <w:r w:rsidR="00DE2401">
          <w:rPr>
            <w:color w:val="000000"/>
          </w:rPr>
          <w:t>,Numeric</w:t>
        </w:r>
        <w:proofErr w:type="spellEnd"/>
        <w:proofErr w:type="gramEnd"/>
        <w:r w:rsidR="00DE2401">
          <w:rPr>
            <w:color w:val="000000"/>
          </w:rPr>
          <w:t>]</w:t>
        </w:r>
      </w:ins>
      <w:del w:id="1163" w:author="Catalin Branea" w:date="2013-03-20T10:38:00Z">
        <w:r w:rsidDel="00DE2401">
          <w:rPr>
            <w:color w:val="000000"/>
          </w:rPr>
          <w:delText>)</w:delText>
        </w:r>
      </w:del>
      <w:r>
        <w:rPr>
          <w:color w:val="000000"/>
        </w:rPr>
        <w:t xml:space="preserve"> The problem selection list I</w:t>
      </w:r>
      <w:ins w:id="1164" w:author="Catalin Branea" w:date="2013-03-20T10:38:00Z">
        <w:r w:rsidR="00DE2401">
          <w:rPr>
            <w:color w:val="000000"/>
          </w:rPr>
          <w:t>E</w:t>
        </w:r>
      </w:ins>
      <w:del w:id="1165" w:author="Catalin Branea" w:date="2013-03-20T10:38:00Z">
        <w:r w:rsidDel="00DE2401">
          <w:rPr>
            <w:color w:val="000000"/>
          </w:rPr>
          <w:delText>F</w:delText>
        </w:r>
      </w:del>
      <w:r>
        <w:rPr>
          <w:color w:val="000000"/>
        </w:rPr>
        <w:t>N</w:t>
      </w:r>
    </w:p>
    <w:p w:rsidR="00A06F5A" w:rsidRPr="00DB03EA" w:rsidRDefault="00A06F5A" w:rsidP="00A06F5A">
      <w:r>
        <w:rPr>
          <w:color w:val="000000"/>
        </w:rPr>
        <w:lastRenderedPageBreak/>
        <w:t>GMPLUSER</w:t>
      </w:r>
      <w:r>
        <w:rPr>
          <w:color w:val="000000"/>
        </w:rPr>
        <w:tab/>
      </w:r>
      <w:ins w:id="1166" w:author="Catalin Branea" w:date="2013-03-20T10:38:00Z">
        <w:r w:rsidR="00DE2401">
          <w:rPr>
            <w:color w:val="000000"/>
          </w:rPr>
          <w:t>[</w:t>
        </w:r>
      </w:ins>
      <w:proofErr w:type="spellStart"/>
      <w:del w:id="1167" w:author="Catalin Branea" w:date="2013-03-20T10:38:00Z">
        <w:r w:rsidDel="00DE2401">
          <w:rPr>
            <w:color w:val="000000"/>
          </w:rPr>
          <w:delText>(</w:delText>
        </w:r>
      </w:del>
      <w:r>
        <w:rPr>
          <w:color w:val="000000"/>
        </w:rPr>
        <w:t>Required</w:t>
      </w:r>
      <w:del w:id="1168" w:author="Catalin Branea" w:date="2013-03-20T10:38:00Z">
        <w:r w:rsidDel="00DE2401">
          <w:rPr>
            <w:color w:val="000000"/>
          </w:rPr>
          <w:delText>)</w:delText>
        </w:r>
      </w:del>
      <w:proofErr w:type="gramStart"/>
      <w:ins w:id="1169" w:author="Catalin Branea" w:date="2013-03-20T10:38:00Z">
        <w:r w:rsidR="00DE2401">
          <w:rPr>
            <w:color w:val="000000"/>
          </w:rPr>
          <w:t>,String</w:t>
        </w:r>
        <w:proofErr w:type="spellEnd"/>
        <w:proofErr w:type="gramEnd"/>
        <w:r w:rsidR="00DE2401">
          <w:rPr>
            <w:color w:val="000000"/>
          </w:rPr>
          <w:t>]</w:t>
        </w:r>
      </w:ins>
      <w:r>
        <w:rPr>
          <w:color w:val="000000"/>
        </w:rPr>
        <w:t xml:space="preserve"> </w:t>
      </w:r>
      <w:r>
        <w:t>Users I</w:t>
      </w:r>
      <w:ins w:id="1170" w:author="Catalin Branea" w:date="2013-03-20T10:38:00Z">
        <w:r w:rsidR="00DE2401">
          <w:t>E</w:t>
        </w:r>
      </w:ins>
      <w:del w:id="1171" w:author="Catalin Branea" w:date="2013-03-20T10:38:00Z">
        <w:r w:rsidDel="00DE2401">
          <w:delText>F</w:delText>
        </w:r>
      </w:del>
      <w:r>
        <w:t>N list separated by “^”</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 or GMPLUSER)</w:t>
      </w:r>
    </w:p>
    <w:p w:rsidR="00A06F5A" w:rsidRDefault="00A06F5A" w:rsidP="00A06F5A">
      <w:r>
        <w:t>LISTNFND</w:t>
      </w:r>
      <w:r>
        <w:tab/>
        <w:t>Problem selection list not found</w:t>
      </w:r>
    </w:p>
    <w:p w:rsidR="00A06F5A" w:rsidRPr="00933A94" w:rsidRDefault="00A06F5A" w:rsidP="00A06F5A">
      <w:r>
        <w:t xml:space="preserve">PROVNFND </w:t>
      </w:r>
      <w:r>
        <w:tab/>
        <w:t>Provider not found</w:t>
      </w:r>
    </w:p>
    <w:p w:rsidR="00A06F5A" w:rsidRPr="006A5429" w:rsidRDefault="00A06F5A" w:rsidP="00A06F5A">
      <w:pPr>
        <w:pStyle w:val="Heading3"/>
      </w:pPr>
      <w:r>
        <w:rPr>
          <w:color w:val="FF0000"/>
        </w:rPr>
        <w:t>$$DELLST</w:t>
      </w:r>
      <w:r>
        <w:t>^GMPLAPI1() – Delete list</w:t>
      </w:r>
    </w:p>
    <w:p w:rsidR="00A06F5A" w:rsidRDefault="00A06F5A" w:rsidP="00A06F5A">
      <w:r>
        <w:t>Delete a problem selection list if this list is not assigned to any users.</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DELLST</w:t>
      </w:r>
      <w:r w:rsidRPr="00EB6E7C">
        <w:rPr>
          <w:color w:val="000000"/>
        </w:rPr>
        <w:t>^</w:t>
      </w:r>
      <w:proofErr w:type="gramStart"/>
      <w:r w:rsidRPr="00EB6E7C">
        <w:rPr>
          <w:color w:val="000000"/>
        </w:rPr>
        <w:t>GMPLAPI</w:t>
      </w:r>
      <w:r>
        <w:rPr>
          <w:color w:val="000000"/>
        </w:rPr>
        <w:t>1(</w:t>
      </w:r>
      <w:proofErr w:type="gramEnd"/>
      <w:r>
        <w:rPr>
          <w:color w:val="000000"/>
        </w:rPr>
        <w:t>.RETURN,GMP</w:t>
      </w:r>
      <w:ins w:id="1172" w:author="Catalin Branea" w:date="2013-03-21T12:15:00Z">
        <w:r w:rsidR="00C55314">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173" w:author="Catalin Branea" w:date="2013-03-20T10:39:00Z">
        <w:r w:rsidR="00DE2401">
          <w:rPr>
            <w:color w:val="000000"/>
          </w:rPr>
          <w:t>[</w:t>
        </w:r>
      </w:ins>
      <w:proofErr w:type="spellStart"/>
      <w:del w:id="1174" w:author="Catalin Branea" w:date="2013-03-20T10:39:00Z">
        <w:r w:rsidDel="00DE2401">
          <w:rPr>
            <w:color w:val="000000"/>
          </w:rPr>
          <w:delText>(</w:delText>
        </w:r>
      </w:del>
      <w:r>
        <w:rPr>
          <w:color w:val="000000"/>
        </w:rPr>
        <w:t>Required</w:t>
      </w:r>
      <w:proofErr w:type="gramStart"/>
      <w:ins w:id="1175" w:author="Catalin Branea" w:date="2013-03-20T10:39:00Z">
        <w:r w:rsidR="00DE2401">
          <w:rPr>
            <w:color w:val="000000"/>
          </w:rPr>
          <w:t>,Boolean</w:t>
        </w:r>
        <w:proofErr w:type="spellEnd"/>
        <w:proofErr w:type="gramEnd"/>
        <w:r w:rsidR="00DE2401">
          <w:rPr>
            <w:color w:val="000000"/>
          </w:rPr>
          <w:t>]</w:t>
        </w:r>
      </w:ins>
      <w:del w:id="1176" w:author="Catalin Branea" w:date="2013-03-20T10:39:00Z">
        <w:r w:rsidDel="00DE2401">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177" w:author="Catalin Branea" w:date="2013-03-20T10:39:00Z">
        <w:r w:rsidR="00DE2401">
          <w:rPr>
            <w:color w:val="000000"/>
          </w:rPr>
          <w:t>[</w:t>
        </w:r>
      </w:ins>
      <w:proofErr w:type="spellStart"/>
      <w:del w:id="1178" w:author="Catalin Branea" w:date="2013-03-20T10:39:00Z">
        <w:r w:rsidDel="00DE2401">
          <w:rPr>
            <w:color w:val="000000"/>
          </w:rPr>
          <w:delText>(</w:delText>
        </w:r>
      </w:del>
      <w:r>
        <w:rPr>
          <w:color w:val="000000"/>
        </w:rPr>
        <w:t>Required</w:t>
      </w:r>
      <w:proofErr w:type="gramStart"/>
      <w:ins w:id="1179" w:author="Catalin Branea" w:date="2013-03-20T10:39:00Z">
        <w:r w:rsidR="00DE2401">
          <w:rPr>
            <w:color w:val="000000"/>
          </w:rPr>
          <w:t>,Numeric</w:t>
        </w:r>
        <w:proofErr w:type="spellEnd"/>
        <w:proofErr w:type="gramEnd"/>
        <w:r w:rsidR="00DE2401">
          <w:rPr>
            <w:color w:val="000000"/>
          </w:rPr>
          <w:t>]</w:t>
        </w:r>
      </w:ins>
      <w:del w:id="1180" w:author="Catalin Branea" w:date="2013-03-20T10:39:00Z">
        <w:r w:rsidDel="00DE2401">
          <w:rPr>
            <w:color w:val="000000"/>
          </w:rPr>
          <w:delText>)</w:delText>
        </w:r>
      </w:del>
      <w:r>
        <w:rPr>
          <w:color w:val="000000"/>
        </w:rPr>
        <w:t xml:space="preserve"> The problem selection list I</w:t>
      </w:r>
      <w:ins w:id="1181" w:author="Catalin Branea" w:date="2013-03-20T10:39:00Z">
        <w:r w:rsidR="00DE2401">
          <w:rPr>
            <w:color w:val="000000"/>
          </w:rPr>
          <w:t>E</w:t>
        </w:r>
      </w:ins>
      <w:del w:id="1182" w:author="Catalin Branea" w:date="2013-03-20T10:39:00Z">
        <w:r w:rsidDel="00DE2401">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183" w:author="Catalin Branea" w:date="2013-03-21T12:07:00Z"/>
        </w:rPr>
      </w:pPr>
      <w:r>
        <w:t>Error Codes Returned</w:t>
      </w:r>
    </w:p>
    <w:p w:rsidR="00EA4BE3" w:rsidRPr="009417CA" w:rsidRDefault="00EA4BE3">
      <w:pPr>
        <w:pPrChange w:id="1184" w:author="Catalin Branea" w:date="2013-03-21T12:07:00Z">
          <w:pPr>
            <w:pStyle w:val="Heading5"/>
          </w:pPr>
        </w:pPrChange>
      </w:pPr>
      <w:ins w:id="1185" w:author="Catalin Branea" w:date="2013-03-21T12:07:00Z">
        <w:r>
          <w:t>FILELOCK</w:t>
        </w:r>
        <w:r>
          <w:tab/>
        </w:r>
        <w:r w:rsidRPr="00EA4BE3">
          <w:t>Record in use. Try again in a few moments.</w:t>
        </w:r>
      </w:ins>
    </w:p>
    <w:p w:rsidR="00A06F5A" w:rsidRDefault="00A06F5A" w:rsidP="00A06F5A">
      <w:r>
        <w:t>INVPARAM</w:t>
      </w:r>
      <w:r>
        <w:tab/>
      </w:r>
      <w:r>
        <w:rPr>
          <w:color w:val="000000"/>
        </w:rPr>
        <w:t>Invalid parameter passed (</w:t>
      </w:r>
      <w:del w:id="1186" w:author="Catalin Branea" w:date="2013-03-21T13:42:00Z">
        <w:r w:rsidDel="00C34474">
          <w:rPr>
            <w:color w:val="000000"/>
          </w:rPr>
          <w:delText xml:space="preserve">invalid </w:delText>
        </w:r>
      </w:del>
      <w:r>
        <w:t>GMPLLST)</w:t>
      </w:r>
    </w:p>
    <w:p w:rsidR="00A06F5A" w:rsidRDefault="00A06F5A" w:rsidP="00A06F5A">
      <w:r>
        <w:t>LISTNFND</w:t>
      </w:r>
      <w:r>
        <w:tab/>
        <w:t>Problem selection list not found</w:t>
      </w:r>
    </w:p>
    <w:p w:rsidR="00A06F5A" w:rsidRPr="00933A94" w:rsidRDefault="00A06F5A" w:rsidP="00A06F5A">
      <w:r>
        <w:t>LISTUSED</w:t>
      </w:r>
      <w:r>
        <w:tab/>
        <w:t>List is assigned to at least one user</w:t>
      </w:r>
    </w:p>
    <w:p w:rsidR="00A06F5A" w:rsidRPr="006A5429" w:rsidRDefault="00A06F5A" w:rsidP="00A06F5A">
      <w:pPr>
        <w:pStyle w:val="Heading3"/>
      </w:pPr>
      <w:r>
        <w:rPr>
          <w:color w:val="FF0000"/>
        </w:rPr>
        <w:t>$$LSTUSED</w:t>
      </w:r>
      <w:r>
        <w:t>^</w:t>
      </w:r>
      <w:proofErr w:type="gramStart"/>
      <w:r>
        <w:t>GMPLAPI1(</w:t>
      </w:r>
      <w:proofErr w:type="gramEnd"/>
      <w:r>
        <w:t>) – Is list used</w:t>
      </w:r>
      <w:ins w:id="1187" w:author="Catalin Branea" w:date="2013-03-20T10:42:00Z">
        <w:r w:rsidR="00042FAA">
          <w:t>?</w:t>
        </w:r>
      </w:ins>
    </w:p>
    <w:p w:rsidR="00A06F5A" w:rsidRDefault="00A06F5A" w:rsidP="00A06F5A">
      <w:del w:id="1188" w:author="Catalin Branea" w:date="2013-03-20T10:42:00Z">
        <w:r w:rsidDel="00042FAA">
          <w:delText>Verifies if a problem selection list is assigned to some users.</w:delText>
        </w:r>
      </w:del>
      <w:ins w:id="1189" w:author="Catalin Branea" w:date="2013-03-20T10:42:00Z">
        <w:r w:rsidR="00042FAA">
          <w:t>Returns the number of users this list is assigned to.</w:t>
        </w:r>
      </w:ins>
    </w:p>
    <w:p w:rsidR="00A06F5A" w:rsidRDefault="00A06F5A" w:rsidP="00A06F5A">
      <w:pPr>
        <w:pStyle w:val="Heading5"/>
      </w:pPr>
      <w:r>
        <w:t>Format</w:t>
      </w:r>
    </w:p>
    <w:p w:rsidR="00A06F5A" w:rsidRDefault="00A06F5A" w:rsidP="00A06F5A">
      <w:pPr>
        <w:rPr>
          <w:color w:val="000000"/>
        </w:rPr>
      </w:pPr>
      <w:r>
        <w:rPr>
          <w:color w:val="FF0000"/>
        </w:rPr>
        <w:tab/>
      </w:r>
      <w:r>
        <w:rPr>
          <w:color w:val="000000"/>
        </w:rPr>
        <w:t>LSTUSED</w:t>
      </w:r>
      <w:r w:rsidRPr="00EB6E7C">
        <w:rPr>
          <w:color w:val="000000"/>
        </w:rPr>
        <w:t>^</w:t>
      </w:r>
      <w:proofErr w:type="gramStart"/>
      <w:r w:rsidRPr="00EB6E7C">
        <w:rPr>
          <w:color w:val="000000"/>
        </w:rPr>
        <w:t>GMPLAPI</w:t>
      </w:r>
      <w:r>
        <w:rPr>
          <w:color w:val="000000"/>
        </w:rPr>
        <w:t>1(</w:t>
      </w:r>
      <w:proofErr w:type="gramEnd"/>
      <w:r>
        <w:rPr>
          <w:color w:val="000000"/>
        </w:rPr>
        <w:t>.RETURN,GMP</w:t>
      </w:r>
      <w:ins w:id="1190" w:author="Catalin Branea" w:date="2013-03-21T12:15:00Z">
        <w:r w:rsidR="00C55314">
          <w:rPr>
            <w:color w:val="000000"/>
          </w:rPr>
          <w:t>L</w:t>
        </w:r>
      </w:ins>
      <w:r>
        <w:rPr>
          <w:color w:val="000000"/>
        </w:rPr>
        <w:t>LST)</w:t>
      </w:r>
    </w:p>
    <w:p w:rsidR="00A06F5A" w:rsidRDefault="00A06F5A" w:rsidP="00A06F5A">
      <w:pPr>
        <w:pStyle w:val="Heading5"/>
      </w:pPr>
      <w:r>
        <w:t>Input Parameters</w:t>
      </w:r>
    </w:p>
    <w:p w:rsidR="00042FAA" w:rsidRDefault="00A06F5A" w:rsidP="00A06F5A">
      <w:pPr>
        <w:rPr>
          <w:ins w:id="1191" w:author="Catalin Branea" w:date="2013-03-20T10:41:00Z"/>
          <w:color w:val="000000"/>
        </w:rPr>
      </w:pPr>
      <w:r>
        <w:rPr>
          <w:color w:val="000000"/>
        </w:rPr>
        <w:t>.RETURN</w:t>
      </w:r>
      <w:r>
        <w:rPr>
          <w:color w:val="000000"/>
        </w:rPr>
        <w:tab/>
      </w:r>
      <w:ins w:id="1192" w:author="Catalin Branea" w:date="2013-03-20T10:40:00Z">
        <w:r w:rsidR="00042FAA">
          <w:rPr>
            <w:color w:val="000000"/>
          </w:rPr>
          <w:t>[</w:t>
        </w:r>
      </w:ins>
      <w:proofErr w:type="spellStart"/>
      <w:del w:id="1193" w:author="Catalin Branea" w:date="2013-03-20T10:40:00Z">
        <w:r w:rsidDel="00042FAA">
          <w:rPr>
            <w:color w:val="000000"/>
          </w:rPr>
          <w:delText>(</w:delText>
        </w:r>
      </w:del>
      <w:r>
        <w:rPr>
          <w:color w:val="000000"/>
        </w:rPr>
        <w:t>Required</w:t>
      </w:r>
      <w:proofErr w:type="gramStart"/>
      <w:ins w:id="1194" w:author="Catalin Branea" w:date="2013-03-20T10:41:00Z">
        <w:r w:rsidR="00042FAA">
          <w:rPr>
            <w:color w:val="000000"/>
          </w:rPr>
          <w:t>,Numeric</w:t>
        </w:r>
        <w:proofErr w:type="spellEnd"/>
        <w:proofErr w:type="gramEnd"/>
        <w:r w:rsidR="00042FAA">
          <w:rPr>
            <w:color w:val="000000"/>
          </w:rPr>
          <w:t>]</w:t>
        </w:r>
      </w:ins>
      <w:del w:id="1195" w:author="Catalin Branea" w:date="2013-03-20T10:41:00Z">
        <w:r w:rsidDel="00042FAA">
          <w:rPr>
            <w:color w:val="000000"/>
          </w:rPr>
          <w:delText>)</w:delText>
        </w:r>
      </w:del>
      <w:r>
        <w:rPr>
          <w:color w:val="000000"/>
        </w:rPr>
        <w:t xml:space="preserve"> Set to </w:t>
      </w:r>
      <w:del w:id="1196" w:author="Catalin Branea" w:date="2013-03-20T10:41:00Z">
        <w:r w:rsidDel="00042FAA">
          <w:rPr>
            <w:color w:val="000000"/>
          </w:rPr>
          <w:delText xml:space="preserve">1 </w:delText>
        </w:r>
      </w:del>
      <w:ins w:id="1197" w:author="Catalin Branea" w:date="2013-03-20T10:41:00Z">
        <w:r w:rsidR="00042FAA">
          <w:rPr>
            <w:color w:val="000000"/>
          </w:rPr>
          <w:t xml:space="preserve">the number of users </w:t>
        </w:r>
      </w:ins>
      <w:del w:id="1198" w:author="Catalin Branea" w:date="2013-03-20T10:41:00Z">
        <w:r w:rsidDel="00042FAA">
          <w:rPr>
            <w:color w:val="000000"/>
          </w:rPr>
          <w:delText xml:space="preserve">if </w:delText>
        </w:r>
      </w:del>
      <w:ins w:id="1199" w:author="Catalin Branea" w:date="2013-03-20T10:41:00Z">
        <w:r w:rsidR="00042FAA">
          <w:rPr>
            <w:color w:val="000000"/>
          </w:rPr>
          <w:t xml:space="preserve">this </w:t>
        </w:r>
      </w:ins>
      <w:r>
        <w:rPr>
          <w:color w:val="000000"/>
        </w:rPr>
        <w:t>list is assigned to</w:t>
      </w:r>
      <w:ins w:id="1200" w:author="Catalin Branea" w:date="2013-03-20T10:41:00Z">
        <w:r w:rsidR="00042FAA">
          <w:rPr>
            <w:color w:val="000000"/>
          </w:rPr>
          <w:t>.</w:t>
        </w:r>
        <w:r w:rsidR="00042FAA" w:rsidDel="00042FAA">
          <w:rPr>
            <w:color w:val="000000"/>
          </w:rPr>
          <w:t xml:space="preserve"> </w:t>
        </w:r>
      </w:ins>
    </w:p>
    <w:p w:rsidR="00A06F5A" w:rsidDel="00042FAA" w:rsidRDefault="00A06F5A" w:rsidP="00A06F5A">
      <w:pPr>
        <w:rPr>
          <w:del w:id="1201" w:author="Catalin Branea" w:date="2013-03-20T10:41:00Z"/>
          <w:color w:val="000000"/>
        </w:rPr>
      </w:pPr>
      <w:del w:id="1202" w:author="Catalin Branea" w:date="2013-03-20T10:41:00Z">
        <w:r w:rsidDel="00042FAA">
          <w:rPr>
            <w:color w:val="000000"/>
          </w:rPr>
          <w:delText xml:space="preserve"> at least one user, 0 otherwise</w:delText>
        </w:r>
      </w:del>
    </w:p>
    <w:p w:rsidR="00A06F5A" w:rsidRDefault="00A06F5A" w:rsidP="00A06F5A">
      <w:pPr>
        <w:rPr>
          <w:color w:val="000000"/>
        </w:rPr>
      </w:pPr>
      <w:r>
        <w:rPr>
          <w:color w:val="000000"/>
        </w:rPr>
        <w:t>GMPLLST</w:t>
      </w:r>
      <w:r>
        <w:rPr>
          <w:color w:val="000000"/>
        </w:rPr>
        <w:tab/>
      </w:r>
      <w:ins w:id="1203" w:author="Catalin Branea" w:date="2013-03-20T10:41:00Z">
        <w:r w:rsidR="00042FAA">
          <w:rPr>
            <w:color w:val="000000"/>
          </w:rPr>
          <w:t>[</w:t>
        </w:r>
      </w:ins>
      <w:proofErr w:type="spellStart"/>
      <w:del w:id="1204" w:author="Catalin Branea" w:date="2013-03-20T10:41:00Z">
        <w:r w:rsidDel="00042FAA">
          <w:rPr>
            <w:color w:val="000000"/>
          </w:rPr>
          <w:delText>(</w:delText>
        </w:r>
      </w:del>
      <w:r>
        <w:rPr>
          <w:color w:val="000000"/>
        </w:rPr>
        <w:t>Required</w:t>
      </w:r>
      <w:proofErr w:type="gramStart"/>
      <w:ins w:id="1205" w:author="Catalin Branea" w:date="2013-03-20T10:42:00Z">
        <w:r w:rsidR="00042FAA">
          <w:rPr>
            <w:color w:val="000000"/>
          </w:rPr>
          <w:t>,Numeric</w:t>
        </w:r>
        <w:proofErr w:type="spellEnd"/>
        <w:proofErr w:type="gramEnd"/>
        <w:r w:rsidR="00042FAA">
          <w:rPr>
            <w:color w:val="000000"/>
          </w:rPr>
          <w:t>]</w:t>
        </w:r>
      </w:ins>
      <w:del w:id="1206" w:author="Catalin Branea" w:date="2013-03-20T10:42:00Z">
        <w:r w:rsidDel="00042FAA">
          <w:rPr>
            <w:color w:val="000000"/>
          </w:rPr>
          <w:delText>)</w:delText>
        </w:r>
      </w:del>
      <w:r>
        <w:rPr>
          <w:color w:val="000000"/>
        </w:rPr>
        <w:t xml:space="preserve"> The problem selection list I</w:t>
      </w:r>
      <w:ins w:id="1207" w:author="Catalin Branea" w:date="2013-03-20T10:42:00Z">
        <w:r w:rsidR="00042FAA">
          <w:rPr>
            <w:color w:val="000000"/>
          </w:rPr>
          <w:t>E</w:t>
        </w:r>
      </w:ins>
      <w:del w:id="1208" w:author="Catalin Branea" w:date="2013-03-20T10:42:00Z">
        <w:r w:rsidDel="00042FAA">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lastRenderedPageBreak/>
        <w:t>LISTNFND</w:t>
      </w:r>
      <w:r>
        <w:tab/>
        <w:t>Problem selection list not found</w:t>
      </w:r>
    </w:p>
    <w:p w:rsidR="00A06F5A" w:rsidRDefault="00A06F5A" w:rsidP="00A06F5A">
      <w:pPr>
        <w:pStyle w:val="Heading3"/>
      </w:pPr>
      <w:r>
        <w:rPr>
          <w:color w:val="FF0000"/>
        </w:rPr>
        <w:t>$$NEWCAT</w:t>
      </w:r>
      <w:r>
        <w:t>^GMPLAPI1() – Add new category</w:t>
      </w:r>
    </w:p>
    <w:p w:rsidR="00A06F5A" w:rsidRDefault="00A06F5A" w:rsidP="00A06F5A">
      <w:r w:rsidRPr="00AF6DB4">
        <w:t>Add</w:t>
      </w:r>
      <w:r>
        <w:t xml:space="preserve"> new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NEWCAT</w:t>
      </w:r>
      <w:r w:rsidRPr="00EB6E7C">
        <w:rPr>
          <w:color w:val="000000"/>
        </w:rPr>
        <w:t>^</w:t>
      </w:r>
      <w:proofErr w:type="gramStart"/>
      <w:r w:rsidRPr="00EB6E7C">
        <w:rPr>
          <w:color w:val="000000"/>
        </w:rPr>
        <w:t>GMPLAPI</w:t>
      </w:r>
      <w:r>
        <w:rPr>
          <w:color w:val="000000"/>
        </w:rPr>
        <w:t>1(</w:t>
      </w:r>
      <w:proofErr w:type="gramEnd"/>
      <w:r>
        <w:rPr>
          <w:color w:val="000000"/>
        </w:rPr>
        <w:t>.RETURN,GMPGRP</w:t>
      </w:r>
      <w:ins w:id="1209" w:author="Catalin Branea" w:date="2013-03-20T10:43:00Z">
        <w:r w:rsidR="001B1AAC">
          <w:rPr>
            <w:color w:val="000000"/>
          </w:rPr>
          <w:t>,DUPLIC</w:t>
        </w:r>
      </w:ins>
      <w:r>
        <w:rPr>
          <w:color w:val="000000"/>
        </w:rPr>
        <w: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10" w:author="Catalin Branea" w:date="2013-03-20T10:43:00Z">
        <w:r w:rsidR="001B1AAC">
          <w:rPr>
            <w:color w:val="000000"/>
          </w:rPr>
          <w:t>[</w:t>
        </w:r>
      </w:ins>
      <w:proofErr w:type="spellStart"/>
      <w:del w:id="1211" w:author="Catalin Branea" w:date="2013-03-20T10:43:00Z">
        <w:r w:rsidDel="001B1AAC">
          <w:rPr>
            <w:color w:val="000000"/>
          </w:rPr>
          <w:delText>(</w:delText>
        </w:r>
      </w:del>
      <w:r>
        <w:rPr>
          <w:color w:val="000000"/>
        </w:rPr>
        <w:t>Required</w:t>
      </w:r>
      <w:proofErr w:type="gramStart"/>
      <w:ins w:id="1212" w:author="Catalin Branea" w:date="2013-03-20T10:43:00Z">
        <w:r w:rsidR="001B1AAC">
          <w:rPr>
            <w:color w:val="000000"/>
          </w:rPr>
          <w:t>,Numeric</w:t>
        </w:r>
      </w:ins>
      <w:proofErr w:type="spellEnd"/>
      <w:proofErr w:type="gramEnd"/>
      <w:del w:id="1213" w:author="Catalin Branea" w:date="2013-03-20T10:43:00Z">
        <w:r w:rsidDel="001B1AAC">
          <w:rPr>
            <w:color w:val="000000"/>
          </w:rPr>
          <w:delText>)</w:delText>
        </w:r>
      </w:del>
      <w:ins w:id="1214" w:author="Catalin Branea" w:date="2013-03-20T10:43:00Z">
        <w:r w:rsidR="001B1AAC">
          <w:rPr>
            <w:color w:val="000000"/>
          </w:rPr>
          <w:t>]</w:t>
        </w:r>
      </w:ins>
      <w:r>
        <w:rPr>
          <w:color w:val="000000"/>
        </w:rPr>
        <w:t xml:space="preserve"> Set to the new problem category I</w:t>
      </w:r>
      <w:ins w:id="1215" w:author="Catalin Branea" w:date="2013-03-20T10:43:00Z">
        <w:r w:rsidR="001B1AAC">
          <w:rPr>
            <w:color w:val="000000"/>
          </w:rPr>
          <w:t>E</w:t>
        </w:r>
      </w:ins>
      <w:del w:id="1216" w:author="Catalin Branea" w:date="2013-03-20T10:43:00Z">
        <w:r w:rsidDel="001B1AAC">
          <w:rPr>
            <w:color w:val="000000"/>
          </w:rPr>
          <w:delText>F</w:delText>
        </w:r>
      </w:del>
      <w:r>
        <w:rPr>
          <w:color w:val="000000"/>
        </w:rPr>
        <w:t>N if</w:t>
      </w:r>
      <w:ins w:id="1217" w:author="Catalin Branea" w:date="2013-03-20T10:44:00Z">
        <w:r w:rsidR="001B1AAC">
          <w:rPr>
            <w:color w:val="000000"/>
          </w:rPr>
          <w:t xml:space="preserve"> the call</w:t>
        </w:r>
      </w:ins>
      <w:r>
        <w:rPr>
          <w:color w:val="000000"/>
        </w:rPr>
        <w:t xml:space="preserve"> succeed</w:t>
      </w:r>
      <w:ins w:id="1218" w:author="Catalin Branea" w:date="2013-03-20T10:44:00Z">
        <w:r w:rsidR="001B1AAC">
          <w:rPr>
            <w:color w:val="000000"/>
          </w:rPr>
          <w:t>s</w:t>
        </w:r>
      </w:ins>
      <w:r>
        <w:rPr>
          <w:color w:val="000000"/>
        </w:rPr>
        <w:t>, 0 otherwise</w:t>
      </w:r>
    </w:p>
    <w:p w:rsidR="00A06F5A" w:rsidRDefault="00A06F5A" w:rsidP="00A06F5A">
      <w:pPr>
        <w:rPr>
          <w:ins w:id="1219" w:author="Catalin Branea" w:date="2013-03-20T10:44:00Z"/>
          <w:color w:val="000000"/>
        </w:rPr>
      </w:pPr>
      <w:r>
        <w:rPr>
          <w:color w:val="000000"/>
        </w:rPr>
        <w:t>GMPLGRP</w:t>
      </w:r>
      <w:r>
        <w:rPr>
          <w:color w:val="000000"/>
        </w:rPr>
        <w:tab/>
      </w:r>
      <w:ins w:id="1220" w:author="Catalin Branea" w:date="2013-03-20T10:44:00Z">
        <w:r w:rsidR="001B1AAC">
          <w:rPr>
            <w:color w:val="000000"/>
          </w:rPr>
          <w:t>[</w:t>
        </w:r>
      </w:ins>
      <w:proofErr w:type="spellStart"/>
      <w:del w:id="1221" w:author="Catalin Branea" w:date="2013-03-20T10:44:00Z">
        <w:r w:rsidDel="001B1AAC">
          <w:rPr>
            <w:color w:val="000000"/>
          </w:rPr>
          <w:delText>(</w:delText>
        </w:r>
      </w:del>
      <w:r>
        <w:rPr>
          <w:color w:val="000000"/>
        </w:rPr>
        <w:t>Required</w:t>
      </w:r>
      <w:proofErr w:type="gramStart"/>
      <w:ins w:id="1222" w:author="Catalin Branea" w:date="2013-03-20T10:44:00Z">
        <w:r w:rsidR="001B1AAC">
          <w:rPr>
            <w:color w:val="000000"/>
          </w:rPr>
          <w:t>,String</w:t>
        </w:r>
      </w:ins>
      <w:proofErr w:type="spellEnd"/>
      <w:proofErr w:type="gramEnd"/>
      <w:del w:id="1223" w:author="Catalin Branea" w:date="2013-03-20T10:44:00Z">
        <w:r w:rsidDel="001B1AAC">
          <w:rPr>
            <w:color w:val="000000"/>
          </w:rPr>
          <w:delText>)</w:delText>
        </w:r>
      </w:del>
      <w:ins w:id="1224" w:author="Catalin Branea" w:date="2013-03-20T10:44:00Z">
        <w:r w:rsidR="001B1AAC">
          <w:rPr>
            <w:color w:val="000000"/>
          </w:rPr>
          <w:t>]</w:t>
        </w:r>
      </w:ins>
      <w:r>
        <w:rPr>
          <w:color w:val="000000"/>
        </w:rPr>
        <w:t xml:space="preserve"> The problem category name</w:t>
      </w:r>
      <w:ins w:id="1225" w:author="Catalin Branea" w:date="2013-03-21T12:42:00Z">
        <w:r w:rsidR="002E4B55">
          <w:rPr>
            <w:color w:val="000000"/>
          </w:rPr>
          <w:t xml:space="preserve">. </w:t>
        </w:r>
      </w:ins>
      <w:ins w:id="1226" w:author="Catalin Branea" w:date="2013-03-21T12:43:00Z">
        <w:r w:rsidR="002E4B55">
          <w:rPr>
            <w:color w:val="000000"/>
          </w:rPr>
          <w:t>Ca</w:t>
        </w:r>
      </w:ins>
      <w:ins w:id="1227" w:author="Catalin Branea" w:date="2013-03-21T12:42:00Z">
        <w:r w:rsidR="002E4B55">
          <w:t xml:space="preserve">tegory name must be 3-30 characters, </w:t>
        </w:r>
      </w:ins>
      <w:ins w:id="1228" w:author="Catalin Branea" w:date="2013-03-25T10:06:00Z">
        <w:r w:rsidR="00F6412F">
          <w:tab/>
        </w:r>
        <w:r w:rsidR="00F6412F">
          <w:tab/>
        </w:r>
        <w:r w:rsidR="00F6412F">
          <w:tab/>
        </w:r>
      </w:ins>
      <w:ins w:id="1229" w:author="Catalin Branea" w:date="2013-03-21T12:42:00Z">
        <w:r w:rsidR="002E4B55">
          <w:t>not</w:t>
        </w:r>
      </w:ins>
      <w:ins w:id="1230" w:author="Catalin Branea" w:date="2013-03-25T10:06:00Z">
        <w:r w:rsidR="00F6412F">
          <w:t xml:space="preserve"> </w:t>
        </w:r>
      </w:ins>
      <w:ins w:id="1231" w:author="Catalin Branea" w:date="2013-03-21T12:42:00Z">
        <w:r w:rsidR="002E4B55">
          <w:t>numeric or starting with punctuation</w:t>
        </w:r>
      </w:ins>
    </w:p>
    <w:p w:rsidR="001B1AAC" w:rsidRDefault="001B1AAC" w:rsidP="00A06F5A">
      <w:pPr>
        <w:rPr>
          <w:color w:val="000000"/>
        </w:rPr>
      </w:pPr>
      <w:ins w:id="1232" w:author="Catalin Branea" w:date="2013-03-20T10:44:00Z">
        <w:r>
          <w:rPr>
            <w:color w:val="000000"/>
          </w:rPr>
          <w:t>DUPLIC</w:t>
        </w:r>
        <w:r>
          <w:rPr>
            <w:color w:val="000000"/>
          </w:rPr>
          <w:tab/>
        </w:r>
        <w:r>
          <w:rPr>
            <w:color w:val="000000"/>
          </w:rPr>
          <w:tab/>
          <w:t>[</w:t>
        </w:r>
        <w:proofErr w:type="spellStart"/>
        <w:r>
          <w:rPr>
            <w:color w:val="000000"/>
          </w:rPr>
          <w:t>Optional</w:t>
        </w:r>
        <w:proofErr w:type="gramStart"/>
        <w:r>
          <w:rPr>
            <w:color w:val="000000"/>
          </w:rPr>
          <w:t>,Boolean</w:t>
        </w:r>
        <w:proofErr w:type="spellEnd"/>
        <w:proofErr w:type="gramEnd"/>
        <w:r>
          <w:rPr>
            <w:color w:val="000000"/>
          </w:rPr>
          <w:t xml:space="preserve">] Allow duplicate category names or not. Default: duplicate names are </w:t>
        </w:r>
      </w:ins>
      <w:ins w:id="1233" w:author="Catalin Branea" w:date="2013-03-20T10:45:00Z">
        <w:r>
          <w:rPr>
            <w:color w:val="000000"/>
          </w:rPr>
          <w:tab/>
        </w:r>
        <w:r>
          <w:rPr>
            <w:color w:val="000000"/>
          </w:rPr>
          <w:tab/>
        </w:r>
      </w:ins>
      <w:ins w:id="1234" w:author="Catalin Branea" w:date="2013-03-20T10:44:00Z">
        <w:r>
          <w:rPr>
            <w:color w:val="000000"/>
          </w:rPr>
          <w:t>not allowed</w:t>
        </w:r>
      </w:ins>
      <w:ins w:id="1235" w:author="Catalin Branea" w:date="2013-03-20T10:45:00Z">
        <w:r>
          <w:rPr>
            <w:color w:val="000000"/>
          </w:rPr>
          <w:t>.</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rPr>
          <w:color w:val="000000"/>
        </w:rPr>
        <w:t>INVPARAM</w:t>
      </w:r>
      <w:r>
        <w:rPr>
          <w:color w:val="000000"/>
        </w:rPr>
        <w:tab/>
        <w:t>Invalid parameter passed (</w:t>
      </w:r>
      <w:del w:id="1236" w:author="Catalin Branea" w:date="2013-03-21T12:42:00Z">
        <w:r w:rsidDel="002E4B55">
          <w:delText>category name must be 3-30 characters, not numeric or starting with punctuation</w:delText>
        </w:r>
      </w:del>
      <w:ins w:id="1237" w:author="Catalin Branea" w:date="2013-03-21T12:42:00Z">
        <w:r w:rsidR="002E4B55">
          <w:t>GMPGRP</w:t>
        </w:r>
      </w:ins>
      <w:r>
        <w:t>)</w:t>
      </w:r>
    </w:p>
    <w:p w:rsidR="00A06F5A" w:rsidRDefault="00A06F5A" w:rsidP="00A06F5A">
      <w:r>
        <w:t xml:space="preserve">CTGEXIST </w:t>
      </w:r>
      <w:r>
        <w:tab/>
        <w:t>Another problem category with the same name already exists</w:t>
      </w:r>
    </w:p>
    <w:p w:rsidR="00A06F5A" w:rsidRDefault="00A06F5A" w:rsidP="00A06F5A">
      <w:pPr>
        <w:pStyle w:val="Heading3"/>
      </w:pPr>
      <w:r>
        <w:rPr>
          <w:color w:val="FF0000"/>
        </w:rPr>
        <w:t>$$DELCAT</w:t>
      </w:r>
      <w:r>
        <w:t>^GMPLAPI1() – Delete category</w:t>
      </w:r>
    </w:p>
    <w:p w:rsidR="00A06F5A" w:rsidRDefault="00A06F5A" w:rsidP="00A06F5A">
      <w:r>
        <w:t>Delete a problem category if it is not used by any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DELCAT</w:t>
      </w:r>
      <w:r w:rsidRPr="00EB6E7C">
        <w:rPr>
          <w:color w:val="000000"/>
        </w:rPr>
        <w:t>^</w:t>
      </w:r>
      <w:proofErr w:type="gramStart"/>
      <w:r w:rsidRPr="00EB6E7C">
        <w:rPr>
          <w:color w:val="000000"/>
        </w:rPr>
        <w:t>GMPLAPI</w:t>
      </w:r>
      <w:r>
        <w:rPr>
          <w:color w:val="000000"/>
        </w:rPr>
        <w:t>1(</w:t>
      </w:r>
      <w:proofErr w:type="gramEnd"/>
      <w:r>
        <w:rPr>
          <w:color w:val="000000"/>
        </w:rPr>
        <w:t>.RETURN,GMP</w:t>
      </w:r>
      <w:ins w:id="1238" w:author="Catalin Branea" w:date="2013-03-20T10:45:00Z">
        <w:r w:rsidR="001B1AAC">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39" w:author="Catalin Branea" w:date="2013-03-20T10:45:00Z">
        <w:r w:rsidR="001B1AAC">
          <w:rPr>
            <w:color w:val="000000"/>
          </w:rPr>
          <w:t>[</w:t>
        </w:r>
      </w:ins>
      <w:proofErr w:type="spellStart"/>
      <w:del w:id="1240" w:author="Catalin Branea" w:date="2013-03-20T10:45:00Z">
        <w:r w:rsidDel="001B1AAC">
          <w:rPr>
            <w:color w:val="000000"/>
          </w:rPr>
          <w:delText>(</w:delText>
        </w:r>
      </w:del>
      <w:r>
        <w:rPr>
          <w:color w:val="000000"/>
        </w:rPr>
        <w:t>Required</w:t>
      </w:r>
      <w:proofErr w:type="gramStart"/>
      <w:ins w:id="1241" w:author="Catalin Branea" w:date="2013-03-20T10:46:00Z">
        <w:r w:rsidR="001B1AAC">
          <w:rPr>
            <w:color w:val="000000"/>
          </w:rPr>
          <w:t>,Boolean</w:t>
        </w:r>
        <w:proofErr w:type="spellEnd"/>
        <w:proofErr w:type="gramEnd"/>
        <w:r w:rsidR="001B1AAC">
          <w:rPr>
            <w:color w:val="000000"/>
          </w:rPr>
          <w:t>]</w:t>
        </w:r>
      </w:ins>
      <w:del w:id="1242" w:author="Catalin Branea" w:date="2013-03-20T10:45:00Z">
        <w:r w:rsidDel="001B1AAC">
          <w:rPr>
            <w:color w:val="000000"/>
          </w:rPr>
          <w:delText>)</w:delText>
        </w:r>
      </w:del>
      <w:r>
        <w:rPr>
          <w:color w:val="000000"/>
        </w:rPr>
        <w:t xml:space="preserve"> Set to 1 if </w:t>
      </w:r>
      <w:ins w:id="1243" w:author="Catalin Branea" w:date="2013-03-20T10:46:00Z">
        <w:r w:rsidR="001B1AAC">
          <w:rPr>
            <w:color w:val="000000"/>
          </w:rPr>
          <w:t xml:space="preserve">the </w:t>
        </w:r>
      </w:ins>
      <w:r>
        <w:rPr>
          <w:color w:val="000000"/>
        </w:rPr>
        <w:t>operation succeed</w:t>
      </w:r>
      <w:ins w:id="1244" w:author="Catalin Branea" w:date="2013-03-20T10:46:00Z">
        <w:r w:rsidR="001B1AAC">
          <w:rPr>
            <w:color w:val="000000"/>
          </w:rPr>
          <w:t>s</w:t>
        </w:r>
      </w:ins>
      <w:r>
        <w:rPr>
          <w:color w:val="000000"/>
        </w:rPr>
        <w:t>, 0 otherwise</w:t>
      </w:r>
    </w:p>
    <w:p w:rsidR="00A06F5A" w:rsidRDefault="00A06F5A" w:rsidP="00A06F5A">
      <w:pPr>
        <w:rPr>
          <w:color w:val="000000"/>
        </w:rPr>
      </w:pPr>
      <w:r>
        <w:rPr>
          <w:color w:val="000000"/>
        </w:rPr>
        <w:t>GMPLGRP</w:t>
      </w:r>
      <w:r>
        <w:rPr>
          <w:color w:val="000000"/>
        </w:rPr>
        <w:tab/>
      </w:r>
      <w:ins w:id="1245" w:author="Catalin Branea" w:date="2013-03-20T10:46:00Z">
        <w:r w:rsidR="001B1AAC">
          <w:rPr>
            <w:color w:val="000000"/>
          </w:rPr>
          <w:t>[</w:t>
        </w:r>
      </w:ins>
      <w:proofErr w:type="spellStart"/>
      <w:del w:id="1246" w:author="Catalin Branea" w:date="2013-03-20T10:46:00Z">
        <w:r w:rsidDel="001B1AAC">
          <w:rPr>
            <w:color w:val="000000"/>
          </w:rPr>
          <w:delText>(</w:delText>
        </w:r>
      </w:del>
      <w:r>
        <w:rPr>
          <w:color w:val="000000"/>
        </w:rPr>
        <w:t>Required</w:t>
      </w:r>
      <w:proofErr w:type="gramStart"/>
      <w:ins w:id="1247" w:author="Catalin Branea" w:date="2013-03-20T10:46:00Z">
        <w:r w:rsidR="001B1AAC">
          <w:rPr>
            <w:color w:val="000000"/>
          </w:rPr>
          <w:t>,Numeric</w:t>
        </w:r>
      </w:ins>
      <w:proofErr w:type="spellEnd"/>
      <w:proofErr w:type="gramEnd"/>
      <w:del w:id="1248" w:author="Catalin Branea" w:date="2013-03-20T10:46:00Z">
        <w:r w:rsidDel="001B1AAC">
          <w:rPr>
            <w:color w:val="000000"/>
          </w:rPr>
          <w:delText>)</w:delText>
        </w:r>
      </w:del>
      <w:ins w:id="1249" w:author="Catalin Branea" w:date="2013-03-20T10:46:00Z">
        <w:r w:rsidR="001B1AAC">
          <w:rPr>
            <w:color w:val="000000"/>
          </w:rPr>
          <w:t>]</w:t>
        </w:r>
      </w:ins>
      <w:r>
        <w:rPr>
          <w:color w:val="000000"/>
        </w:rPr>
        <w:t xml:space="preserve"> The problem category </w:t>
      </w:r>
      <w:del w:id="1250" w:author="Catalin Branea" w:date="2013-03-20T10:46:00Z">
        <w:r w:rsidDel="001B1AAC">
          <w:rPr>
            <w:color w:val="000000"/>
          </w:rPr>
          <w:delText>IFN</w:delText>
        </w:r>
      </w:del>
      <w:ins w:id="1251" w:author="Catalin Branea" w:date="2013-03-20T10:46:00Z">
        <w:r w:rsidR="001B1AA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1B1AAC" w:rsidRDefault="00A06F5A" w:rsidP="00A06F5A">
      <w:pPr>
        <w:rPr>
          <w:del w:id="1252" w:author="Catalin Branea" w:date="2013-03-20T10:46:00Z"/>
        </w:rPr>
      </w:pPr>
      <w:r>
        <w:rPr>
          <w:color w:val="000000"/>
        </w:rPr>
        <w:t>INVPARAM</w:t>
      </w:r>
      <w:r>
        <w:rPr>
          <w:color w:val="000000"/>
        </w:rPr>
        <w:tab/>
        <w:t>Invalid parameter passed</w:t>
      </w:r>
      <w:del w:id="1253" w:author="Catalin Branea" w:date="2013-03-20T10:46:00Z">
        <w:r w:rsidDel="001B1AAC">
          <w:rPr>
            <w:color w:val="000000"/>
          </w:rPr>
          <w:delText xml:space="preserve"> (</w:delText>
        </w:r>
        <w:r w:rsidDel="001B1AAC">
          <w:delText>category name must be 3-30 characters, not numeric or starting with punctuation)</w:delText>
        </w:r>
      </w:del>
    </w:p>
    <w:p w:rsidR="001B1AAC" w:rsidRDefault="001B1AAC" w:rsidP="00A06F5A">
      <w:pPr>
        <w:rPr>
          <w:ins w:id="1254" w:author="Catalin Branea" w:date="2013-03-20T10:46:00Z"/>
        </w:rPr>
      </w:pPr>
    </w:p>
    <w:p w:rsidR="00A06F5A" w:rsidRDefault="00A06F5A" w:rsidP="00A06F5A">
      <w:r>
        <w:t>CTGNFND</w:t>
      </w:r>
      <w:r>
        <w:tab/>
        <w:t>Problem category not found</w:t>
      </w:r>
    </w:p>
    <w:p w:rsidR="00A06F5A" w:rsidRDefault="00A06F5A" w:rsidP="00A06F5A">
      <w:r>
        <w:t>CATUSED</w:t>
      </w:r>
      <w:r>
        <w:tab/>
      </w:r>
      <w:ins w:id="1255" w:author="Catalin Branea" w:date="2013-03-20T10:46:00Z">
        <w:r w:rsidR="00F403CB">
          <w:t>T</w:t>
        </w:r>
      </w:ins>
      <w:del w:id="1256" w:author="Catalin Branea" w:date="2013-03-20T10:46:00Z">
        <w:r w:rsidDel="00F403CB">
          <w:delText>If t</w:delText>
        </w:r>
      </w:del>
      <w:r>
        <w:t>here is at least one problem selection list that contains the category problem</w:t>
      </w:r>
    </w:p>
    <w:p w:rsidR="00A06F5A" w:rsidRDefault="00A06F5A" w:rsidP="00A06F5A">
      <w:pPr>
        <w:pStyle w:val="Heading3"/>
      </w:pPr>
      <w:r>
        <w:rPr>
          <w:color w:val="FF0000"/>
        </w:rPr>
        <w:t>$$CATUSED</w:t>
      </w:r>
      <w:r>
        <w:t>^GMPLAPI1() – Is category used</w:t>
      </w:r>
    </w:p>
    <w:p w:rsidR="00A06F5A" w:rsidRDefault="00A06F5A" w:rsidP="00A06F5A">
      <w:pPr>
        <w:pStyle w:val="Heading5"/>
      </w:pPr>
      <w:proofErr w:type="gramStart"/>
      <w:r>
        <w:t>Verifies if a problem category is used by any problem selection list.</w:t>
      </w:r>
      <w:proofErr w:type="gramEnd"/>
    </w:p>
    <w:p w:rsidR="00A06F5A" w:rsidRDefault="00A06F5A" w:rsidP="00A06F5A">
      <w:pPr>
        <w:pStyle w:val="Heading5"/>
      </w:pPr>
      <w:r>
        <w:t>Format</w:t>
      </w:r>
    </w:p>
    <w:p w:rsidR="00A06F5A" w:rsidRDefault="00A06F5A" w:rsidP="00A06F5A">
      <w:pPr>
        <w:rPr>
          <w:color w:val="000000"/>
        </w:rPr>
      </w:pPr>
      <w:r>
        <w:rPr>
          <w:color w:val="FF0000"/>
        </w:rPr>
        <w:tab/>
      </w:r>
      <w:r>
        <w:rPr>
          <w:color w:val="000000"/>
        </w:rPr>
        <w:t>CATUSED</w:t>
      </w:r>
      <w:r w:rsidRPr="00EB6E7C">
        <w:rPr>
          <w:color w:val="000000"/>
        </w:rPr>
        <w:t>^</w:t>
      </w:r>
      <w:proofErr w:type="gramStart"/>
      <w:r w:rsidRPr="00EB6E7C">
        <w:rPr>
          <w:color w:val="000000"/>
        </w:rPr>
        <w:t>GMPLAPI</w:t>
      </w:r>
      <w:r>
        <w:rPr>
          <w:color w:val="000000"/>
        </w:rPr>
        <w:t>1(</w:t>
      </w:r>
      <w:proofErr w:type="gramEnd"/>
      <w:r>
        <w:rPr>
          <w:color w:val="000000"/>
        </w:rPr>
        <w:t>.RETURN,GMP</w:t>
      </w:r>
      <w:ins w:id="1257" w:author="Catalin Branea" w:date="2013-03-20T10:47:00Z">
        <w:r w:rsidR="00F815F9">
          <w:rPr>
            <w:color w:val="000000"/>
          </w:rPr>
          <w:t>L</w:t>
        </w:r>
      </w:ins>
      <w:r>
        <w:rPr>
          <w:color w:val="000000"/>
        </w:rPr>
        <w:t>GRP)</w:t>
      </w:r>
    </w:p>
    <w:p w:rsidR="00A06F5A" w:rsidRDefault="00A06F5A" w:rsidP="00A06F5A">
      <w:pPr>
        <w:pStyle w:val="Heading5"/>
      </w:pPr>
      <w:r>
        <w:lastRenderedPageBreak/>
        <w:t>Input Parameters</w:t>
      </w:r>
    </w:p>
    <w:p w:rsidR="00A06F5A" w:rsidRDefault="00A06F5A" w:rsidP="00A06F5A">
      <w:pPr>
        <w:rPr>
          <w:color w:val="000000"/>
        </w:rPr>
      </w:pPr>
      <w:r>
        <w:rPr>
          <w:color w:val="000000"/>
        </w:rPr>
        <w:t>.RETURN</w:t>
      </w:r>
      <w:r>
        <w:rPr>
          <w:color w:val="000000"/>
        </w:rPr>
        <w:tab/>
      </w:r>
      <w:ins w:id="1258" w:author="Catalin Branea" w:date="2013-03-20T10:47:00Z">
        <w:r w:rsidR="00F815F9">
          <w:rPr>
            <w:color w:val="000000"/>
          </w:rPr>
          <w:t>[</w:t>
        </w:r>
      </w:ins>
      <w:proofErr w:type="spellStart"/>
      <w:del w:id="1259" w:author="Catalin Branea" w:date="2013-03-20T10:47:00Z">
        <w:r w:rsidDel="00F815F9">
          <w:rPr>
            <w:color w:val="000000"/>
          </w:rPr>
          <w:delText>(</w:delText>
        </w:r>
      </w:del>
      <w:r>
        <w:rPr>
          <w:color w:val="000000"/>
        </w:rPr>
        <w:t>Required</w:t>
      </w:r>
      <w:proofErr w:type="gramStart"/>
      <w:ins w:id="1260" w:author="Catalin Branea" w:date="2013-03-20T10:47:00Z">
        <w:r w:rsidR="00F815F9">
          <w:rPr>
            <w:color w:val="000000"/>
          </w:rPr>
          <w:t>,Boolean</w:t>
        </w:r>
        <w:proofErr w:type="spellEnd"/>
        <w:proofErr w:type="gramEnd"/>
        <w:r w:rsidR="00F815F9">
          <w:rPr>
            <w:color w:val="000000"/>
          </w:rPr>
          <w:t>]</w:t>
        </w:r>
      </w:ins>
      <w:del w:id="1261" w:author="Catalin Branea" w:date="2013-03-20T10:47:00Z">
        <w:r w:rsidDel="00F815F9">
          <w:rPr>
            <w:color w:val="000000"/>
          </w:rPr>
          <w:delText>)</w:delText>
        </w:r>
      </w:del>
      <w:r>
        <w:rPr>
          <w:color w:val="000000"/>
        </w:rPr>
        <w:t xml:space="preserve"> Set to 1 if problem category is used by at least one list, 0 otherwise</w:t>
      </w:r>
    </w:p>
    <w:p w:rsidR="00A06F5A" w:rsidRDefault="00A06F5A" w:rsidP="00A06F5A">
      <w:pPr>
        <w:rPr>
          <w:color w:val="000000"/>
        </w:rPr>
      </w:pPr>
      <w:r>
        <w:rPr>
          <w:color w:val="000000"/>
        </w:rPr>
        <w:t>GMPLGRP</w:t>
      </w:r>
      <w:r>
        <w:rPr>
          <w:color w:val="000000"/>
        </w:rPr>
        <w:tab/>
      </w:r>
      <w:ins w:id="1262" w:author="Catalin Branea" w:date="2013-03-20T10:47:00Z">
        <w:r w:rsidR="00F815F9">
          <w:rPr>
            <w:color w:val="000000"/>
          </w:rPr>
          <w:t>[</w:t>
        </w:r>
      </w:ins>
      <w:proofErr w:type="spellStart"/>
      <w:del w:id="1263" w:author="Catalin Branea" w:date="2013-03-20T10:47:00Z">
        <w:r w:rsidDel="00F815F9">
          <w:rPr>
            <w:color w:val="000000"/>
          </w:rPr>
          <w:delText>(</w:delText>
        </w:r>
      </w:del>
      <w:r>
        <w:rPr>
          <w:color w:val="000000"/>
        </w:rPr>
        <w:t>Required</w:t>
      </w:r>
      <w:proofErr w:type="gramStart"/>
      <w:ins w:id="1264" w:author="Catalin Branea" w:date="2013-03-20T10:47:00Z">
        <w:r w:rsidR="00F815F9">
          <w:rPr>
            <w:color w:val="000000"/>
          </w:rPr>
          <w:t>,Numeric</w:t>
        </w:r>
        <w:proofErr w:type="spellEnd"/>
        <w:proofErr w:type="gramEnd"/>
        <w:r w:rsidR="00F815F9">
          <w:rPr>
            <w:color w:val="000000"/>
          </w:rPr>
          <w:t>]</w:t>
        </w:r>
      </w:ins>
      <w:del w:id="1265" w:author="Catalin Branea" w:date="2013-03-20T10:47:00Z">
        <w:r w:rsidDel="00F815F9">
          <w:rPr>
            <w:color w:val="000000"/>
          </w:rPr>
          <w:delText>)</w:delText>
        </w:r>
      </w:del>
      <w:r>
        <w:rPr>
          <w:color w:val="000000"/>
        </w:rPr>
        <w:t xml:space="preserve"> The problem category I</w:t>
      </w:r>
      <w:ins w:id="1266" w:author="Catalin Branea" w:date="2013-03-20T10:47:00Z">
        <w:r w:rsidR="00F815F9">
          <w:rPr>
            <w:color w:val="000000"/>
          </w:rPr>
          <w:t>E</w:t>
        </w:r>
      </w:ins>
      <w:del w:id="1267" w:author="Catalin Branea" w:date="2013-03-20T10:47:00Z">
        <w:r w:rsidDel="00F815F9">
          <w:rPr>
            <w:color w:val="000000"/>
          </w:rPr>
          <w:delText>F</w:delText>
        </w:r>
      </w:del>
      <w:r>
        <w:rPr>
          <w:color w:val="000000"/>
        </w:rPr>
        <w:t>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Del="00F815F9" w:rsidRDefault="00A06F5A" w:rsidP="00A06F5A">
      <w:pPr>
        <w:rPr>
          <w:del w:id="1268" w:author="Catalin Branea" w:date="2013-03-20T10:47:00Z"/>
        </w:rPr>
      </w:pPr>
      <w:r>
        <w:rPr>
          <w:color w:val="000000"/>
        </w:rPr>
        <w:t>INVPARAM</w:t>
      </w:r>
      <w:r>
        <w:rPr>
          <w:color w:val="000000"/>
        </w:rPr>
        <w:tab/>
        <w:t>Invalid parameter passed</w:t>
      </w:r>
      <w:del w:id="1269" w:author="Catalin Branea" w:date="2013-03-20T10:47:00Z">
        <w:r w:rsidDel="00F815F9">
          <w:rPr>
            <w:color w:val="000000"/>
          </w:rPr>
          <w:delText xml:space="preserve"> (</w:delText>
        </w:r>
        <w:r w:rsidDel="00F815F9">
          <w:delText>category name must be 3-30 characters, not numeric or starting with punctuation)</w:delText>
        </w:r>
      </w:del>
    </w:p>
    <w:p w:rsidR="00F815F9" w:rsidRDefault="00F815F9" w:rsidP="00A06F5A">
      <w:pPr>
        <w:rPr>
          <w:ins w:id="1270" w:author="Catalin Branea" w:date="2013-03-20T10:47:00Z"/>
        </w:rPr>
      </w:pPr>
    </w:p>
    <w:p w:rsidR="00A06F5A" w:rsidRDefault="00A06F5A" w:rsidP="00A06F5A">
      <w:r>
        <w:t>CTGNFND</w:t>
      </w:r>
      <w:r>
        <w:tab/>
        <w:t>Problem category not found</w:t>
      </w:r>
    </w:p>
    <w:p w:rsidR="00A06F5A" w:rsidRPr="006A5429" w:rsidRDefault="00A06F5A" w:rsidP="00A06F5A">
      <w:pPr>
        <w:pStyle w:val="Heading3"/>
      </w:pPr>
      <w:r>
        <w:rPr>
          <w:color w:val="FF0000"/>
        </w:rPr>
        <w:t>$$LOCKLST</w:t>
      </w:r>
      <w:r>
        <w:t>^GMPLAPI1() – Lock list</w:t>
      </w:r>
    </w:p>
    <w:p w:rsidR="00A06F5A" w:rsidRDefault="00A06F5A" w:rsidP="00A06F5A">
      <w:r>
        <w:t>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LOCKLST</w:t>
      </w:r>
      <w:r w:rsidRPr="00EB6E7C">
        <w:rPr>
          <w:color w:val="000000"/>
        </w:rPr>
        <w:t>^</w:t>
      </w:r>
      <w:proofErr w:type="gramStart"/>
      <w:r w:rsidRPr="00EB6E7C">
        <w:rPr>
          <w:color w:val="000000"/>
        </w:rPr>
        <w:t>GMPLAPI</w:t>
      </w:r>
      <w:r>
        <w:rPr>
          <w:color w:val="000000"/>
        </w:rPr>
        <w:t>1(</w:t>
      </w:r>
      <w:proofErr w:type="gramEnd"/>
      <w:r>
        <w:rPr>
          <w:color w:val="000000"/>
        </w:rPr>
        <w:t>.RETURN,GMP</w:t>
      </w:r>
      <w:ins w:id="1271" w:author="Catalin Branea" w:date="2013-03-20T10:49:00Z">
        <w:r w:rsidR="00AD6FF6">
          <w:rPr>
            <w:color w:val="000000"/>
          </w:rPr>
          <w:t>L</w:t>
        </w:r>
      </w:ins>
      <w:r>
        <w:rPr>
          <w:color w:val="000000"/>
        </w:rPr>
        <w:t>LST)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72" w:author="Catalin Branea" w:date="2013-03-20T10:49:00Z">
        <w:r w:rsidR="00AD6FF6">
          <w:rPr>
            <w:color w:val="000000"/>
          </w:rPr>
          <w:t>[</w:t>
        </w:r>
      </w:ins>
      <w:proofErr w:type="spellStart"/>
      <w:del w:id="1273" w:author="Catalin Branea" w:date="2013-03-20T10:49:00Z">
        <w:r w:rsidDel="00AD6FF6">
          <w:rPr>
            <w:color w:val="000000"/>
          </w:rPr>
          <w:delText>(</w:delText>
        </w:r>
      </w:del>
      <w:r>
        <w:rPr>
          <w:color w:val="000000"/>
        </w:rPr>
        <w:t>Required</w:t>
      </w:r>
      <w:proofErr w:type="gramStart"/>
      <w:ins w:id="1274" w:author="Catalin Branea" w:date="2013-03-20T10:49:00Z">
        <w:r w:rsidR="00AD6FF6">
          <w:rPr>
            <w:color w:val="000000"/>
          </w:rPr>
          <w:t>,Boolean</w:t>
        </w:r>
        <w:proofErr w:type="spellEnd"/>
        <w:proofErr w:type="gramEnd"/>
        <w:r w:rsidR="00AD6FF6">
          <w:rPr>
            <w:color w:val="000000"/>
          </w:rPr>
          <w:t>]</w:t>
        </w:r>
      </w:ins>
      <w:del w:id="1275" w:author="Catalin Branea" w:date="2013-03-20T10:49:00Z">
        <w:r w:rsidDel="00AD6FF6">
          <w:rPr>
            <w:color w:val="000000"/>
          </w:rPr>
          <w:delText>)</w:delText>
        </w:r>
      </w:del>
      <w:r>
        <w:rPr>
          <w:color w:val="000000"/>
        </w:rPr>
        <w:t xml:space="preserve"> Set to 1 if </w:t>
      </w:r>
      <w:ins w:id="1276" w:author="Catalin Branea" w:date="2013-03-20T10:49:00Z">
        <w:r w:rsidR="00AD6FF6">
          <w:rPr>
            <w:color w:val="000000"/>
          </w:rPr>
          <w:t xml:space="preserve">the </w:t>
        </w:r>
      </w:ins>
      <w:r>
        <w:rPr>
          <w:color w:val="000000"/>
        </w:rPr>
        <w:t>operation succeed</w:t>
      </w:r>
      <w:ins w:id="1277" w:author="Catalin Branea" w:date="2013-03-20T10:49:00Z">
        <w:r w:rsidR="00AD6FF6">
          <w:rPr>
            <w:color w:val="000000"/>
          </w:rPr>
          <w:t>s</w:t>
        </w:r>
      </w:ins>
      <w:r>
        <w:rPr>
          <w:color w:val="000000"/>
        </w:rPr>
        <w:t>, 0 otherwise</w:t>
      </w:r>
    </w:p>
    <w:p w:rsidR="00A06F5A" w:rsidRDefault="00A06F5A" w:rsidP="00A06F5A">
      <w:pPr>
        <w:rPr>
          <w:color w:val="000000"/>
        </w:rPr>
      </w:pPr>
      <w:r>
        <w:rPr>
          <w:color w:val="000000"/>
        </w:rPr>
        <w:t>GMPLLST</w:t>
      </w:r>
      <w:r>
        <w:rPr>
          <w:color w:val="000000"/>
        </w:rPr>
        <w:tab/>
      </w:r>
      <w:ins w:id="1278" w:author="Catalin Branea" w:date="2013-03-20T10:49:00Z">
        <w:r w:rsidR="00AD6FF6">
          <w:rPr>
            <w:color w:val="000000"/>
          </w:rPr>
          <w:t>[</w:t>
        </w:r>
      </w:ins>
      <w:proofErr w:type="spellStart"/>
      <w:del w:id="1279" w:author="Catalin Branea" w:date="2013-03-20T10:49:00Z">
        <w:r w:rsidDel="00AD6FF6">
          <w:rPr>
            <w:color w:val="000000"/>
          </w:rPr>
          <w:delText>(</w:delText>
        </w:r>
      </w:del>
      <w:r>
        <w:rPr>
          <w:color w:val="000000"/>
        </w:rPr>
        <w:t>Required</w:t>
      </w:r>
      <w:proofErr w:type="gramStart"/>
      <w:ins w:id="1280" w:author="Catalin Branea" w:date="2013-03-20T10:49:00Z">
        <w:r w:rsidR="00AD6FF6">
          <w:rPr>
            <w:color w:val="000000"/>
          </w:rPr>
          <w:t>,Numeric</w:t>
        </w:r>
        <w:proofErr w:type="spellEnd"/>
        <w:proofErr w:type="gramEnd"/>
        <w:r w:rsidR="00AD6FF6">
          <w:rPr>
            <w:color w:val="000000"/>
          </w:rPr>
          <w:t>]</w:t>
        </w:r>
      </w:ins>
      <w:del w:id="1281" w:author="Catalin Branea" w:date="2013-03-20T10:49:00Z">
        <w:r w:rsidDel="00AD6FF6">
          <w:rPr>
            <w:color w:val="000000"/>
          </w:rPr>
          <w:delText>)</w:delText>
        </w:r>
      </w:del>
      <w:r>
        <w:rPr>
          <w:color w:val="000000"/>
        </w:rPr>
        <w:t xml:space="preserve"> The problem selection list </w:t>
      </w:r>
      <w:del w:id="1282" w:author="Catalin Branea" w:date="2013-03-20T10:49:00Z">
        <w:r w:rsidDel="00AD6FF6">
          <w:rPr>
            <w:color w:val="000000"/>
          </w:rPr>
          <w:delText>IFN</w:delText>
        </w:r>
      </w:del>
      <w:ins w:id="1283" w:author="Catalin Branea" w:date="2013-03-20T10:49: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GMPLLST)</w:t>
      </w:r>
    </w:p>
    <w:p w:rsidR="00A06F5A" w:rsidRDefault="00A06F5A" w:rsidP="00A06F5A">
      <w:r>
        <w:t>LISTNFND</w:t>
      </w:r>
      <w:r>
        <w:tab/>
        <w:t>Problem selection list not found</w:t>
      </w:r>
    </w:p>
    <w:p w:rsidR="00A06F5A" w:rsidRPr="00933A94" w:rsidRDefault="00A06F5A" w:rsidP="00A06F5A">
      <w:r>
        <w:t>FILELOCK</w:t>
      </w:r>
      <w:r>
        <w:tab/>
        <w:t>Problem selection list is already locked by another process</w:t>
      </w:r>
    </w:p>
    <w:p w:rsidR="00A06F5A" w:rsidRPr="006A5429" w:rsidRDefault="00A06F5A" w:rsidP="00A06F5A">
      <w:pPr>
        <w:pStyle w:val="Heading3"/>
      </w:pPr>
      <w:r>
        <w:rPr>
          <w:color w:val="FF0000"/>
        </w:rPr>
        <w:t>$$UNLKLST</w:t>
      </w:r>
      <w:r>
        <w:t>^GMPLAPI1() – Unlock list</w:t>
      </w:r>
    </w:p>
    <w:p w:rsidR="00A06F5A" w:rsidRDefault="00A06F5A" w:rsidP="00A06F5A">
      <w:r>
        <w:t>Unlock specified problem selection list.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UNLKLST</w:t>
      </w:r>
      <w:r w:rsidRPr="00EB6E7C">
        <w:rPr>
          <w:color w:val="000000"/>
        </w:rPr>
        <w:t>^</w:t>
      </w:r>
      <w:proofErr w:type="gramStart"/>
      <w:r w:rsidRPr="00EB6E7C">
        <w:rPr>
          <w:color w:val="000000"/>
        </w:rPr>
        <w:t>GMPLAPI</w:t>
      </w:r>
      <w:r>
        <w:rPr>
          <w:color w:val="000000"/>
        </w:rPr>
        <w:t>1(</w:t>
      </w:r>
      <w:proofErr w:type="gramEnd"/>
      <w:r>
        <w:rPr>
          <w:color w:val="000000"/>
        </w:rPr>
        <w:t>GMPL</w:t>
      </w:r>
      <w:ins w:id="1284" w:author="Catalin Branea" w:date="2013-03-20T10:49:00Z">
        <w:r w:rsidR="00AD6FF6">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GMPLLST</w:t>
      </w:r>
      <w:r>
        <w:rPr>
          <w:color w:val="000000"/>
        </w:rPr>
        <w:tab/>
      </w:r>
      <w:ins w:id="1285" w:author="Catalin Branea" w:date="2013-03-20T10:49:00Z">
        <w:r w:rsidR="00AD6FF6">
          <w:rPr>
            <w:color w:val="000000"/>
          </w:rPr>
          <w:t>[</w:t>
        </w:r>
      </w:ins>
      <w:proofErr w:type="spellStart"/>
      <w:del w:id="1286" w:author="Catalin Branea" w:date="2013-03-20T10:49:00Z">
        <w:r w:rsidDel="00AD6FF6">
          <w:rPr>
            <w:color w:val="000000"/>
          </w:rPr>
          <w:delText>(</w:delText>
        </w:r>
      </w:del>
      <w:r>
        <w:rPr>
          <w:color w:val="000000"/>
        </w:rPr>
        <w:t>Required</w:t>
      </w:r>
      <w:proofErr w:type="gramStart"/>
      <w:ins w:id="1287" w:author="Catalin Branea" w:date="2013-03-20T10:50:00Z">
        <w:r w:rsidR="00AD6FF6">
          <w:rPr>
            <w:color w:val="000000"/>
          </w:rPr>
          <w:t>,Numeric</w:t>
        </w:r>
        <w:proofErr w:type="spellEnd"/>
        <w:proofErr w:type="gramEnd"/>
        <w:r w:rsidR="00AD6FF6">
          <w:rPr>
            <w:color w:val="000000"/>
          </w:rPr>
          <w:t>]</w:t>
        </w:r>
      </w:ins>
      <w:del w:id="1288" w:author="Catalin Branea" w:date="2013-03-20T10:49:00Z">
        <w:r w:rsidDel="00AD6FF6">
          <w:rPr>
            <w:color w:val="000000"/>
          </w:rPr>
          <w:delText>)</w:delText>
        </w:r>
      </w:del>
      <w:r>
        <w:rPr>
          <w:color w:val="000000"/>
        </w:rPr>
        <w:t xml:space="preserve"> The problem selection list </w:t>
      </w:r>
      <w:del w:id="1289" w:author="Catalin Branea" w:date="2013-03-20T10:50:00Z">
        <w:r w:rsidDel="00AD6FF6">
          <w:rPr>
            <w:color w:val="000000"/>
          </w:rPr>
          <w:delText>IFN</w:delText>
        </w:r>
      </w:del>
      <w:ins w:id="1290" w:author="Catalin Branea" w:date="2013-03-20T10:50:00Z">
        <w:r w:rsidR="00AD6FF6">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Pr="006A5429" w:rsidRDefault="00A06F5A" w:rsidP="00A06F5A">
      <w:pPr>
        <w:pStyle w:val="Heading3"/>
      </w:pPr>
      <w:r>
        <w:rPr>
          <w:color w:val="FF0000"/>
        </w:rPr>
        <w:t>$$LOCKCAT</w:t>
      </w:r>
      <w:r>
        <w:t>^GMPLAPI1() – Lock category</w:t>
      </w:r>
    </w:p>
    <w:p w:rsidR="00A06F5A" w:rsidRDefault="00A06F5A" w:rsidP="00A06F5A">
      <w:r>
        <w:t>Lock specified problem category.</w:t>
      </w:r>
    </w:p>
    <w:p w:rsidR="00A06F5A" w:rsidRDefault="00A06F5A" w:rsidP="00A06F5A">
      <w:pPr>
        <w:pStyle w:val="Heading5"/>
      </w:pPr>
      <w:r>
        <w:lastRenderedPageBreak/>
        <w:t>Format</w:t>
      </w:r>
    </w:p>
    <w:p w:rsidR="00A06F5A" w:rsidRDefault="00A06F5A" w:rsidP="00A06F5A">
      <w:pPr>
        <w:rPr>
          <w:color w:val="000000"/>
        </w:rPr>
      </w:pPr>
      <w:r>
        <w:rPr>
          <w:color w:val="FF0000"/>
        </w:rPr>
        <w:tab/>
      </w:r>
      <w:r>
        <w:rPr>
          <w:color w:val="000000"/>
        </w:rPr>
        <w:t>LOCKCAT</w:t>
      </w:r>
      <w:r w:rsidRPr="00EB6E7C">
        <w:rPr>
          <w:color w:val="000000"/>
        </w:rPr>
        <w:t>^</w:t>
      </w:r>
      <w:proofErr w:type="gramStart"/>
      <w:r w:rsidRPr="00EB6E7C">
        <w:rPr>
          <w:color w:val="000000"/>
        </w:rPr>
        <w:t>GMPLAPI</w:t>
      </w:r>
      <w:r>
        <w:rPr>
          <w:color w:val="000000"/>
        </w:rPr>
        <w:t>1(</w:t>
      </w:r>
      <w:proofErr w:type="gramEnd"/>
      <w:r>
        <w:rPr>
          <w:color w:val="000000"/>
        </w:rPr>
        <w:t>.RETURN,GMP</w:t>
      </w:r>
      <w:ins w:id="1291" w:author="Catalin Branea" w:date="2013-03-20T10:50:00Z">
        <w:r w:rsidR="00AD6FF6">
          <w:rPr>
            <w:color w:val="000000"/>
          </w:rPr>
          <w:t>L</w:t>
        </w:r>
      </w:ins>
      <w:r>
        <w:rPr>
          <w:color w:val="000000"/>
        </w:rPr>
        <w:t>GRP)</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292" w:author="Catalin Branea" w:date="2013-03-20T10:50:00Z">
        <w:r w:rsidR="00AD6FF6">
          <w:rPr>
            <w:color w:val="000000"/>
          </w:rPr>
          <w:t>[</w:t>
        </w:r>
      </w:ins>
      <w:proofErr w:type="spellStart"/>
      <w:del w:id="1293" w:author="Catalin Branea" w:date="2013-03-20T10:50:00Z">
        <w:r w:rsidDel="00AD6FF6">
          <w:rPr>
            <w:color w:val="000000"/>
          </w:rPr>
          <w:delText>(</w:delText>
        </w:r>
      </w:del>
      <w:r>
        <w:rPr>
          <w:color w:val="000000"/>
        </w:rPr>
        <w:t>Required</w:t>
      </w:r>
      <w:proofErr w:type="gramStart"/>
      <w:ins w:id="1294" w:author="Catalin Branea" w:date="2013-03-20T10:50:00Z">
        <w:r w:rsidR="00AD6FF6">
          <w:rPr>
            <w:color w:val="000000"/>
          </w:rPr>
          <w:t>,Boolean</w:t>
        </w:r>
        <w:proofErr w:type="spellEnd"/>
        <w:proofErr w:type="gramEnd"/>
        <w:r w:rsidR="00AD6FF6">
          <w:rPr>
            <w:color w:val="000000"/>
          </w:rPr>
          <w:t>]</w:t>
        </w:r>
      </w:ins>
      <w:del w:id="1295" w:author="Catalin Branea" w:date="2013-03-20T10:50:00Z">
        <w:r w:rsidDel="00AD6FF6">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GMPLGRP</w:t>
      </w:r>
      <w:r>
        <w:rPr>
          <w:color w:val="000000"/>
        </w:rPr>
        <w:tab/>
      </w:r>
      <w:ins w:id="1296" w:author="Catalin Branea" w:date="2013-03-20T10:50:00Z">
        <w:r w:rsidR="00AD6FF6">
          <w:rPr>
            <w:color w:val="000000"/>
          </w:rPr>
          <w:t>[</w:t>
        </w:r>
      </w:ins>
      <w:proofErr w:type="spellStart"/>
      <w:del w:id="1297" w:author="Catalin Branea" w:date="2013-03-20T10:50:00Z">
        <w:r w:rsidDel="00AD6FF6">
          <w:rPr>
            <w:color w:val="000000"/>
          </w:rPr>
          <w:delText>(</w:delText>
        </w:r>
      </w:del>
      <w:r>
        <w:rPr>
          <w:color w:val="000000"/>
        </w:rPr>
        <w:t>Required</w:t>
      </w:r>
      <w:proofErr w:type="gramStart"/>
      <w:ins w:id="1298" w:author="Catalin Branea" w:date="2013-03-20T10:50:00Z">
        <w:r w:rsidR="00AD6FF6">
          <w:rPr>
            <w:color w:val="000000"/>
          </w:rPr>
          <w:t>,Numeric</w:t>
        </w:r>
      </w:ins>
      <w:proofErr w:type="spellEnd"/>
      <w:proofErr w:type="gramEnd"/>
      <w:del w:id="1299" w:author="Catalin Branea" w:date="2013-03-20T10:50:00Z">
        <w:r w:rsidDel="00AD6FF6">
          <w:rPr>
            <w:color w:val="000000"/>
          </w:rPr>
          <w:delText>)</w:delText>
        </w:r>
      </w:del>
      <w:ins w:id="1300" w:author="Catalin Branea" w:date="2013-03-20T10:50:00Z">
        <w:r w:rsidR="00AD6FF6">
          <w:rPr>
            <w:color w:val="000000"/>
          </w:rPr>
          <w:t>]</w:t>
        </w:r>
      </w:ins>
      <w:r>
        <w:rPr>
          <w:color w:val="000000"/>
        </w:rPr>
        <w:t xml:space="preserve"> The problem category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Pr="00933A94" w:rsidRDefault="00A06F5A" w:rsidP="00A06F5A">
      <w:r>
        <w:t>FILELOCK</w:t>
      </w:r>
      <w:r>
        <w:tab/>
        <w:t>Problem category is already locked by another process</w:t>
      </w:r>
    </w:p>
    <w:p w:rsidR="00A06F5A" w:rsidRPr="006A5429" w:rsidRDefault="00A06F5A" w:rsidP="00A06F5A">
      <w:pPr>
        <w:pStyle w:val="Heading3"/>
      </w:pPr>
      <w:r>
        <w:rPr>
          <w:color w:val="FF0000"/>
        </w:rPr>
        <w:t>$$UNLKCAT</w:t>
      </w:r>
      <w:r>
        <w:t>^GMPLAPI1() – Unlock category</w:t>
      </w:r>
    </w:p>
    <w:p w:rsidR="00A06F5A" w:rsidRDefault="00A06F5A" w:rsidP="00A06F5A">
      <w:r>
        <w:t>Unlock specified problem category.</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UNLKCAT</w:t>
      </w:r>
      <w:r w:rsidRPr="00EB6E7C">
        <w:rPr>
          <w:color w:val="000000"/>
        </w:rPr>
        <w:t>^GMPLAPI</w:t>
      </w:r>
      <w:r>
        <w:rPr>
          <w:color w:val="000000"/>
        </w:rPr>
        <w:t>1(GMPLGRP)</w:t>
      </w:r>
    </w:p>
    <w:p w:rsidR="00A06F5A" w:rsidRDefault="00A06F5A" w:rsidP="00A06F5A">
      <w:pPr>
        <w:pStyle w:val="Heading5"/>
      </w:pPr>
      <w:r>
        <w:t>Input Parameters</w:t>
      </w:r>
    </w:p>
    <w:p w:rsidR="00A06F5A" w:rsidRDefault="00A06F5A" w:rsidP="00A06F5A">
      <w:pPr>
        <w:rPr>
          <w:color w:val="000000"/>
        </w:rPr>
      </w:pPr>
      <w:r>
        <w:rPr>
          <w:color w:val="000000"/>
        </w:rPr>
        <w:t>GMPLGRP</w:t>
      </w:r>
      <w:r>
        <w:rPr>
          <w:color w:val="000000"/>
        </w:rPr>
        <w:tab/>
      </w:r>
      <w:ins w:id="1301" w:author="Catalin Branea" w:date="2013-03-20T10:50:00Z">
        <w:r w:rsidR="00AD6FF6">
          <w:rPr>
            <w:color w:val="000000"/>
          </w:rPr>
          <w:t>[</w:t>
        </w:r>
      </w:ins>
      <w:proofErr w:type="spellStart"/>
      <w:del w:id="1302" w:author="Catalin Branea" w:date="2013-03-20T10:50:00Z">
        <w:r w:rsidDel="00AD6FF6">
          <w:rPr>
            <w:color w:val="000000"/>
          </w:rPr>
          <w:delText>(</w:delText>
        </w:r>
      </w:del>
      <w:r>
        <w:rPr>
          <w:color w:val="000000"/>
        </w:rPr>
        <w:t>Required</w:t>
      </w:r>
      <w:proofErr w:type="gramStart"/>
      <w:ins w:id="1303" w:author="Catalin Branea" w:date="2013-03-20T10:50:00Z">
        <w:r w:rsidR="00AD6FF6">
          <w:rPr>
            <w:color w:val="000000"/>
          </w:rPr>
          <w:t>,Numeric</w:t>
        </w:r>
        <w:proofErr w:type="spellEnd"/>
        <w:proofErr w:type="gramEnd"/>
        <w:r w:rsidR="00AD6FF6">
          <w:rPr>
            <w:color w:val="000000"/>
          </w:rPr>
          <w:t>]</w:t>
        </w:r>
      </w:ins>
      <w:del w:id="1304" w:author="Catalin Branea" w:date="2013-03-20T10:50:00Z">
        <w:r w:rsidDel="00AD6FF6">
          <w:rPr>
            <w:color w:val="000000"/>
          </w:rPr>
          <w:delText>)</w:delText>
        </w:r>
      </w:del>
      <w:r>
        <w:rPr>
          <w:color w:val="000000"/>
        </w:rPr>
        <w:t xml:space="preserve"> The problem selection list IFN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933A94" w:rsidRDefault="00A06F5A" w:rsidP="00A06F5A">
      <w:r>
        <w:t>None</w:t>
      </w:r>
    </w:p>
    <w:p w:rsidR="00A06F5A" w:rsidRDefault="00A06F5A" w:rsidP="00A06F5A">
      <w:pPr>
        <w:pStyle w:val="Heading3"/>
      </w:pPr>
      <w:r>
        <w:rPr>
          <w:color w:val="FF0000"/>
        </w:rPr>
        <w:t>$$GETLIST</w:t>
      </w:r>
      <w:r>
        <w:t>^GMPLAPI1() – Detailed problem list information</w:t>
      </w:r>
    </w:p>
    <w:p w:rsidR="00A06F5A" w:rsidRDefault="00A06F5A" w:rsidP="00A06F5A">
      <w:r>
        <w:t>Returns specified problem selection list details.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GETLIST</w:t>
      </w:r>
      <w:r w:rsidRPr="004E3A1D">
        <w:t>^</w:t>
      </w:r>
      <w:proofErr w:type="gramStart"/>
      <w:r w:rsidRPr="004E3A1D">
        <w:t>GMPLAPI</w:t>
      </w:r>
      <w:r>
        <w:t>1</w:t>
      </w:r>
      <w:r>
        <w:rPr>
          <w:color w:val="000000"/>
        </w:rPr>
        <w:t>(</w:t>
      </w:r>
      <w:proofErr w:type="gramEnd"/>
      <w:r>
        <w:rPr>
          <w:color w:val="000000"/>
        </w:rPr>
        <w:t>.RETURN,GMPLLST,CODLEN</w:t>
      </w:r>
      <w:ins w:id="1305" w:author="Catalin Branea" w:date="2013-03-20T10:57:00Z">
        <w:r w:rsidR="00AD6FF6">
          <w:rPr>
            <w:color w:val="000000"/>
          </w:rPr>
          <w:t>,MINIM</w:t>
        </w:r>
      </w:ins>
      <w:r>
        <w:rPr>
          <w:color w:val="000000"/>
        </w:rPr>
        <w:t>)</w:t>
      </w:r>
    </w:p>
    <w:p w:rsidR="00A06F5A" w:rsidRDefault="00A06F5A" w:rsidP="00A06F5A">
      <w:pPr>
        <w:pStyle w:val="Heading5"/>
      </w:pPr>
      <w:r>
        <w:t>Input Parameters</w:t>
      </w:r>
    </w:p>
    <w:p w:rsidR="00A06F5A" w:rsidDel="00AD6FF6" w:rsidRDefault="00A06F5A" w:rsidP="00A06F5A">
      <w:pPr>
        <w:rPr>
          <w:del w:id="1306" w:author="Catalin Branea" w:date="2013-03-20T10:51:00Z"/>
          <w:color w:val="000000"/>
        </w:rPr>
      </w:pPr>
      <w:r>
        <w:rPr>
          <w:color w:val="000000"/>
        </w:rPr>
        <w:t>.RETURN</w:t>
      </w:r>
      <w:r>
        <w:rPr>
          <w:color w:val="000000"/>
        </w:rPr>
        <w:tab/>
      </w:r>
      <w:ins w:id="1307" w:author="Catalin Branea" w:date="2013-03-20T10:50:00Z">
        <w:r w:rsidR="00AD6FF6">
          <w:rPr>
            <w:color w:val="000000"/>
          </w:rPr>
          <w:t>[</w:t>
        </w:r>
      </w:ins>
      <w:proofErr w:type="spellStart"/>
      <w:del w:id="1308" w:author="Catalin Branea" w:date="2013-03-20T10:50:00Z">
        <w:r w:rsidDel="00AD6FF6">
          <w:rPr>
            <w:color w:val="000000"/>
          </w:rPr>
          <w:delText>(</w:delText>
        </w:r>
      </w:del>
      <w:r>
        <w:rPr>
          <w:color w:val="000000"/>
        </w:rPr>
        <w:t>Required</w:t>
      </w:r>
      <w:proofErr w:type="gramStart"/>
      <w:ins w:id="1309" w:author="Catalin Branea" w:date="2013-03-20T10:51:00Z">
        <w:r w:rsidR="00AD6FF6">
          <w:rPr>
            <w:color w:val="000000"/>
          </w:rPr>
          <w:t>,Array</w:t>
        </w:r>
        <w:proofErr w:type="spellEnd"/>
        <w:proofErr w:type="gramEnd"/>
        <w:r w:rsidR="00AD6FF6">
          <w:rPr>
            <w:color w:val="000000"/>
          </w:rPr>
          <w:t>]</w:t>
        </w:r>
      </w:ins>
      <w:del w:id="1310" w:author="Catalin Branea" w:date="2013-03-20T10:51:00Z">
        <w:r w:rsidDel="00AD6FF6">
          <w:rPr>
            <w:color w:val="000000"/>
          </w:rPr>
          <w:delText>)</w:delText>
        </w:r>
      </w:del>
      <w:r>
        <w:rPr>
          <w:color w:val="000000"/>
        </w:rPr>
        <w:t xml:space="preserve"> Array passed by reference that will receive the data. The output format is </w:t>
      </w:r>
      <w:r>
        <w:rPr>
          <w:color w:val="000000"/>
        </w:rPr>
        <w:tab/>
      </w:r>
    </w:p>
    <w:p w:rsidR="00A06F5A" w:rsidDel="00AD6FF6" w:rsidRDefault="00A06F5A">
      <w:pPr>
        <w:rPr>
          <w:del w:id="1311" w:author="Catalin Branea" w:date="2013-03-20T10:52:00Z"/>
        </w:rPr>
        <w:pPrChange w:id="1312" w:author="Catalin Branea" w:date="2013-03-20T10:52:00Z">
          <w:pPr>
            <w:ind w:left="720" w:firstLine="720"/>
          </w:pPr>
        </w:pPrChange>
      </w:pPr>
      <w:proofErr w:type="gramStart"/>
      <w:r>
        <w:t>RETURN(</w:t>
      </w:r>
      <w:proofErr w:type="gramEnd"/>
      <w:r>
        <w:t>"LST","NAME") – problem selection list name</w:t>
      </w:r>
    </w:p>
    <w:p w:rsidR="00AD6FF6" w:rsidRDefault="00AD6FF6">
      <w:pPr>
        <w:rPr>
          <w:ins w:id="1313" w:author="Catalin Branea" w:date="2013-03-20T10:52:00Z"/>
        </w:rPr>
        <w:pPrChange w:id="1314" w:author="Catalin Branea" w:date="2013-03-20T10:51:00Z">
          <w:pPr>
            <w:ind w:left="720" w:firstLine="720"/>
          </w:pPr>
        </w:pPrChange>
      </w:pPr>
    </w:p>
    <w:p w:rsidR="00A06F5A" w:rsidDel="00AD6FF6" w:rsidRDefault="00AD6FF6">
      <w:pPr>
        <w:rPr>
          <w:del w:id="1315" w:author="Catalin Branea" w:date="2013-03-20T10:52:00Z"/>
        </w:rPr>
        <w:pPrChange w:id="1316" w:author="Catalin Branea" w:date="2013-03-20T10:52:00Z">
          <w:pPr>
            <w:ind w:left="720" w:firstLine="720"/>
          </w:pPr>
        </w:pPrChange>
      </w:pPr>
      <w:ins w:id="1317" w:author="Catalin Branea" w:date="2013-03-20T10:52:00Z">
        <w:r>
          <w:tab/>
        </w:r>
      </w:ins>
      <w:proofErr w:type="gramStart"/>
      <w:r w:rsidR="00A06F5A">
        <w:t>RETURN(</w:t>
      </w:r>
      <w:proofErr w:type="gramEnd"/>
      <w:r w:rsidR="00A06F5A">
        <w:t>"LST","MODIFIED") - date last modified</w:t>
      </w:r>
    </w:p>
    <w:p w:rsidR="00AD6FF6" w:rsidRDefault="00AD6FF6">
      <w:pPr>
        <w:rPr>
          <w:ins w:id="1318" w:author="Catalin Branea" w:date="2013-03-20T10:52:00Z"/>
        </w:rPr>
        <w:pPrChange w:id="1319" w:author="Catalin Branea" w:date="2013-03-20T10:52:00Z">
          <w:pPr>
            <w:ind w:left="720" w:firstLine="720"/>
          </w:pPr>
        </w:pPrChange>
      </w:pPr>
    </w:p>
    <w:p w:rsidR="00A06F5A" w:rsidDel="00AD6FF6" w:rsidRDefault="00AD6FF6">
      <w:pPr>
        <w:rPr>
          <w:del w:id="1320" w:author="Catalin Branea" w:date="2013-03-20T10:53:00Z"/>
        </w:rPr>
        <w:pPrChange w:id="1321" w:author="Catalin Branea" w:date="2013-03-20T10:53:00Z">
          <w:pPr>
            <w:ind w:left="720" w:firstLine="720"/>
          </w:pPr>
        </w:pPrChange>
      </w:pPr>
      <w:ins w:id="1322" w:author="Catalin Branea" w:date="2013-03-20T10:53:00Z">
        <w:r>
          <w:tab/>
        </w:r>
      </w:ins>
      <w:proofErr w:type="gramStart"/>
      <w:r w:rsidR="00A06F5A">
        <w:t>RETURN(</w:t>
      </w:r>
      <w:proofErr w:type="gramEnd"/>
      <w:r w:rsidR="00A06F5A">
        <w:t>0) - number of categories</w:t>
      </w:r>
    </w:p>
    <w:p w:rsidR="00AD6FF6" w:rsidRDefault="00AD6FF6">
      <w:pPr>
        <w:rPr>
          <w:ins w:id="1323" w:author="Catalin Branea" w:date="2013-03-20T10:53:00Z"/>
        </w:rPr>
        <w:pPrChange w:id="1324" w:author="Catalin Branea" w:date="2013-03-20T10:52:00Z">
          <w:pPr>
            <w:ind w:left="720" w:firstLine="720"/>
          </w:pPr>
        </w:pPrChange>
      </w:pPr>
    </w:p>
    <w:p w:rsidR="00A06F5A" w:rsidDel="00AD6FF6" w:rsidRDefault="00AD6FF6">
      <w:pPr>
        <w:rPr>
          <w:del w:id="1325" w:author="Catalin Branea" w:date="2013-03-20T10:53:00Z"/>
        </w:rPr>
        <w:pPrChange w:id="1326" w:author="Catalin Branea" w:date="2013-03-20T10:53:00Z">
          <w:pPr>
            <w:ind w:left="720" w:firstLine="720"/>
          </w:pPr>
        </w:pPrChange>
      </w:pPr>
      <w:ins w:id="1327" w:author="Catalin Branea" w:date="2013-03-20T10:53:00Z">
        <w:r>
          <w:tab/>
        </w:r>
      </w:ins>
      <w:proofErr w:type="gramStart"/>
      <w:r w:rsidR="00A06F5A">
        <w:t>RETURN(</w:t>
      </w:r>
      <w:proofErr w:type="gramEnd"/>
      <w:ins w:id="1328" w:author="Catalin Branea" w:date="2013-03-20T10:51:00Z">
        <w:r>
          <w:t>selection_l</w:t>
        </w:r>
      </w:ins>
      <w:del w:id="1329" w:author="Catalin Branea" w:date="2013-03-20T10:51:00Z">
        <w:r w:rsidR="00A06F5A" w:rsidDel="00AD6FF6">
          <w:delText>L</w:delText>
        </w:r>
      </w:del>
      <w:r w:rsidR="00A06F5A">
        <w:t>ist</w:t>
      </w:r>
      <w:del w:id="1330" w:author="Catalin Branea" w:date="2013-03-20T10:51:00Z">
        <w:r w:rsidR="00A06F5A" w:rsidDel="00AD6FF6">
          <w:delText xml:space="preserve"> </w:delText>
        </w:r>
      </w:del>
      <w:ins w:id="1331" w:author="Catalin Branea" w:date="2013-03-20T10:51:00Z">
        <w:r>
          <w:t>_</w:t>
        </w:r>
      </w:ins>
      <w:del w:id="1332" w:author="Catalin Branea" w:date="2013-03-20T10:51:00Z">
        <w:r w:rsidR="00A06F5A" w:rsidDel="00AD6FF6">
          <w:delText xml:space="preserve">Content </w:delText>
        </w:r>
      </w:del>
      <w:r w:rsidR="00A06F5A">
        <w:t>IEN)=</w:t>
      </w:r>
      <w:del w:id="1333" w:author="Catalin Branea" w:date="2013-03-20T10:52:00Z">
        <w:r w:rsidR="00A06F5A" w:rsidDel="00AD6FF6">
          <w:delText xml:space="preserve"> </w:delText>
        </w:r>
      </w:del>
      <w:ins w:id="1334" w:author="Catalin Branea" w:date="2013-03-20T10:52:00Z">
        <w:r>
          <w:t>s</w:t>
        </w:r>
      </w:ins>
      <w:del w:id="1335" w:author="Catalin Branea" w:date="2013-03-20T10:52:00Z">
        <w:r w:rsidR="00A06F5A" w:rsidDel="00AD6FF6">
          <w:delText>S</w:delText>
        </w:r>
      </w:del>
      <w:r w:rsidR="00A06F5A">
        <w:t>equence</w:t>
      </w:r>
      <w:ins w:id="1336" w:author="Catalin Branea" w:date="2013-03-20T10:54:00Z">
        <w:r>
          <w:t>#</w:t>
        </w:r>
      </w:ins>
      <w:del w:id="1337" w:author="Catalin Branea" w:date="2013-03-20T10:52:00Z">
        <w:r w:rsidR="00A06F5A" w:rsidDel="00AD6FF6">
          <w:delText xml:space="preserve"> </w:delText>
        </w:r>
      </w:del>
      <w:r w:rsidR="00A06F5A">
        <w:t>^</w:t>
      </w:r>
      <w:del w:id="1338" w:author="Catalin Branea" w:date="2013-03-20T10:52:00Z">
        <w:r w:rsidR="00A06F5A" w:rsidDel="00AD6FF6">
          <w:delText xml:space="preserve"> Group </w:delText>
        </w:r>
      </w:del>
      <w:ins w:id="1339" w:author="Catalin Branea" w:date="2013-03-20T10:52:00Z">
        <w:r>
          <w:t>category_</w:t>
        </w:r>
      </w:ins>
      <w:r w:rsidR="00A06F5A">
        <w:t>IEN</w:t>
      </w:r>
      <w:del w:id="1340" w:author="Catalin Branea" w:date="2013-03-20T10:52:00Z">
        <w:r w:rsidR="00A06F5A" w:rsidDel="00AD6FF6">
          <w:delText xml:space="preserve"> </w:delText>
        </w:r>
      </w:del>
      <w:r w:rsidR="00A06F5A">
        <w:t>^</w:t>
      </w:r>
      <w:del w:id="1341" w:author="Catalin Branea" w:date="2013-03-20T10:52:00Z">
        <w:r w:rsidR="00A06F5A" w:rsidDel="00AD6FF6">
          <w:delText xml:space="preserve"> Group </w:delText>
        </w:r>
      </w:del>
      <w:ins w:id="1342" w:author="Catalin Branea" w:date="2013-03-20T10:52:00Z">
        <w:r>
          <w:t>category_</w:t>
        </w:r>
      </w:ins>
      <w:r w:rsidR="00A06F5A">
        <w:t>name</w:t>
      </w:r>
      <w:del w:id="1343" w:author="Catalin Branea" w:date="2013-03-20T10:52:00Z">
        <w:r w:rsidR="00A06F5A" w:rsidDel="00AD6FF6">
          <w:delText xml:space="preserve"> </w:delText>
        </w:r>
      </w:del>
      <w:r w:rsidR="00A06F5A">
        <w:t>^</w:t>
      </w:r>
      <w:del w:id="1344" w:author="Catalin Branea" w:date="2013-03-20T10:52:00Z">
        <w:r w:rsidR="00A06F5A" w:rsidDel="00AD6FF6">
          <w:delText xml:space="preserve"> S</w:delText>
        </w:r>
      </w:del>
      <w:ins w:id="1345" w:author="Catalin Branea" w:date="2013-03-20T10:52:00Z">
        <w:r>
          <w:t>s</w:t>
        </w:r>
      </w:ins>
      <w:r w:rsidR="00A06F5A">
        <w:t>how</w:t>
      </w:r>
      <w:ins w:id="1346" w:author="Catalin Branea" w:date="2013-03-20T10:52:00Z">
        <w:r>
          <w:t>_</w:t>
        </w:r>
      </w:ins>
      <w:del w:id="1347" w:author="Catalin Branea" w:date="2013-03-20T10:52:00Z">
        <w:r w:rsidR="00A06F5A" w:rsidDel="00AD6FF6">
          <w:delText xml:space="preserve"> </w:delText>
        </w:r>
      </w:del>
      <w:r w:rsidR="00A06F5A">
        <w:t>problems</w:t>
      </w:r>
      <w:del w:id="1348" w:author="Catalin Branea" w:date="2013-03-20T10:52:00Z">
        <w:r w:rsidR="00A06F5A" w:rsidDel="00AD6FF6">
          <w:delText xml:space="preserve"> </w:delText>
        </w:r>
      </w:del>
      <w:ins w:id="1349" w:author="Catalin Branea" w:date="2013-03-20T10:52:00Z">
        <w:r>
          <w:t>_</w:t>
        </w:r>
      </w:ins>
      <w:r w:rsidR="00A06F5A">
        <w:t>flag</w:t>
      </w:r>
    </w:p>
    <w:p w:rsidR="00AD6FF6" w:rsidRDefault="00AD6FF6">
      <w:pPr>
        <w:rPr>
          <w:ins w:id="1350" w:author="Catalin Branea" w:date="2013-03-20T10:53:00Z"/>
        </w:rPr>
        <w:pPrChange w:id="1351" w:author="Catalin Branea" w:date="2013-03-20T10:53:00Z">
          <w:pPr>
            <w:ind w:left="720" w:firstLine="720"/>
          </w:pPr>
        </w:pPrChange>
      </w:pPr>
    </w:p>
    <w:p w:rsidR="00A06F5A" w:rsidDel="00AD6FF6" w:rsidRDefault="00AD6FF6">
      <w:pPr>
        <w:rPr>
          <w:del w:id="1352" w:author="Catalin Branea" w:date="2013-03-20T10:53:00Z"/>
        </w:rPr>
        <w:pPrChange w:id="1353" w:author="Catalin Branea" w:date="2013-03-20T10:53:00Z">
          <w:pPr>
            <w:ind w:left="720" w:firstLine="720"/>
          </w:pPr>
        </w:pPrChange>
      </w:pPr>
      <w:ins w:id="1354" w:author="Catalin Branea" w:date="2013-03-20T10:53:00Z">
        <w:r>
          <w:tab/>
        </w:r>
      </w:ins>
      <w:proofErr w:type="gramStart"/>
      <w:r w:rsidR="00A06F5A">
        <w:t>RETURN(</w:t>
      </w:r>
      <w:proofErr w:type="gramEnd"/>
      <w:r w:rsidR="00A06F5A">
        <w:t xml:space="preserve">"GRP", </w:t>
      </w:r>
      <w:proofErr w:type="spellStart"/>
      <w:ins w:id="1355" w:author="Catalin Branea" w:date="2013-03-20T10:51:00Z">
        <w:r>
          <w:t>c</w:t>
        </w:r>
      </w:ins>
      <w:del w:id="1356" w:author="Catalin Branea" w:date="2013-03-20T10:51:00Z">
        <w:r w:rsidR="00A06F5A" w:rsidDel="00AD6FF6">
          <w:delText>C</w:delText>
        </w:r>
      </w:del>
      <w:r w:rsidR="00A06F5A">
        <w:t>ategory</w:t>
      </w:r>
      <w:del w:id="1357" w:author="Catalin Branea" w:date="2013-03-20T10:51:00Z">
        <w:r w:rsidR="00A06F5A" w:rsidDel="00AD6FF6">
          <w:delText xml:space="preserve"> </w:delText>
        </w:r>
      </w:del>
      <w:ins w:id="1358" w:author="Catalin Branea" w:date="2013-03-20T10:51:00Z">
        <w:r>
          <w:t>_</w:t>
        </w:r>
      </w:ins>
      <w:r w:rsidR="00A06F5A">
        <w:t>IEN</w:t>
      </w:r>
      <w:proofErr w:type="spellEnd"/>
      <w:r w:rsidR="00A06F5A">
        <w:t>)=</w:t>
      </w:r>
      <w:proofErr w:type="spellStart"/>
      <w:del w:id="1359" w:author="Catalin Branea" w:date="2013-03-20T10:53:00Z">
        <w:r w:rsidR="00A06F5A" w:rsidDel="00AD6FF6">
          <w:delText xml:space="preserve">List Content </w:delText>
        </w:r>
      </w:del>
      <w:ins w:id="1360" w:author="Catalin Branea" w:date="2013-03-20T10:53:00Z">
        <w:r>
          <w:t>selection_list_</w:t>
        </w:r>
      </w:ins>
      <w:r w:rsidR="00A06F5A">
        <w:t>IEN</w:t>
      </w:r>
      <w:proofErr w:type="spellEnd"/>
    </w:p>
    <w:p w:rsidR="00AD6FF6" w:rsidRDefault="00AD6FF6">
      <w:pPr>
        <w:rPr>
          <w:ins w:id="1361" w:author="Catalin Branea" w:date="2013-03-20T10:53:00Z"/>
        </w:rPr>
        <w:pPrChange w:id="1362" w:author="Catalin Branea" w:date="2013-03-20T10:53:00Z">
          <w:pPr>
            <w:ind w:left="720" w:firstLine="720"/>
          </w:pPr>
        </w:pPrChange>
      </w:pPr>
    </w:p>
    <w:p w:rsidR="00A06F5A" w:rsidDel="00AD6FF6" w:rsidRDefault="00AD6FF6">
      <w:pPr>
        <w:rPr>
          <w:del w:id="1363" w:author="Catalin Branea" w:date="2013-03-20T10:53:00Z"/>
        </w:rPr>
        <w:pPrChange w:id="1364" w:author="Catalin Branea" w:date="2013-03-20T10:53:00Z">
          <w:pPr>
            <w:ind w:left="1440"/>
          </w:pPr>
        </w:pPrChange>
      </w:pPr>
      <w:ins w:id="1365" w:author="Catalin Branea" w:date="2013-03-20T10:53:00Z">
        <w:r>
          <w:tab/>
        </w:r>
      </w:ins>
      <w:proofErr w:type="gramStart"/>
      <w:r w:rsidR="00A06F5A">
        <w:t>RETURN(</w:t>
      </w:r>
      <w:proofErr w:type="gramEnd"/>
      <w:r w:rsidR="00A06F5A">
        <w:t>"</w:t>
      </w:r>
      <w:proofErr w:type="spellStart"/>
      <w:r w:rsidR="00A06F5A">
        <w:t>SEQ",</w:t>
      </w:r>
      <w:ins w:id="1366" w:author="Catalin Branea" w:date="2013-03-20T10:54:00Z">
        <w:r>
          <w:t>s</w:t>
        </w:r>
      </w:ins>
      <w:del w:id="1367" w:author="Catalin Branea" w:date="2013-03-20T10:54:00Z">
        <w:r w:rsidR="00A06F5A" w:rsidDel="00AD6FF6">
          <w:delText># S</w:delText>
        </w:r>
      </w:del>
      <w:r w:rsidR="00A06F5A">
        <w:t>equence</w:t>
      </w:r>
      <w:proofErr w:type="spellEnd"/>
      <w:ins w:id="1368" w:author="Catalin Branea" w:date="2013-03-20T10:54:00Z">
        <w:r>
          <w:t>#</w:t>
        </w:r>
      </w:ins>
      <w:r w:rsidR="00A06F5A">
        <w:t>)=</w:t>
      </w:r>
      <w:proofErr w:type="spellStart"/>
      <w:ins w:id="1369" w:author="Catalin Branea" w:date="2013-03-20T10:53:00Z">
        <w:r>
          <w:t>selection_list_</w:t>
        </w:r>
      </w:ins>
      <w:del w:id="1370" w:author="Catalin Branea" w:date="2013-03-20T10:53:00Z">
        <w:r w:rsidR="00A06F5A" w:rsidDel="00AD6FF6">
          <w:delText>List Content</w:delText>
        </w:r>
      </w:del>
      <w:del w:id="1371" w:author="Catalin Branea" w:date="2013-03-20T10:54:00Z">
        <w:r w:rsidR="00A06F5A" w:rsidDel="00AD6FF6">
          <w:delText xml:space="preserve"> </w:delText>
        </w:r>
      </w:del>
      <w:r w:rsidR="00A06F5A">
        <w:t>IEN</w:t>
      </w:r>
      <w:proofErr w:type="spellEnd"/>
    </w:p>
    <w:p w:rsidR="00AD6FF6" w:rsidRDefault="00AD6FF6">
      <w:pPr>
        <w:rPr>
          <w:ins w:id="1372" w:author="Catalin Branea" w:date="2013-03-20T10:53:00Z"/>
        </w:rPr>
        <w:pPrChange w:id="1373" w:author="Catalin Branea" w:date="2013-03-20T10:53:00Z">
          <w:pPr>
            <w:ind w:left="720" w:firstLine="720"/>
          </w:pPr>
        </w:pPrChange>
      </w:pPr>
    </w:p>
    <w:p w:rsidR="00A06F5A" w:rsidRDefault="00AD6FF6">
      <w:pPr>
        <w:pPrChange w:id="1374" w:author="Catalin Branea" w:date="2013-03-20T10:53:00Z">
          <w:pPr>
            <w:ind w:left="1440"/>
          </w:pPr>
        </w:pPrChange>
      </w:pPr>
      <w:ins w:id="1375" w:author="Catalin Branea" w:date="2013-03-20T10:53:00Z">
        <w:r>
          <w:lastRenderedPageBreak/>
          <w:tab/>
        </w:r>
      </w:ins>
      <w:proofErr w:type="gramStart"/>
      <w:r w:rsidR="00A06F5A">
        <w:t>RETURN(</w:t>
      </w:r>
      <w:proofErr w:type="gramEnd"/>
      <w:r w:rsidR="00A06F5A">
        <w:t xml:space="preserve">"GRP", </w:t>
      </w:r>
      <w:proofErr w:type="spellStart"/>
      <w:ins w:id="1376" w:author="Catalin Branea" w:date="2013-03-20T10:54:00Z">
        <w:r>
          <w:t>c</w:t>
        </w:r>
      </w:ins>
      <w:del w:id="1377" w:author="Catalin Branea" w:date="2013-03-20T10:54:00Z">
        <w:r w:rsidR="00A06F5A" w:rsidDel="00AD6FF6">
          <w:delText>C</w:delText>
        </w:r>
      </w:del>
      <w:r w:rsidR="00A06F5A">
        <w:t>ategory</w:t>
      </w:r>
      <w:ins w:id="1378" w:author="Catalin Branea" w:date="2013-03-20T10:54:00Z">
        <w:r>
          <w:t>_</w:t>
        </w:r>
      </w:ins>
      <w:del w:id="1379" w:author="Catalin Branea" w:date="2013-03-20T10:54:00Z">
        <w:r w:rsidR="00A06F5A" w:rsidDel="00AD6FF6">
          <w:delText xml:space="preserve"> </w:delText>
        </w:r>
      </w:del>
      <w:r w:rsidR="00A06F5A">
        <w:t>IEN,</w:t>
      </w:r>
      <w:del w:id="1380" w:author="Catalin Branea" w:date="2013-03-20T10:54:00Z">
        <w:r w:rsidR="00A06F5A" w:rsidDel="00AD6FF6">
          <w:delText># S</w:delText>
        </w:r>
      </w:del>
      <w:ins w:id="1381" w:author="Catalin Branea" w:date="2013-03-20T10:54:00Z">
        <w:r>
          <w:t>s</w:t>
        </w:r>
      </w:ins>
      <w:r w:rsidR="00A06F5A">
        <w:t>equence</w:t>
      </w:r>
      <w:proofErr w:type="spellEnd"/>
      <w:ins w:id="1382" w:author="Catalin Branea" w:date="2013-03-20T10:54:00Z">
        <w:r>
          <w:t>#</w:t>
        </w:r>
      </w:ins>
      <w:r w:rsidR="00A06F5A">
        <w:t>)=</w:t>
      </w:r>
      <w:proofErr w:type="spellStart"/>
      <w:ins w:id="1383" w:author="Catalin Branea" w:date="2013-03-20T10:54:00Z">
        <w:r>
          <w:t>p</w:t>
        </w:r>
      </w:ins>
      <w:del w:id="1384" w:author="Catalin Branea" w:date="2013-03-20T10:54:00Z">
        <w:r w:rsidR="00A06F5A" w:rsidDel="00AD6FF6">
          <w:delText>P</w:delText>
        </w:r>
      </w:del>
      <w:r w:rsidR="00A06F5A">
        <w:t>roblem</w:t>
      </w:r>
      <w:ins w:id="1385" w:author="Catalin Branea" w:date="2013-03-20T10:54:00Z">
        <w:r>
          <w:t>_</w:t>
        </w:r>
      </w:ins>
      <w:del w:id="1386" w:author="Catalin Branea" w:date="2013-03-20T10:54:00Z">
        <w:r w:rsidR="00A06F5A" w:rsidDel="00AD6FF6">
          <w:delText xml:space="preserve"> </w:delText>
        </w:r>
      </w:del>
      <w:r w:rsidR="00A06F5A">
        <w:t>name</w:t>
      </w:r>
      <w:del w:id="1387" w:author="Catalin Branea" w:date="2013-03-20T10:54:00Z">
        <w:r w:rsidR="00A06F5A" w:rsidDel="00AD6FF6">
          <w:delText xml:space="preserve"> </w:delText>
        </w:r>
      </w:del>
      <w:r w:rsidR="00A06F5A">
        <w:t>^</w:t>
      </w:r>
      <w:del w:id="1388" w:author="Catalin Branea" w:date="2013-03-20T10:54:00Z">
        <w:r w:rsidR="00A06F5A" w:rsidDel="00AD6FF6">
          <w:delText xml:space="preserve"> P</w:delText>
        </w:r>
      </w:del>
      <w:ins w:id="1389" w:author="Catalin Branea" w:date="2013-03-20T10:54:00Z">
        <w:r>
          <w:t>p</w:t>
        </w:r>
      </w:ins>
      <w:r w:rsidR="00A06F5A">
        <w:t>roblem</w:t>
      </w:r>
      <w:ins w:id="1390" w:author="Catalin Branea" w:date="2013-03-20T10:55:00Z">
        <w:r>
          <w:t>_</w:t>
        </w:r>
      </w:ins>
      <w:del w:id="1391" w:author="Catalin Branea" w:date="2013-03-20T10:55:00Z">
        <w:r w:rsidR="00A06F5A" w:rsidDel="00AD6FF6">
          <w:delText xml:space="preserve"> </w:delText>
        </w:r>
      </w:del>
      <w:r w:rsidR="00A06F5A">
        <w:t>code</w:t>
      </w:r>
      <w:del w:id="1392" w:author="Catalin Branea" w:date="2013-03-20T10:55:00Z">
        <w:r w:rsidR="00A06F5A" w:rsidDel="00AD6FF6">
          <w:delText xml:space="preserve"> </w:delText>
        </w:r>
      </w:del>
      <w:r w:rsidR="00A06F5A">
        <w:t>^</w:t>
      </w:r>
      <w:del w:id="1393" w:author="Catalin Branea" w:date="2013-03-20T10:55:00Z">
        <w:r w:rsidR="00A06F5A" w:rsidDel="00AD6FF6">
          <w:delText xml:space="preserve"> I</w:delText>
        </w:r>
      </w:del>
      <w:ins w:id="1394" w:author="Catalin Branea" w:date="2013-03-20T10:55:00Z">
        <w:r>
          <w:t>i</w:t>
        </w:r>
      </w:ins>
      <w:r w:rsidR="00A06F5A">
        <w:t>nactive</w:t>
      </w:r>
      <w:ins w:id="1395" w:author="Catalin Branea" w:date="2013-03-20T10:55:00Z">
        <w:r>
          <w:t>_</w:t>
        </w:r>
      </w:ins>
      <w:del w:id="1396" w:author="Catalin Branea" w:date="2013-03-20T10:55:00Z">
        <w:r w:rsidR="00A06F5A" w:rsidDel="00AD6FF6">
          <w:delText xml:space="preserve"> </w:delText>
        </w:r>
      </w:del>
      <w:r w:rsidR="00A06F5A">
        <w:t>flag</w:t>
      </w:r>
      <w:proofErr w:type="spellEnd"/>
      <w:r w:rsidR="00A06F5A">
        <w:t xml:space="preserve"> (1 for </w:t>
      </w:r>
      <w:ins w:id="1397" w:author="Catalin Branea" w:date="2013-03-20T10:55:00Z">
        <w:r>
          <w:tab/>
        </w:r>
        <w:r>
          <w:tab/>
        </w:r>
        <w:r>
          <w:tab/>
        </w:r>
      </w:ins>
      <w:r w:rsidR="00A06F5A">
        <w:t>inactive code, 0 for active)</w:t>
      </w:r>
    </w:p>
    <w:p w:rsidR="00A06F5A" w:rsidRDefault="00A06F5A" w:rsidP="00A06F5A">
      <w:pPr>
        <w:rPr>
          <w:color w:val="000000"/>
        </w:rPr>
      </w:pPr>
      <w:r>
        <w:rPr>
          <w:color w:val="000000"/>
        </w:rPr>
        <w:t>GMPLLST</w:t>
      </w:r>
      <w:r>
        <w:rPr>
          <w:color w:val="000000"/>
        </w:rPr>
        <w:tab/>
      </w:r>
      <w:del w:id="1398" w:author="Catalin Branea" w:date="2013-03-20T10:55:00Z">
        <w:r w:rsidDel="00AD6FF6">
          <w:rPr>
            <w:color w:val="000000"/>
          </w:rPr>
          <w:delText>(</w:delText>
        </w:r>
      </w:del>
      <w:ins w:id="1399" w:author="Catalin Branea" w:date="2013-03-20T10:55:00Z">
        <w:r w:rsidR="00AD6FF6">
          <w:rPr>
            <w:color w:val="000000"/>
          </w:rPr>
          <w:t>[</w:t>
        </w:r>
      </w:ins>
      <w:proofErr w:type="spellStart"/>
      <w:r>
        <w:rPr>
          <w:color w:val="000000"/>
        </w:rPr>
        <w:t>Required</w:t>
      </w:r>
      <w:proofErr w:type="gramStart"/>
      <w:ins w:id="1400" w:author="Catalin Branea" w:date="2013-03-20T10:55:00Z">
        <w:r w:rsidR="00AD6FF6">
          <w:rPr>
            <w:color w:val="000000"/>
          </w:rPr>
          <w:t>,Numeric</w:t>
        </w:r>
        <w:proofErr w:type="spellEnd"/>
        <w:proofErr w:type="gramEnd"/>
        <w:r w:rsidR="00AD6FF6">
          <w:rPr>
            <w:color w:val="000000"/>
          </w:rPr>
          <w:t>]</w:t>
        </w:r>
      </w:ins>
      <w:del w:id="1401" w:author="Catalin Branea" w:date="2013-03-20T10:55:00Z">
        <w:r w:rsidDel="00AD6FF6">
          <w:rPr>
            <w:color w:val="000000"/>
          </w:rPr>
          <w:delText>)</w:delText>
        </w:r>
      </w:del>
      <w:r>
        <w:rPr>
          <w:color w:val="000000"/>
        </w:rPr>
        <w:t xml:space="preserve"> The problem selection list I</w:t>
      </w:r>
      <w:ins w:id="1402" w:author="Catalin Branea" w:date="2013-03-20T10:55:00Z">
        <w:r w:rsidR="00AD6FF6">
          <w:rPr>
            <w:color w:val="000000"/>
          </w:rPr>
          <w:t>E</w:t>
        </w:r>
      </w:ins>
      <w:del w:id="1403" w:author="Catalin Branea" w:date="2013-03-20T10:55:00Z">
        <w:r w:rsidDel="00AD6FF6">
          <w:rPr>
            <w:color w:val="000000"/>
          </w:rPr>
          <w:delText>F</w:delText>
        </w:r>
      </w:del>
      <w:r>
        <w:rPr>
          <w:color w:val="000000"/>
        </w:rPr>
        <w:t>N</w:t>
      </w:r>
    </w:p>
    <w:p w:rsidR="00A06F5A" w:rsidRDefault="00A06F5A" w:rsidP="00A06F5A">
      <w:pPr>
        <w:rPr>
          <w:ins w:id="1404" w:author="Catalin Branea" w:date="2013-03-20T10:57:00Z"/>
        </w:rPr>
      </w:pPr>
      <w:r>
        <w:t>CODLEN</w:t>
      </w:r>
      <w:r>
        <w:tab/>
      </w:r>
      <w:ins w:id="1405" w:author="Catalin Branea" w:date="2013-03-20T10:55:00Z">
        <w:r w:rsidR="00AD6FF6">
          <w:t>[</w:t>
        </w:r>
      </w:ins>
      <w:proofErr w:type="spellStart"/>
      <w:del w:id="1406" w:author="Catalin Branea" w:date="2013-03-20T10:55:00Z">
        <w:r w:rsidDel="00AD6FF6">
          <w:delText>(</w:delText>
        </w:r>
      </w:del>
      <w:r>
        <w:t>Optional</w:t>
      </w:r>
      <w:proofErr w:type="gramStart"/>
      <w:ins w:id="1407" w:author="Catalin Branea" w:date="2013-03-20T10:55:00Z">
        <w:r w:rsidR="00AD6FF6">
          <w:t>,Numeric</w:t>
        </w:r>
        <w:proofErr w:type="spellEnd"/>
        <w:proofErr w:type="gramEnd"/>
        <w:r w:rsidR="00AD6FF6">
          <w:t>]</w:t>
        </w:r>
      </w:ins>
      <w:del w:id="1408" w:author="Catalin Branea" w:date="2013-03-20T10:55:00Z">
        <w:r w:rsidDel="00AD6FF6">
          <w:delText>)</w:delText>
        </w:r>
      </w:del>
      <w:r>
        <w:t xml:space="preserve"> A number that specifies the maxim length of the returned problem text</w:t>
      </w:r>
    </w:p>
    <w:p w:rsidR="00AD6FF6" w:rsidRDefault="00AD6FF6" w:rsidP="00A06F5A">
      <w:ins w:id="1409" w:author="Catalin Branea" w:date="2013-03-20T10:57:00Z">
        <w:r>
          <w:t>MINIM</w:t>
        </w:r>
        <w:r>
          <w:tab/>
        </w:r>
        <w:r>
          <w:tab/>
          <w:t>[</w:t>
        </w:r>
        <w:proofErr w:type="spellStart"/>
        <w:r>
          <w:t>Optional</w:t>
        </w:r>
        <w:proofErr w:type="gramStart"/>
        <w:r>
          <w:t>,Boolean</w:t>
        </w:r>
        <w:proofErr w:type="spellEnd"/>
        <w:proofErr w:type="gramEnd"/>
        <w:r>
          <w:t>]</w:t>
        </w:r>
      </w:ins>
      <w:ins w:id="1410" w:author="Catalin Branea" w:date="2013-03-21T12:58:00Z">
        <w:r w:rsidR="002436F3">
          <w:t xml:space="preserve"> </w:t>
        </w:r>
      </w:ins>
      <w:ins w:id="1411" w:author="Catalin Branea" w:date="2013-03-21T12:59:00Z">
        <w:r w:rsidR="002436F3">
          <w:t>When set to 1 will r</w:t>
        </w:r>
      </w:ins>
      <w:ins w:id="1412" w:author="Catalin Branea" w:date="2013-03-21T12:58:00Z">
        <w:r w:rsidR="002436F3">
          <w:t>eturn minimal information (</w:t>
        </w:r>
      </w:ins>
      <w:ins w:id="1413" w:author="Catalin Branea" w:date="2013-03-21T12:59:00Z">
        <w:r w:rsidR="002436F3">
          <w:t xml:space="preserve">problem selection list </w:t>
        </w:r>
        <w:r w:rsidR="002436F3">
          <w:tab/>
        </w:r>
        <w:r w:rsidR="002436F3">
          <w:tab/>
        </w:r>
      </w:ins>
      <w:ins w:id="1414" w:author="Catalin Branea" w:date="2013-03-21T12:58:00Z">
        <w:r w:rsidR="00975BCF">
          <w:t>name</w:t>
        </w:r>
      </w:ins>
      <w:ins w:id="1415" w:author="Catalin Branea" w:date="2013-03-21T13:01:00Z">
        <w:r w:rsidR="00975BCF">
          <w:t xml:space="preserve">, </w:t>
        </w:r>
      </w:ins>
      <w:ins w:id="1416" w:author="Catalin Branea" w:date="2013-03-21T12:58:00Z">
        <w:r w:rsidR="002436F3">
          <w:t>date last modified</w:t>
        </w:r>
      </w:ins>
      <w:ins w:id="1417" w:author="Catalin Branea" w:date="2013-03-21T13:01:00Z">
        <w:r w:rsidR="00975BCF">
          <w:t xml:space="preserve"> and clinic</w:t>
        </w:r>
      </w:ins>
      <w:ins w:id="1418" w:author="Catalin Branea" w:date="2013-03-21T12:58:00Z">
        <w:r w:rsidR="002436F3">
          <w:t>)</w:t>
        </w:r>
      </w:ins>
      <w:ins w:id="1419" w:author="Catalin Branea" w:date="2013-03-21T12:59:00Z">
        <w:r w:rsidR="002436F3">
          <w:t xml:space="preserve">, otherwise returns </w:t>
        </w:r>
      </w:ins>
      <w:ins w:id="1420" w:author="Catalin Branea" w:date="2013-03-21T13:00:00Z">
        <w:r w:rsidR="002436F3">
          <w:t>full</w:t>
        </w:r>
      </w:ins>
      <w:ins w:id="1421" w:author="Catalin Branea" w:date="2013-03-21T12:59:00Z">
        <w:r w:rsidR="002436F3">
          <w:t xml:space="preserve"> info</w:t>
        </w:r>
      </w:ins>
      <w:ins w:id="1422" w:author="Catalin Branea" w:date="2013-03-21T13:00:00Z">
        <w:r w:rsidR="002436F3">
          <w:t>.</w:t>
        </w:r>
        <w:r w:rsidR="004D1F97">
          <w:t xml:space="preserve"> Default: 0</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423" w:author="Catalin Branea" w:date="2013-03-21T12:53:00Z">
        <w:r w:rsidDel="001728E4">
          <w:rPr>
            <w:color w:val="000000"/>
          </w:rPr>
          <w:delText xml:space="preserve">invalid </w:delText>
        </w:r>
      </w:del>
      <w:r>
        <w:t>GMPLLST</w:t>
      </w:r>
      <w:proofErr w:type="gramStart"/>
      <w:ins w:id="1424" w:author="Catalin Branea" w:date="2013-03-21T12:53:00Z">
        <w:r w:rsidR="001728E4">
          <w:t>,CODLEN</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$$GETCAT</w:t>
      </w:r>
      <w:r>
        <w:t>^GMPLAPI1() – Detailed category information</w:t>
      </w:r>
    </w:p>
    <w:p w:rsidR="00A06F5A" w:rsidRDefault="00A06F5A" w:rsidP="00A06F5A">
      <w:r>
        <w:t>Returns specified problem selection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w:t>
      </w:r>
      <w:r w:rsidRPr="004E3A1D">
        <w:t>^GMPLAPI</w:t>
      </w:r>
      <w:r>
        <w:t>1</w:t>
      </w:r>
      <w:r>
        <w:rPr>
          <w:color w:val="000000"/>
        </w:rPr>
        <w:t>(.RETURN,GMPLGRP)</w:t>
      </w:r>
    </w:p>
    <w:p w:rsidR="00A06F5A" w:rsidRDefault="00A06F5A" w:rsidP="00A06F5A">
      <w:pPr>
        <w:pStyle w:val="Heading5"/>
      </w:pPr>
      <w:r>
        <w:t>Input Parameters</w:t>
      </w:r>
    </w:p>
    <w:p w:rsidR="00A06F5A" w:rsidDel="009D0E9F" w:rsidRDefault="00A06F5A" w:rsidP="00A06F5A">
      <w:pPr>
        <w:rPr>
          <w:del w:id="1425" w:author="Catalin Branea" w:date="2013-03-20T10:58:00Z"/>
          <w:color w:val="000000"/>
        </w:rPr>
      </w:pPr>
      <w:r>
        <w:rPr>
          <w:color w:val="000000"/>
        </w:rPr>
        <w:t>.RETURN</w:t>
      </w:r>
      <w:r>
        <w:rPr>
          <w:color w:val="000000"/>
        </w:rPr>
        <w:tab/>
      </w:r>
      <w:ins w:id="1426" w:author="Catalin Branea" w:date="2013-03-20T10:58:00Z">
        <w:r w:rsidR="009D0E9F">
          <w:rPr>
            <w:color w:val="000000"/>
          </w:rPr>
          <w:t>[</w:t>
        </w:r>
      </w:ins>
      <w:proofErr w:type="spellStart"/>
      <w:del w:id="1427" w:author="Catalin Branea" w:date="2013-03-20T10:58:00Z">
        <w:r w:rsidDel="009D0E9F">
          <w:rPr>
            <w:color w:val="000000"/>
          </w:rPr>
          <w:delText>(</w:delText>
        </w:r>
      </w:del>
      <w:r>
        <w:rPr>
          <w:color w:val="000000"/>
        </w:rPr>
        <w:t>Required</w:t>
      </w:r>
      <w:proofErr w:type="gramStart"/>
      <w:ins w:id="1428" w:author="Catalin Branea" w:date="2013-03-20T10:58:00Z">
        <w:r w:rsidR="009D0E9F">
          <w:rPr>
            <w:color w:val="000000"/>
          </w:rPr>
          <w:t>,Array</w:t>
        </w:r>
        <w:proofErr w:type="spellEnd"/>
        <w:proofErr w:type="gramEnd"/>
        <w:r w:rsidR="009D0E9F">
          <w:rPr>
            <w:color w:val="000000"/>
          </w:rPr>
          <w:t>]</w:t>
        </w:r>
      </w:ins>
      <w:del w:id="1429" w:author="Catalin Branea" w:date="2013-03-20T10:58:00Z">
        <w:r w:rsidDel="009D0E9F">
          <w:rPr>
            <w:color w:val="000000"/>
          </w:rPr>
          <w:delText>)</w:delText>
        </w:r>
      </w:del>
      <w:r>
        <w:rPr>
          <w:color w:val="000000"/>
        </w:rPr>
        <w:t xml:space="preserve"> Array passed by reference that will receive the data. The output format is </w:t>
      </w:r>
      <w:r>
        <w:rPr>
          <w:color w:val="000000"/>
        </w:rPr>
        <w:tab/>
      </w:r>
    </w:p>
    <w:p w:rsidR="00A06F5A" w:rsidDel="009D0E9F" w:rsidRDefault="00A06F5A">
      <w:pPr>
        <w:rPr>
          <w:del w:id="1430" w:author="Catalin Branea" w:date="2013-03-20T10:58:00Z"/>
        </w:rPr>
        <w:pPrChange w:id="1431" w:author="Catalin Branea" w:date="2013-03-20T10:58:00Z">
          <w:pPr>
            <w:ind w:left="720" w:firstLine="720"/>
          </w:pPr>
        </w:pPrChange>
      </w:pPr>
      <w:proofErr w:type="gramStart"/>
      <w:r>
        <w:t>RETURN(</w:t>
      </w:r>
      <w:proofErr w:type="gramEnd"/>
      <w:ins w:id="1432" w:author="Catalin Branea" w:date="2013-03-20T10:58:00Z">
        <w:r w:rsidR="009D0E9F">
          <w:t>p</w:t>
        </w:r>
      </w:ins>
      <w:del w:id="1433" w:author="Catalin Branea" w:date="2013-03-20T10:58:00Z">
        <w:r w:rsidDel="009D0E9F">
          <w:delText>P</w:delText>
        </w:r>
      </w:del>
      <w:r>
        <w:t>roblem</w:t>
      </w:r>
      <w:ins w:id="1434" w:author="Catalin Branea" w:date="2013-03-20T10:58:00Z">
        <w:r w:rsidR="009D0E9F">
          <w:t>_</w:t>
        </w:r>
      </w:ins>
      <w:del w:id="1435" w:author="Catalin Branea" w:date="2013-03-20T10:58:00Z">
        <w:r w:rsidDel="009D0E9F">
          <w:delText xml:space="preserve"> </w:delText>
        </w:r>
      </w:del>
      <w:r>
        <w:t>IEN)=</w:t>
      </w:r>
      <w:ins w:id="1436" w:author="Catalin Branea" w:date="2013-03-20T10:59:00Z">
        <w:r w:rsidR="009D0E9F">
          <w:t>s</w:t>
        </w:r>
      </w:ins>
      <w:del w:id="1437" w:author="Catalin Branea" w:date="2013-03-20T10:58:00Z">
        <w:r w:rsidDel="009D0E9F">
          <w:delText>S</w:delText>
        </w:r>
      </w:del>
      <w:r>
        <w:t>equence</w:t>
      </w:r>
      <w:del w:id="1438" w:author="Catalin Branea" w:date="2013-03-20T10:59:00Z">
        <w:r w:rsidDel="009D0E9F">
          <w:delText xml:space="preserve"> </w:delText>
        </w:r>
      </w:del>
      <w:ins w:id="1439" w:author="Catalin Branea" w:date="2013-03-20T10:59:00Z">
        <w:r w:rsidR="009D0E9F">
          <w:t>#</w:t>
        </w:r>
      </w:ins>
      <w:r>
        <w:t>^</w:t>
      </w:r>
      <w:del w:id="1440" w:author="Catalin Branea" w:date="2013-03-20T10:59:00Z">
        <w:r w:rsidDel="009D0E9F">
          <w:delText xml:space="preserve"> Pointer to problem</w:delText>
        </w:r>
      </w:del>
      <w:ins w:id="1441" w:author="Catalin Branea" w:date="2013-03-20T10:59:00Z">
        <w:r w:rsidR="009D0E9F">
          <w:t>lexicon_term_IEN</w:t>
        </w:r>
      </w:ins>
      <w:r>
        <w:t>(757.01)</w:t>
      </w:r>
      <w:del w:id="1442" w:author="Catalin Branea" w:date="2013-03-20T11:00:00Z">
        <w:r w:rsidDel="009D0E9F">
          <w:delText xml:space="preserve"> </w:delText>
        </w:r>
      </w:del>
      <w:r>
        <w:t>^</w:t>
      </w:r>
      <w:del w:id="1443" w:author="Catalin Branea" w:date="2013-03-20T11:00:00Z">
        <w:r w:rsidDel="009D0E9F">
          <w:delText xml:space="preserve"> D</w:delText>
        </w:r>
      </w:del>
      <w:ins w:id="1444" w:author="Catalin Branea" w:date="2013-03-20T11:00:00Z">
        <w:r w:rsidR="009D0E9F">
          <w:t>d</w:t>
        </w:r>
      </w:ins>
      <w:r>
        <w:t>isplay</w:t>
      </w:r>
      <w:del w:id="1445" w:author="Catalin Branea" w:date="2013-03-20T11:00:00Z">
        <w:r w:rsidDel="009D0E9F">
          <w:delText xml:space="preserve"> </w:delText>
        </w:r>
      </w:del>
      <w:ins w:id="1446" w:author="Catalin Branea" w:date="2013-03-20T11:00:00Z">
        <w:r w:rsidR="009D0E9F">
          <w:t>_</w:t>
        </w:r>
      </w:ins>
      <w:r>
        <w:t>text</w:t>
      </w:r>
      <w:del w:id="1447" w:author="Catalin Branea" w:date="2013-03-20T11:00:00Z">
        <w:r w:rsidDel="009D0E9F">
          <w:delText xml:space="preserve"> </w:delText>
        </w:r>
      </w:del>
      <w:r>
        <w:t>^</w:t>
      </w:r>
      <w:del w:id="1448" w:author="Catalin Branea" w:date="2013-03-20T11:00:00Z">
        <w:r w:rsidDel="009D0E9F">
          <w:delText xml:space="preserve"> </w:delText>
        </w:r>
      </w:del>
      <w:r>
        <w:t>ICD</w:t>
      </w:r>
      <w:ins w:id="1449" w:author="Catalin Branea" w:date="2013-03-20T11:00:00Z">
        <w:r w:rsidR="009D0E9F">
          <w:t>9</w:t>
        </w:r>
      </w:ins>
      <w:del w:id="1450" w:author="Catalin Branea" w:date="2013-03-20T11:00:00Z">
        <w:r w:rsidDel="009D0E9F">
          <w:delText xml:space="preserve"> C</w:delText>
        </w:r>
      </w:del>
      <w:ins w:id="1451" w:author="Catalin Branea" w:date="2013-03-20T11:00:00Z">
        <w:r w:rsidR="009D0E9F">
          <w:t>_c</w:t>
        </w:r>
      </w:ins>
      <w:r>
        <w:t>ode</w:t>
      </w:r>
    </w:p>
    <w:p w:rsidR="009D0E9F" w:rsidRDefault="009D0E9F">
      <w:pPr>
        <w:rPr>
          <w:ins w:id="1452" w:author="Catalin Branea" w:date="2013-03-20T10:58:00Z"/>
        </w:rPr>
        <w:pPrChange w:id="1453" w:author="Catalin Branea" w:date="2013-03-20T10:58:00Z">
          <w:pPr>
            <w:ind w:left="720" w:firstLine="720"/>
          </w:pPr>
        </w:pPrChange>
      </w:pPr>
    </w:p>
    <w:p w:rsidR="00A06F5A" w:rsidDel="009D0E9F" w:rsidRDefault="009D0E9F">
      <w:pPr>
        <w:rPr>
          <w:del w:id="1454" w:author="Catalin Branea" w:date="2013-03-20T10:58:00Z"/>
        </w:rPr>
        <w:pPrChange w:id="1455" w:author="Catalin Branea" w:date="2013-03-20T10:58:00Z">
          <w:pPr>
            <w:ind w:left="720" w:firstLine="720"/>
          </w:pPr>
        </w:pPrChange>
      </w:pPr>
      <w:ins w:id="1456" w:author="Catalin Branea" w:date="2013-03-20T10:58:00Z">
        <w:r>
          <w:tab/>
        </w:r>
      </w:ins>
      <w:proofErr w:type="gramStart"/>
      <w:r w:rsidR="00A06F5A">
        <w:t>RETURN(</w:t>
      </w:r>
      <w:proofErr w:type="spellStart"/>
      <w:proofErr w:type="gramEnd"/>
      <w:ins w:id="1457" w:author="Catalin Branea" w:date="2013-03-20T11:00:00Z">
        <w:r>
          <w:t>p</w:t>
        </w:r>
      </w:ins>
      <w:del w:id="1458" w:author="Catalin Branea" w:date="2013-03-20T11:00:00Z">
        <w:r w:rsidR="00A06F5A" w:rsidDel="009D0E9F">
          <w:delText>P</w:delText>
        </w:r>
      </w:del>
      <w:r w:rsidR="00A06F5A">
        <w:t>roblem</w:t>
      </w:r>
      <w:ins w:id="1459" w:author="Catalin Branea" w:date="2013-03-20T11:00:00Z">
        <w:r>
          <w:t>_</w:t>
        </w:r>
      </w:ins>
      <w:del w:id="1460" w:author="Catalin Branea" w:date="2013-03-20T11:00:00Z">
        <w:r w:rsidR="00A06F5A" w:rsidDel="009D0E9F">
          <w:delText xml:space="preserve"> </w:delText>
        </w:r>
      </w:del>
      <w:r w:rsidR="00A06F5A">
        <w:t>IEN</w:t>
      </w:r>
      <w:proofErr w:type="spellEnd"/>
      <w:r w:rsidR="00A06F5A">
        <w:t>, "CODE")=ICD</w:t>
      </w:r>
      <w:ins w:id="1461" w:author="Catalin Branea" w:date="2013-03-20T11:00:00Z">
        <w:r>
          <w:t>9</w:t>
        </w:r>
      </w:ins>
      <w:del w:id="1462" w:author="Catalin Branea" w:date="2013-03-20T11:00:00Z">
        <w:r w:rsidR="00A06F5A" w:rsidDel="009D0E9F">
          <w:delText xml:space="preserve"> </w:delText>
        </w:r>
      </w:del>
      <w:ins w:id="1463" w:author="Catalin Branea" w:date="2013-03-20T11:00:00Z">
        <w:r>
          <w:t>_</w:t>
        </w:r>
      </w:ins>
      <w:del w:id="1464" w:author="Catalin Branea" w:date="2013-03-20T11:00:00Z">
        <w:r w:rsidR="00A06F5A" w:rsidDel="009D0E9F">
          <w:delText>C</w:delText>
        </w:r>
      </w:del>
      <w:ins w:id="1465" w:author="Catalin Branea" w:date="2013-03-20T11:00:00Z">
        <w:r>
          <w:t>c</w:t>
        </w:r>
      </w:ins>
      <w:r w:rsidR="00A06F5A">
        <w:t>ode</w:t>
      </w:r>
      <w:del w:id="1466" w:author="Catalin Branea" w:date="2013-03-20T11:00:00Z">
        <w:r w:rsidR="00A06F5A" w:rsidDel="009D0E9F">
          <w:delText xml:space="preserve"> </w:delText>
        </w:r>
      </w:del>
      <w:r w:rsidR="00A06F5A">
        <w:t>^</w:t>
      </w:r>
      <w:del w:id="1467" w:author="Catalin Branea" w:date="2013-03-20T11:00:00Z">
        <w:r w:rsidR="00A06F5A" w:rsidDel="009D0E9F">
          <w:delText xml:space="preserve"> I</w:delText>
        </w:r>
      </w:del>
      <w:ins w:id="1468" w:author="Catalin Branea" w:date="2013-03-20T11:00:00Z">
        <w:r>
          <w:t>i</w:t>
        </w:r>
      </w:ins>
      <w:r w:rsidR="00A06F5A">
        <w:t>nactive</w:t>
      </w:r>
      <w:del w:id="1469" w:author="Catalin Branea" w:date="2013-03-20T11:00:00Z">
        <w:r w:rsidR="00A06F5A" w:rsidDel="009D0E9F">
          <w:delText xml:space="preserve"> </w:delText>
        </w:r>
      </w:del>
      <w:ins w:id="1470" w:author="Catalin Branea" w:date="2013-03-20T11:00:00Z">
        <w:r>
          <w:t>_</w:t>
        </w:r>
      </w:ins>
      <w:r w:rsidR="00A06F5A">
        <w:t>flag</w:t>
      </w:r>
    </w:p>
    <w:p w:rsidR="009D0E9F" w:rsidRDefault="009D0E9F">
      <w:pPr>
        <w:rPr>
          <w:ins w:id="1471" w:author="Catalin Branea" w:date="2013-03-20T10:58:00Z"/>
        </w:rPr>
        <w:pPrChange w:id="1472" w:author="Catalin Branea" w:date="2013-03-20T10:58:00Z">
          <w:pPr>
            <w:ind w:left="720" w:firstLine="720"/>
          </w:pPr>
        </w:pPrChange>
      </w:pPr>
      <w:ins w:id="1473" w:author="Catalin Branea" w:date="2013-03-20T10:58:00Z">
        <w:r>
          <w:tab/>
        </w:r>
      </w:ins>
    </w:p>
    <w:p w:rsidR="00A06F5A" w:rsidDel="009D0E9F" w:rsidRDefault="009D0E9F">
      <w:pPr>
        <w:rPr>
          <w:del w:id="1474" w:author="Catalin Branea" w:date="2013-03-20T10:58:00Z"/>
        </w:rPr>
        <w:pPrChange w:id="1475" w:author="Catalin Branea" w:date="2013-03-20T10:58:00Z">
          <w:pPr>
            <w:ind w:left="720" w:firstLine="720"/>
          </w:pPr>
        </w:pPrChange>
      </w:pPr>
      <w:ins w:id="1476" w:author="Catalin Branea" w:date="2013-03-20T10:58:00Z">
        <w:r>
          <w:tab/>
        </w:r>
      </w:ins>
      <w:proofErr w:type="gramStart"/>
      <w:r w:rsidR="00A06F5A">
        <w:t>RETURN(</w:t>
      </w:r>
      <w:proofErr w:type="gramEnd"/>
      <w:r w:rsidR="00A06F5A">
        <w:t>"</w:t>
      </w:r>
      <w:proofErr w:type="spellStart"/>
      <w:r w:rsidR="00A06F5A">
        <w:t>SEQ",</w:t>
      </w:r>
      <w:del w:id="1477" w:author="Catalin Branea" w:date="2013-03-20T11:00:00Z">
        <w:r w:rsidR="00A06F5A" w:rsidDel="009D0E9F">
          <w:delText xml:space="preserve"> S</w:delText>
        </w:r>
      </w:del>
      <w:ins w:id="1478" w:author="Catalin Branea" w:date="2013-03-20T11:00:00Z">
        <w:r>
          <w:t>s</w:t>
        </w:r>
      </w:ins>
      <w:r w:rsidR="00A06F5A">
        <w:t>equence</w:t>
      </w:r>
      <w:proofErr w:type="spellEnd"/>
      <w:del w:id="1479" w:author="Catalin Branea" w:date="2013-03-20T11:00:00Z">
        <w:r w:rsidR="00A06F5A" w:rsidDel="009D0E9F">
          <w:delText xml:space="preserve"> </w:delText>
        </w:r>
      </w:del>
      <w:r w:rsidR="00A06F5A">
        <w:t>#)=</w:t>
      </w:r>
      <w:proofErr w:type="spellStart"/>
      <w:ins w:id="1480" w:author="Catalin Branea" w:date="2013-03-20T11:00:00Z">
        <w:r>
          <w:t>p</w:t>
        </w:r>
      </w:ins>
      <w:del w:id="1481" w:author="Catalin Branea" w:date="2013-03-20T11:00:00Z">
        <w:r w:rsidR="00A06F5A" w:rsidDel="009D0E9F">
          <w:delText>P</w:delText>
        </w:r>
      </w:del>
      <w:r w:rsidR="00A06F5A">
        <w:t>roblem</w:t>
      </w:r>
      <w:ins w:id="1482" w:author="Catalin Branea" w:date="2013-03-20T11:00:00Z">
        <w:r>
          <w:t>_</w:t>
        </w:r>
      </w:ins>
      <w:del w:id="1483" w:author="Catalin Branea" w:date="2013-03-20T11:00:00Z">
        <w:r w:rsidR="00A06F5A" w:rsidDel="009D0E9F">
          <w:delText xml:space="preserve"> </w:delText>
        </w:r>
      </w:del>
      <w:r w:rsidR="00A06F5A">
        <w:t>IEN</w:t>
      </w:r>
      <w:proofErr w:type="spellEnd"/>
    </w:p>
    <w:p w:rsidR="009D0E9F" w:rsidRDefault="009D0E9F">
      <w:pPr>
        <w:rPr>
          <w:ins w:id="1484" w:author="Catalin Branea" w:date="2013-03-20T10:58:00Z"/>
        </w:rPr>
        <w:pPrChange w:id="1485" w:author="Catalin Branea" w:date="2013-03-20T10:58:00Z">
          <w:pPr>
            <w:ind w:left="720" w:firstLine="720"/>
          </w:pPr>
        </w:pPrChange>
      </w:pPr>
    </w:p>
    <w:p w:rsidR="00A06F5A" w:rsidRDefault="009D0E9F">
      <w:pPr>
        <w:pPrChange w:id="1486" w:author="Catalin Branea" w:date="2013-03-20T10:58:00Z">
          <w:pPr>
            <w:ind w:left="720" w:firstLine="720"/>
          </w:pPr>
        </w:pPrChange>
      </w:pPr>
      <w:ins w:id="1487" w:author="Catalin Branea" w:date="2013-03-20T10:58:00Z">
        <w:r>
          <w:tab/>
        </w:r>
      </w:ins>
      <w:proofErr w:type="gramStart"/>
      <w:r w:rsidR="00A06F5A">
        <w:t>RETURN(</w:t>
      </w:r>
      <w:proofErr w:type="gramEnd"/>
      <w:r w:rsidR="00A06F5A">
        <w:t>"PROB",</w:t>
      </w:r>
      <w:proofErr w:type="spellStart"/>
      <w:del w:id="1488" w:author="Catalin Branea" w:date="2013-03-20T11:01:00Z">
        <w:r w:rsidR="00A06F5A" w:rsidDel="009D0E9F">
          <w:delText xml:space="preserve"> Pointer to Problem</w:delText>
        </w:r>
      </w:del>
      <w:ins w:id="1489" w:author="Catalin Branea" w:date="2013-03-20T11:01:00Z">
        <w:r>
          <w:t>lexicon_term_IEN</w:t>
        </w:r>
      </w:ins>
      <w:proofErr w:type="spellEnd"/>
      <w:r w:rsidR="00A06F5A">
        <w:t>(757.01))=</w:t>
      </w:r>
      <w:proofErr w:type="spellStart"/>
      <w:del w:id="1490" w:author="Catalin Branea" w:date="2013-03-20T11:01:00Z">
        <w:r w:rsidR="00A06F5A" w:rsidDel="009D0E9F">
          <w:delText>P</w:delText>
        </w:r>
      </w:del>
      <w:ins w:id="1491" w:author="Catalin Branea" w:date="2013-03-20T11:01:00Z">
        <w:r>
          <w:t>p</w:t>
        </w:r>
      </w:ins>
      <w:r w:rsidR="00A06F5A">
        <w:t>roblem</w:t>
      </w:r>
      <w:ins w:id="1492" w:author="Catalin Branea" w:date="2013-03-20T11:01:00Z">
        <w:r>
          <w:t>_</w:t>
        </w:r>
      </w:ins>
      <w:del w:id="1493" w:author="Catalin Branea" w:date="2013-03-20T11:01:00Z">
        <w:r w:rsidR="00A06F5A" w:rsidDel="009D0E9F">
          <w:delText xml:space="preserve"> </w:delText>
        </w:r>
      </w:del>
      <w:r w:rsidR="00A06F5A">
        <w:t>IEN</w:t>
      </w:r>
      <w:proofErr w:type="spellEnd"/>
    </w:p>
    <w:p w:rsidR="00A06F5A" w:rsidRDefault="00A06F5A" w:rsidP="00A06F5A">
      <w:pPr>
        <w:rPr>
          <w:color w:val="000000"/>
        </w:rPr>
      </w:pPr>
      <w:r>
        <w:rPr>
          <w:color w:val="000000"/>
        </w:rPr>
        <w:t>GMPLGRP</w:t>
      </w:r>
      <w:r>
        <w:rPr>
          <w:color w:val="000000"/>
        </w:rPr>
        <w:tab/>
      </w:r>
      <w:ins w:id="1494" w:author="Catalin Branea" w:date="2013-03-20T11:01:00Z">
        <w:r w:rsidR="009D0E9F">
          <w:rPr>
            <w:color w:val="000000"/>
          </w:rPr>
          <w:t>[</w:t>
        </w:r>
      </w:ins>
      <w:proofErr w:type="spellStart"/>
      <w:del w:id="1495" w:author="Catalin Branea" w:date="2013-03-20T11:01:00Z">
        <w:r w:rsidDel="009D0E9F">
          <w:rPr>
            <w:color w:val="000000"/>
          </w:rPr>
          <w:delText>(</w:delText>
        </w:r>
      </w:del>
      <w:r>
        <w:rPr>
          <w:color w:val="000000"/>
        </w:rPr>
        <w:t>Required</w:t>
      </w:r>
      <w:del w:id="1496" w:author="Catalin Branea" w:date="2013-03-20T11:01:00Z">
        <w:r w:rsidDel="009D0E9F">
          <w:rPr>
            <w:color w:val="000000"/>
          </w:rPr>
          <w:delText>)</w:delText>
        </w:r>
      </w:del>
      <w:proofErr w:type="gramStart"/>
      <w:ins w:id="1497" w:author="Catalin Branea" w:date="2013-03-20T11:01:00Z">
        <w:r w:rsidR="009D0E9F">
          <w:rPr>
            <w:color w:val="000000"/>
          </w:rPr>
          <w:t>,Numeric</w:t>
        </w:r>
        <w:proofErr w:type="spellEnd"/>
        <w:proofErr w:type="gramEnd"/>
        <w:r w:rsidR="009D0E9F">
          <w:rPr>
            <w:color w:val="000000"/>
          </w:rPr>
          <w:t>]</w:t>
        </w:r>
      </w:ins>
      <w:r>
        <w:rPr>
          <w:color w:val="000000"/>
        </w:rPr>
        <w:t xml:space="preserve"> The problem category </w:t>
      </w:r>
      <w:del w:id="1498" w:author="Catalin Branea" w:date="2013-03-20T11:01:00Z">
        <w:r w:rsidDel="009D0E9F">
          <w:rPr>
            <w:color w:val="000000"/>
          </w:rPr>
          <w:delText>IFN</w:delText>
        </w:r>
      </w:del>
      <w:ins w:id="1499" w:author="Catalin Branea" w:date="2013-03-20T11:01:00Z">
        <w:r w:rsidR="009D0E9F">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$$GETCATD</w:t>
      </w:r>
      <w:r>
        <w:t>^</w:t>
      </w:r>
      <w:proofErr w:type="gramStart"/>
      <w:r>
        <w:t>GMPLAPI5(</w:t>
      </w:r>
      <w:proofErr w:type="gramEnd"/>
      <w:r>
        <w:t>) – Detailed problem</w:t>
      </w:r>
      <w:ins w:id="1500" w:author="Catalin Branea" w:date="2013-03-20T11:02:00Z">
        <w:r w:rsidR="009D0E9F">
          <w:t xml:space="preserve"> selection category</w:t>
        </w:r>
      </w:ins>
      <w:del w:id="1501" w:author="Catalin Branea" w:date="2013-03-20T11:02:00Z">
        <w:r w:rsidDel="009D0E9F">
          <w:delText>s</w:delText>
        </w:r>
      </w:del>
      <w:r>
        <w:t xml:space="preserve"> information</w:t>
      </w:r>
    </w:p>
    <w:p w:rsidR="00A06F5A" w:rsidRDefault="00A06F5A" w:rsidP="00A06F5A">
      <w:r>
        <w:t xml:space="preserve">Returns </w:t>
      </w:r>
      <w:del w:id="1502" w:author="Catalin Branea" w:date="2013-03-20T11:02:00Z">
        <w:r w:rsidDel="009D0E9F">
          <w:delText xml:space="preserve">specified </w:delText>
        </w:r>
      </w:del>
      <w:ins w:id="1503" w:author="Catalin Branea" w:date="2013-03-20T11:02:00Z">
        <w:r w:rsidR="009D0E9F">
          <w:t xml:space="preserve">detailed problem selection </w:t>
        </w:r>
      </w:ins>
      <w:r>
        <w:t xml:space="preserve">category </w:t>
      </w:r>
      <w:del w:id="1504" w:author="Catalin Branea" w:date="2013-03-20T11:02:00Z">
        <w:r w:rsidDel="009D0E9F">
          <w:delText>problems details</w:delText>
        </w:r>
      </w:del>
      <w:ins w:id="1505" w:author="Catalin Branea" w:date="2013-03-20T11:02:00Z">
        <w:r w:rsidR="009D0E9F">
          <w:t>information</w:t>
        </w:r>
      </w:ins>
      <w:r>
        <w: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t>GETCATD</w:t>
      </w:r>
      <w:r w:rsidRPr="004E3A1D">
        <w:t>^</w:t>
      </w:r>
      <w:proofErr w:type="gramStart"/>
      <w:r w:rsidRPr="004E3A1D">
        <w:t>GMPLAPI</w:t>
      </w:r>
      <w:r>
        <w:t>5</w:t>
      </w:r>
      <w:r>
        <w:rPr>
          <w:color w:val="000000"/>
        </w:rPr>
        <w:t>(</w:t>
      </w:r>
      <w:proofErr w:type="gramEnd"/>
      <w:r>
        <w:rPr>
          <w:color w:val="000000"/>
        </w:rPr>
        <w:t>.RETURN,GMPLGRP</w:t>
      </w:r>
      <w:ins w:id="1506" w:author="Catalin Branea" w:date="2013-03-21T13:09:00Z">
        <w:r w:rsidR="005A7630">
          <w:rPr>
            <w:color w:val="000000"/>
          </w:rPr>
          <w:t>,CODLEN</w:t>
        </w:r>
      </w:ins>
      <w:r>
        <w:rPr>
          <w:color w:val="000000"/>
        </w:rPr>
        <w:t>)</w:t>
      </w:r>
    </w:p>
    <w:p w:rsidR="00A06F5A" w:rsidRDefault="00A06F5A" w:rsidP="00A06F5A">
      <w:pPr>
        <w:pStyle w:val="Heading5"/>
      </w:pPr>
      <w:r>
        <w:t>Input Parameters</w:t>
      </w:r>
    </w:p>
    <w:p w:rsidR="00A06F5A" w:rsidDel="009D0E9F" w:rsidRDefault="00A06F5A" w:rsidP="00A06F5A">
      <w:pPr>
        <w:rPr>
          <w:del w:id="1507" w:author="Catalin Branea" w:date="2013-03-20T11:03:00Z"/>
          <w:color w:val="000000"/>
        </w:rPr>
      </w:pPr>
      <w:r>
        <w:rPr>
          <w:color w:val="000000"/>
        </w:rPr>
        <w:t>.RETURN</w:t>
      </w:r>
      <w:r>
        <w:rPr>
          <w:color w:val="000000"/>
        </w:rPr>
        <w:tab/>
      </w:r>
      <w:ins w:id="1508" w:author="Catalin Branea" w:date="2013-03-20T11:03:00Z">
        <w:r w:rsidR="009D0E9F">
          <w:rPr>
            <w:color w:val="000000"/>
          </w:rPr>
          <w:t>[</w:t>
        </w:r>
      </w:ins>
      <w:proofErr w:type="spellStart"/>
      <w:del w:id="1509" w:author="Catalin Branea" w:date="2013-03-20T11:03:00Z">
        <w:r w:rsidDel="009D0E9F">
          <w:rPr>
            <w:color w:val="000000"/>
          </w:rPr>
          <w:delText>(</w:delText>
        </w:r>
      </w:del>
      <w:r>
        <w:rPr>
          <w:color w:val="000000"/>
        </w:rPr>
        <w:t>Required</w:t>
      </w:r>
      <w:del w:id="1510" w:author="Catalin Branea" w:date="2013-03-20T11:03:00Z">
        <w:r w:rsidDel="009D0E9F">
          <w:rPr>
            <w:color w:val="000000"/>
          </w:rPr>
          <w:delText>)</w:delText>
        </w:r>
      </w:del>
      <w:proofErr w:type="gramStart"/>
      <w:ins w:id="1511" w:author="Catalin Branea" w:date="2013-03-20T11:03:00Z">
        <w:r w:rsidR="009D0E9F">
          <w:rPr>
            <w:color w:val="000000"/>
          </w:rPr>
          <w:t>,Array</w:t>
        </w:r>
        <w:proofErr w:type="spellEnd"/>
        <w:proofErr w:type="gramEnd"/>
        <w:r w:rsidR="009D0E9F">
          <w:rPr>
            <w:color w:val="000000"/>
          </w:rPr>
          <w:t>]</w:t>
        </w:r>
      </w:ins>
      <w:r>
        <w:rPr>
          <w:color w:val="000000"/>
        </w:rPr>
        <w:t xml:space="preserve"> Array passed by reference that will receive the data. The output format is </w:t>
      </w:r>
      <w:r>
        <w:rPr>
          <w:color w:val="000000"/>
        </w:rPr>
        <w:lastRenderedPageBreak/>
        <w:tab/>
      </w:r>
    </w:p>
    <w:p w:rsidR="00A06F5A" w:rsidRPr="00933A94" w:rsidRDefault="00A06F5A">
      <w:pPr>
        <w:pPrChange w:id="1512" w:author="Catalin Branea" w:date="2013-03-20T11:03:00Z">
          <w:pPr>
            <w:ind w:left="1440"/>
          </w:pPr>
        </w:pPrChange>
      </w:pPr>
      <w:proofErr w:type="gramStart"/>
      <w:r>
        <w:t>RETURN</w:t>
      </w:r>
      <w:r w:rsidRPr="00193E74">
        <w:t>(</w:t>
      </w:r>
      <w:proofErr w:type="gramEnd"/>
      <w:r w:rsidRPr="00193E74">
        <w:t>"GRP",</w:t>
      </w:r>
      <w:del w:id="1513" w:author="Catalin Branea" w:date="2013-03-20T11:03:00Z">
        <w:r w:rsidDel="009D0E9F">
          <w:delText xml:space="preserve"> </w:delText>
        </w:r>
        <w:r w:rsidRPr="00193E74" w:rsidDel="009D0E9F">
          <w:delText>C</w:delText>
        </w:r>
      </w:del>
      <w:ins w:id="1514" w:author="Catalin Branea" w:date="2013-03-20T11:03:00Z">
        <w:r w:rsidR="009D0E9F">
          <w:t>c</w:t>
        </w:r>
      </w:ins>
      <w:r w:rsidRPr="00193E74">
        <w:t>ategory</w:t>
      </w:r>
      <w:del w:id="1515" w:author="Catalin Branea" w:date="2013-03-20T11:03:00Z">
        <w:r w:rsidDel="009D0E9F">
          <w:delText xml:space="preserve"> </w:delText>
        </w:r>
      </w:del>
      <w:ins w:id="1516" w:author="Catalin Branea" w:date="2013-03-20T11:03:00Z">
        <w:r w:rsidR="009D0E9F">
          <w:t>_</w:t>
        </w:r>
      </w:ins>
      <w:r w:rsidRPr="00193E74">
        <w:t>IEN,</w:t>
      </w:r>
      <w:del w:id="1517" w:author="Catalin Branea" w:date="2013-03-20T11:03:00Z">
        <w:r w:rsidRPr="00193E74" w:rsidDel="009D0E9F">
          <w:delText># S</w:delText>
        </w:r>
      </w:del>
      <w:ins w:id="1518" w:author="Catalin Branea" w:date="2013-03-20T11:03:00Z">
        <w:r w:rsidR="009D0E9F">
          <w:t>s</w:t>
        </w:r>
      </w:ins>
      <w:r w:rsidRPr="00193E74">
        <w:t>equence</w:t>
      </w:r>
      <w:ins w:id="1519" w:author="Catalin Branea" w:date="2013-03-20T11:03:00Z">
        <w:r w:rsidR="009D0E9F">
          <w:t>#</w:t>
        </w:r>
      </w:ins>
      <w:r w:rsidRPr="00193E74">
        <w:t>)=</w:t>
      </w:r>
      <w:del w:id="1520" w:author="Catalin Branea" w:date="2013-03-20T11:03:00Z">
        <w:r w:rsidRPr="00193E74" w:rsidDel="009D0E9F">
          <w:delText xml:space="preserve">Problem </w:delText>
        </w:r>
      </w:del>
      <w:ins w:id="1521" w:author="Catalin Branea" w:date="2013-03-20T11:03:00Z">
        <w:r w:rsidR="009D0E9F">
          <w:t>p</w:t>
        </w:r>
        <w:r w:rsidR="009D0E9F" w:rsidRPr="00193E74">
          <w:t>roblem</w:t>
        </w:r>
      </w:ins>
      <w:ins w:id="1522" w:author="Catalin Branea" w:date="2013-03-20T11:04:00Z">
        <w:r w:rsidR="009D0E9F">
          <w:t>_</w:t>
        </w:r>
      </w:ins>
      <w:r w:rsidRPr="00193E74">
        <w:t>name</w:t>
      </w:r>
      <w:del w:id="1523" w:author="Catalin Branea" w:date="2013-03-20T11:04:00Z">
        <w:r w:rsidDel="009D0E9F">
          <w:delText xml:space="preserve"> </w:delText>
        </w:r>
      </w:del>
      <w:r w:rsidRPr="00193E74">
        <w:t>^</w:t>
      </w:r>
      <w:del w:id="1524" w:author="Catalin Branea" w:date="2013-03-20T11:04:00Z">
        <w:r w:rsidDel="009D0E9F">
          <w:delText xml:space="preserve"> </w:delText>
        </w:r>
        <w:r w:rsidRPr="00193E74" w:rsidDel="009D0E9F">
          <w:delText>P</w:delText>
        </w:r>
      </w:del>
      <w:ins w:id="1525" w:author="Catalin Branea" w:date="2013-03-20T11:04:00Z">
        <w:r w:rsidR="009D0E9F">
          <w:t>ICD9_</w:t>
        </w:r>
      </w:ins>
      <w:del w:id="1526" w:author="Catalin Branea" w:date="2013-03-20T11:04:00Z">
        <w:r w:rsidRPr="00193E74" w:rsidDel="009D0E9F">
          <w:delText xml:space="preserve">roblem </w:delText>
        </w:r>
      </w:del>
      <w:r w:rsidRPr="00193E74">
        <w:t>code</w:t>
      </w:r>
      <w:ins w:id="1527" w:author="Catalin Branea" w:date="2013-03-20T11:04:00Z">
        <w:r w:rsidR="009D0E9F">
          <w:t>^</w:t>
        </w:r>
      </w:ins>
      <w:del w:id="1528" w:author="Catalin Branea" w:date="2013-03-20T11:04:00Z">
        <w:r w:rsidDel="009D0E9F">
          <w:delText xml:space="preserve"> </w:delText>
        </w:r>
        <w:r w:rsidRPr="00193E74" w:rsidDel="009D0E9F">
          <w:delText>^</w:delText>
        </w:r>
        <w:r w:rsidDel="009D0E9F">
          <w:delText xml:space="preserve"> </w:delText>
        </w:r>
        <w:r w:rsidRPr="00193E74" w:rsidDel="009D0E9F">
          <w:delText>I</w:delText>
        </w:r>
      </w:del>
      <w:ins w:id="1529" w:author="Catalin Branea" w:date="2013-03-20T11:04:00Z">
        <w:r w:rsidR="009D0E9F">
          <w:t>i</w:t>
        </w:r>
      </w:ins>
      <w:r w:rsidRPr="00193E74">
        <w:t>nactive</w:t>
      </w:r>
      <w:del w:id="1530" w:author="Catalin Branea" w:date="2013-03-20T11:04:00Z">
        <w:r w:rsidRPr="00193E74" w:rsidDel="009D0E9F">
          <w:delText xml:space="preserve"> </w:delText>
        </w:r>
      </w:del>
      <w:ins w:id="1531" w:author="Catalin Branea" w:date="2013-03-20T11:04:00Z">
        <w:r w:rsidR="009D0E9F">
          <w:t>_</w:t>
        </w:r>
      </w:ins>
      <w:r w:rsidRPr="00193E74">
        <w:t>flag</w:t>
      </w:r>
    </w:p>
    <w:p w:rsidR="00A06F5A" w:rsidRDefault="00A06F5A" w:rsidP="00A06F5A">
      <w:pPr>
        <w:rPr>
          <w:color w:val="000000"/>
        </w:rPr>
      </w:pPr>
      <w:r>
        <w:rPr>
          <w:color w:val="000000"/>
        </w:rPr>
        <w:t>GMPLGRP</w:t>
      </w:r>
      <w:r>
        <w:rPr>
          <w:color w:val="000000"/>
        </w:rPr>
        <w:tab/>
      </w:r>
      <w:ins w:id="1532" w:author="Catalin Branea" w:date="2013-03-20T11:04:00Z">
        <w:r w:rsidR="009D0E9F">
          <w:rPr>
            <w:color w:val="000000"/>
          </w:rPr>
          <w:t>[</w:t>
        </w:r>
      </w:ins>
      <w:proofErr w:type="spellStart"/>
      <w:del w:id="1533" w:author="Catalin Branea" w:date="2013-03-20T11:04:00Z">
        <w:r w:rsidDel="009D0E9F">
          <w:rPr>
            <w:color w:val="000000"/>
          </w:rPr>
          <w:delText>(</w:delText>
        </w:r>
      </w:del>
      <w:r>
        <w:rPr>
          <w:color w:val="000000"/>
        </w:rPr>
        <w:t>Required</w:t>
      </w:r>
      <w:del w:id="1534" w:author="Catalin Branea" w:date="2013-03-20T11:04:00Z">
        <w:r w:rsidDel="009D0E9F">
          <w:rPr>
            <w:color w:val="000000"/>
          </w:rPr>
          <w:delText xml:space="preserve">) </w:delText>
        </w:r>
      </w:del>
      <w:proofErr w:type="gramStart"/>
      <w:ins w:id="1535" w:author="Catalin Branea" w:date="2013-03-20T11:04:00Z">
        <w:r w:rsidR="009D0E9F">
          <w:rPr>
            <w:color w:val="000000"/>
          </w:rPr>
          <w:t>,Numeric</w:t>
        </w:r>
        <w:proofErr w:type="spellEnd"/>
        <w:proofErr w:type="gramEnd"/>
        <w:r w:rsidR="009D0E9F">
          <w:rPr>
            <w:color w:val="000000"/>
          </w:rPr>
          <w:t xml:space="preserve">] </w:t>
        </w:r>
      </w:ins>
      <w:r>
        <w:rPr>
          <w:color w:val="000000"/>
        </w:rPr>
        <w:t>The problem category I</w:t>
      </w:r>
      <w:ins w:id="1536" w:author="Catalin Branea" w:date="2013-03-20T11:04:00Z">
        <w:r w:rsidR="009D0E9F">
          <w:rPr>
            <w:color w:val="000000"/>
          </w:rPr>
          <w:t>E</w:t>
        </w:r>
      </w:ins>
      <w:del w:id="1537" w:author="Catalin Branea" w:date="2013-03-20T11:04:00Z">
        <w:r w:rsidDel="009D0E9F">
          <w:rPr>
            <w:color w:val="000000"/>
          </w:rPr>
          <w:delText>F</w:delText>
        </w:r>
      </w:del>
      <w:r>
        <w:rPr>
          <w:color w:val="000000"/>
        </w:rPr>
        <w:t>N</w:t>
      </w:r>
    </w:p>
    <w:p w:rsidR="00A06F5A" w:rsidRDefault="00A06F5A" w:rsidP="00A06F5A">
      <w:r>
        <w:t>CODLEN</w:t>
      </w:r>
      <w:r>
        <w:tab/>
      </w:r>
      <w:ins w:id="1538" w:author="Catalin Branea" w:date="2013-03-20T11:04:00Z">
        <w:r w:rsidR="009D0E9F">
          <w:t>[</w:t>
        </w:r>
      </w:ins>
      <w:proofErr w:type="spellStart"/>
      <w:del w:id="1539" w:author="Catalin Branea" w:date="2013-03-20T11:04:00Z">
        <w:r w:rsidDel="009D0E9F">
          <w:delText>(</w:delText>
        </w:r>
      </w:del>
      <w:r>
        <w:t>Optional</w:t>
      </w:r>
      <w:del w:id="1540" w:author="Catalin Branea" w:date="2013-03-20T11:04:00Z">
        <w:r w:rsidDel="009D0E9F">
          <w:delText xml:space="preserve">) </w:delText>
        </w:r>
      </w:del>
      <w:proofErr w:type="gramStart"/>
      <w:ins w:id="1541" w:author="Catalin Branea" w:date="2013-03-20T11:04:00Z">
        <w:r w:rsidR="009D0E9F">
          <w:t>,Numeric</w:t>
        </w:r>
        <w:proofErr w:type="spellEnd"/>
        <w:proofErr w:type="gramEnd"/>
        <w:r w:rsidR="009D0E9F">
          <w:t xml:space="preserve">] </w:t>
        </w:r>
      </w:ins>
      <w:r>
        <w:t>A number that specifies the maxim</w:t>
      </w:r>
      <w:ins w:id="1542" w:author="Catalin Branea" w:date="2013-03-20T11:05:00Z">
        <w:r w:rsidR="009D0E9F">
          <w:t>um</w:t>
        </w:r>
      </w:ins>
      <w:r>
        <w:t xml:space="preserve"> length of the returned problem </w:t>
      </w:r>
      <w:ins w:id="1543" w:author="Catalin Branea" w:date="2013-03-20T11:05:00Z">
        <w:r w:rsidR="009D0E9F">
          <w:tab/>
        </w:r>
        <w:r w:rsidR="009D0E9F">
          <w:tab/>
        </w:r>
      </w:ins>
      <w:r>
        <w:t>text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44" w:author="Catalin Branea" w:date="2013-03-21T13:09:00Z">
        <w:r w:rsidDel="005A7630">
          <w:rPr>
            <w:color w:val="000000"/>
          </w:rPr>
          <w:delText xml:space="preserve">invalid </w:delText>
        </w:r>
        <w:r w:rsidDel="005A7630">
          <w:delText>G</w:delText>
        </w:r>
      </w:del>
      <w:ins w:id="1545" w:author="Catalin Branea" w:date="2013-03-21T13:09:00Z">
        <w:r w:rsidR="005A7630">
          <w:t>G</w:t>
        </w:r>
      </w:ins>
      <w:r>
        <w:t>MPLGRP</w:t>
      </w:r>
      <w:proofErr w:type="gramStart"/>
      <w:ins w:id="1546" w:author="Catalin Branea" w:date="2013-03-21T13:09:00Z">
        <w:r w:rsidR="005A7630">
          <w:t>,CODLEN</w:t>
        </w:r>
      </w:ins>
      <w:proofErr w:type="gramEnd"/>
      <w:r>
        <w:t>)</w:t>
      </w:r>
    </w:p>
    <w:p w:rsidR="00A06F5A" w:rsidRDefault="00A06F5A" w:rsidP="00A06F5A">
      <w:r>
        <w:t>CTGNFND</w:t>
      </w:r>
      <w:r>
        <w:tab/>
        <w:t>Problem category not found</w:t>
      </w:r>
    </w:p>
    <w:p w:rsidR="00A06F5A" w:rsidRDefault="00A06F5A" w:rsidP="00A06F5A">
      <w:pPr>
        <w:pStyle w:val="Heading3"/>
      </w:pPr>
      <w:r>
        <w:rPr>
          <w:color w:val="FF0000"/>
        </w:rPr>
        <w:t>$$SAVLST</w:t>
      </w:r>
      <w:r>
        <w:t>^GMPLAPI1() – Save list</w:t>
      </w:r>
    </w:p>
    <w:p w:rsidR="00A06F5A" w:rsidRDefault="00A06F5A" w:rsidP="00A06F5A">
      <w:r>
        <w:t>Save changes to existing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LST</w:t>
      </w:r>
      <w:r w:rsidRPr="004E3A1D">
        <w:t>^GMPLAPI</w:t>
      </w:r>
      <w:r>
        <w:t>1</w:t>
      </w:r>
      <w:r>
        <w:rPr>
          <w:color w:val="000000"/>
        </w:rPr>
        <w:t>(.RETURN,GMPLLST,SOURCE)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547" w:author="Catalin Branea" w:date="2013-03-20T11:05:00Z">
        <w:r w:rsidDel="007F7250">
          <w:rPr>
            <w:color w:val="000000"/>
          </w:rPr>
          <w:delText>(</w:delText>
        </w:r>
      </w:del>
      <w:ins w:id="1548" w:author="Catalin Branea" w:date="2013-03-20T11:05:00Z">
        <w:r w:rsidR="007F7250">
          <w:rPr>
            <w:color w:val="000000"/>
          </w:rPr>
          <w:t>[</w:t>
        </w:r>
      </w:ins>
      <w:proofErr w:type="spellStart"/>
      <w:r>
        <w:rPr>
          <w:color w:val="000000"/>
        </w:rPr>
        <w:t>Required</w:t>
      </w:r>
      <w:del w:id="1549" w:author="Catalin Branea" w:date="2013-03-20T11:05:00Z">
        <w:r w:rsidDel="007F7250">
          <w:rPr>
            <w:color w:val="000000"/>
          </w:rPr>
          <w:delText xml:space="preserve">) </w:delText>
        </w:r>
      </w:del>
      <w:proofErr w:type="gramStart"/>
      <w:ins w:id="1550" w:author="Catalin Branea" w:date="2013-03-20T11:05:00Z">
        <w:r w:rsidR="007F7250">
          <w:rPr>
            <w:color w:val="000000"/>
          </w:rPr>
          <w:t>,Boolean</w:t>
        </w:r>
        <w:proofErr w:type="spellEnd"/>
        <w:proofErr w:type="gramEnd"/>
        <w:r w:rsidR="007F7250">
          <w:rPr>
            <w:color w:val="000000"/>
          </w:rPr>
          <w:t xml:space="preserve">] </w:t>
        </w:r>
      </w:ins>
      <w:r>
        <w:rPr>
          <w:color w:val="000000"/>
        </w:rPr>
        <w:t>Set to 1 if operation succeed, 0 otherwise</w:t>
      </w:r>
    </w:p>
    <w:p w:rsidR="00A06F5A" w:rsidRDefault="00A06F5A" w:rsidP="00A06F5A">
      <w:pPr>
        <w:rPr>
          <w:color w:val="000000"/>
        </w:rPr>
      </w:pPr>
      <w:r>
        <w:rPr>
          <w:color w:val="000000"/>
        </w:rPr>
        <w:t>GMPLLST</w:t>
      </w:r>
      <w:r>
        <w:rPr>
          <w:color w:val="000000"/>
        </w:rPr>
        <w:tab/>
      </w:r>
      <w:del w:id="1551" w:author="Catalin Branea" w:date="2013-03-20T11:06:00Z">
        <w:r w:rsidDel="007F7250">
          <w:rPr>
            <w:color w:val="000000"/>
          </w:rPr>
          <w:delText>(</w:delText>
        </w:r>
      </w:del>
      <w:ins w:id="1552" w:author="Catalin Branea" w:date="2013-03-20T11:06:00Z">
        <w:r w:rsidR="007F7250">
          <w:rPr>
            <w:color w:val="000000"/>
          </w:rPr>
          <w:t>[</w:t>
        </w:r>
      </w:ins>
      <w:proofErr w:type="spellStart"/>
      <w:r>
        <w:rPr>
          <w:color w:val="000000"/>
        </w:rPr>
        <w:t>Required</w:t>
      </w:r>
      <w:del w:id="1553" w:author="Catalin Branea" w:date="2013-03-20T11:06:00Z">
        <w:r w:rsidDel="007F7250">
          <w:rPr>
            <w:color w:val="000000"/>
          </w:rPr>
          <w:delText xml:space="preserve">) </w:delText>
        </w:r>
      </w:del>
      <w:proofErr w:type="gramStart"/>
      <w:ins w:id="1554" w:author="Catalin Branea" w:date="2013-03-20T11:06:00Z">
        <w:r w:rsidR="007F7250">
          <w:rPr>
            <w:color w:val="000000"/>
          </w:rPr>
          <w:t>,Numeric</w:t>
        </w:r>
        <w:proofErr w:type="spellEnd"/>
        <w:proofErr w:type="gramEnd"/>
        <w:r w:rsidR="007F7250">
          <w:rPr>
            <w:color w:val="000000"/>
          </w:rPr>
          <w:t xml:space="preserve">] </w:t>
        </w:r>
      </w:ins>
      <w:r>
        <w:rPr>
          <w:color w:val="000000"/>
        </w:rPr>
        <w:t xml:space="preserve">The problem selection list </w:t>
      </w:r>
      <w:del w:id="1555" w:author="Catalin Branea" w:date="2013-03-20T11:06:00Z">
        <w:r w:rsidDel="007F7250">
          <w:rPr>
            <w:color w:val="000000"/>
          </w:rPr>
          <w:delText>IFN</w:delText>
        </w:r>
      </w:del>
      <w:ins w:id="1556" w:author="Catalin Branea" w:date="2013-03-20T11:06:00Z">
        <w:r w:rsidR="007F7250">
          <w:rPr>
            <w:color w:val="000000"/>
          </w:rPr>
          <w:t>IEN</w:t>
        </w:r>
      </w:ins>
    </w:p>
    <w:p w:rsidR="00A06F5A" w:rsidDel="007F7250" w:rsidRDefault="00A06F5A">
      <w:pPr>
        <w:rPr>
          <w:del w:id="1557" w:author="Catalin Branea" w:date="2013-03-20T11:06:00Z"/>
        </w:rPr>
        <w:pPrChange w:id="1558" w:author="Catalin Branea" w:date="2013-03-20T11:06:00Z">
          <w:pPr>
            <w:ind w:left="720" w:firstLine="720"/>
          </w:pPr>
        </w:pPrChange>
      </w:pPr>
      <w:r>
        <w:t xml:space="preserve">SOURCE  </w:t>
      </w:r>
      <w:r>
        <w:tab/>
      </w:r>
      <w:ins w:id="1559" w:author="Catalin Branea" w:date="2013-03-20T11:06:00Z">
        <w:r w:rsidR="007F7250">
          <w:t>[</w:t>
        </w:r>
        <w:proofErr w:type="spellStart"/>
        <w:r w:rsidR="007F7250">
          <w:t>Required</w:t>
        </w:r>
        <w:proofErr w:type="gramStart"/>
        <w:r w:rsidR="007F7250">
          <w:t>,Array</w:t>
        </w:r>
        <w:proofErr w:type="spellEnd"/>
        <w:proofErr w:type="gramEnd"/>
        <w:r w:rsidR="007F7250">
          <w:t xml:space="preserve">] </w:t>
        </w:r>
      </w:ins>
      <w:del w:id="1560" w:author="Catalin Branea" w:date="2013-03-20T11:06:00Z">
        <w:r w:rsidDel="007F7250">
          <w:delText xml:space="preserve">Contains </w:delText>
        </w:r>
      </w:del>
      <w:ins w:id="1561" w:author="Catalin Branea" w:date="2013-03-20T11:06:00Z">
        <w:r w:rsidR="007F7250">
          <w:t xml:space="preserve">A </w:t>
        </w:r>
      </w:ins>
      <w:r>
        <w:t xml:space="preserve">collection of problem categories that will be assigned to the selection </w:t>
      </w:r>
      <w:ins w:id="1562" w:author="Catalin Branea" w:date="2013-03-20T11:06:00Z">
        <w:r w:rsidR="007F7250">
          <w:tab/>
        </w:r>
        <w:r w:rsidR="007F7250">
          <w:tab/>
        </w:r>
      </w:ins>
      <w:r>
        <w:t>list</w:t>
      </w:r>
      <w:ins w:id="1563" w:author="Catalin Branea" w:date="2013-03-20T11:06:00Z">
        <w:r w:rsidR="007F7250">
          <w:t>. The array should have the following format:</w:t>
        </w:r>
      </w:ins>
    </w:p>
    <w:p w:rsidR="007F7250" w:rsidRDefault="007F7250" w:rsidP="00A06F5A">
      <w:pPr>
        <w:rPr>
          <w:ins w:id="1564" w:author="Catalin Branea" w:date="2013-03-20T11:06:00Z"/>
        </w:rPr>
      </w:pPr>
    </w:p>
    <w:p w:rsidR="00A06F5A" w:rsidRDefault="007F7250">
      <w:pPr>
        <w:pPrChange w:id="1565" w:author="Catalin Branea" w:date="2013-03-20T11:06:00Z">
          <w:pPr>
            <w:ind w:left="720" w:firstLine="720"/>
          </w:pPr>
        </w:pPrChange>
      </w:pPr>
      <w:ins w:id="1566" w:author="Catalin Branea" w:date="2013-03-20T11:06:00Z">
        <w:r>
          <w:tab/>
        </w:r>
      </w:ins>
      <w:proofErr w:type="gramStart"/>
      <w:r w:rsidR="00A06F5A">
        <w:t>SOURCE(</w:t>
      </w:r>
      <w:proofErr w:type="gramEnd"/>
      <w:del w:id="1567" w:author="Catalin Branea" w:date="2013-03-20T11:07:00Z">
        <w:r w:rsidR="00A06F5A" w:rsidDel="007F7250">
          <w:delText>n</w:delText>
        </w:r>
      </w:del>
      <w:ins w:id="1568" w:author="Catalin Branea" w:date="2013-03-20T11:07:00Z">
        <w:r>
          <w:t>n</w:t>
        </w:r>
      </w:ins>
      <w:r w:rsidR="00A06F5A">
        <w:t>)=</w:t>
      </w:r>
      <w:ins w:id="1569" w:author="Catalin Branea" w:date="2013-03-20T11:07:00Z">
        <w:r>
          <w:t>s</w:t>
        </w:r>
      </w:ins>
      <w:del w:id="1570" w:author="Catalin Branea" w:date="2013-03-20T11:07:00Z">
        <w:r w:rsidR="00A06F5A" w:rsidDel="007F7250">
          <w:delText>S</w:delText>
        </w:r>
      </w:del>
      <w:r w:rsidR="00A06F5A">
        <w:t>equence</w:t>
      </w:r>
      <w:ins w:id="1571" w:author="Catalin Branea" w:date="2013-03-20T11:07:00Z">
        <w:r>
          <w:t>#</w:t>
        </w:r>
      </w:ins>
      <w:del w:id="1572" w:author="Catalin Branea" w:date="2013-03-20T11:07:00Z">
        <w:r w:rsidR="00A06F5A" w:rsidDel="007F7250">
          <w:delText xml:space="preserve"> </w:delText>
        </w:r>
      </w:del>
      <w:r w:rsidR="00A06F5A">
        <w:t>^</w:t>
      </w:r>
      <w:del w:id="1573" w:author="Catalin Branea" w:date="2013-03-20T11:07:00Z">
        <w:r w:rsidR="00A06F5A" w:rsidDel="007F7250">
          <w:delText xml:space="preserve"> C</w:delText>
        </w:r>
      </w:del>
      <w:ins w:id="1574" w:author="Catalin Branea" w:date="2013-03-20T11:07:00Z">
        <w:r>
          <w:t>c</w:t>
        </w:r>
      </w:ins>
      <w:r w:rsidR="00A06F5A">
        <w:t>ategory</w:t>
      </w:r>
      <w:ins w:id="1575" w:author="Catalin Branea" w:date="2013-03-20T11:07:00Z">
        <w:r>
          <w:t>_</w:t>
        </w:r>
      </w:ins>
      <w:del w:id="1576" w:author="Catalin Branea" w:date="2013-03-20T11:07:00Z">
        <w:r w:rsidR="00A06F5A" w:rsidDel="007F7250">
          <w:delText xml:space="preserve"> </w:delText>
        </w:r>
      </w:del>
      <w:r w:rsidR="00A06F5A">
        <w:t>IEN</w:t>
      </w:r>
      <w:del w:id="1577" w:author="Catalin Branea" w:date="2013-03-20T11:07:00Z">
        <w:r w:rsidR="00A06F5A" w:rsidDel="007F7250">
          <w:delText xml:space="preserve"> </w:delText>
        </w:r>
      </w:del>
      <w:r w:rsidR="00A06F5A">
        <w:t>^</w:t>
      </w:r>
      <w:del w:id="1578" w:author="Catalin Branea" w:date="2013-03-20T11:07:00Z">
        <w:r w:rsidR="00A06F5A" w:rsidDel="007F7250">
          <w:delText xml:space="preserve"> C</w:delText>
        </w:r>
      </w:del>
      <w:ins w:id="1579" w:author="Catalin Branea" w:date="2013-03-20T11:07:00Z">
        <w:r>
          <w:t>c</w:t>
        </w:r>
      </w:ins>
      <w:r w:rsidR="00A06F5A">
        <w:t>ategory</w:t>
      </w:r>
      <w:del w:id="1580" w:author="Catalin Branea" w:date="2013-03-20T11:07:00Z">
        <w:r w:rsidR="00A06F5A" w:rsidDel="007F7250">
          <w:delText xml:space="preserve"> </w:delText>
        </w:r>
      </w:del>
      <w:ins w:id="1581" w:author="Catalin Branea" w:date="2013-03-20T11:07:00Z">
        <w:r>
          <w:t>_</w:t>
        </w:r>
      </w:ins>
      <w:r w:rsidR="00A06F5A">
        <w:t>name</w:t>
      </w:r>
      <w:del w:id="1582" w:author="Catalin Branea" w:date="2013-03-20T11:07:00Z">
        <w:r w:rsidR="00A06F5A" w:rsidDel="007F7250">
          <w:delText xml:space="preserve"> </w:delText>
        </w:r>
      </w:del>
      <w:r w:rsidR="00A06F5A">
        <w:t>^</w:t>
      </w:r>
      <w:del w:id="1583" w:author="Catalin Branea" w:date="2013-03-20T11:07:00Z">
        <w:r w:rsidR="00A06F5A" w:rsidDel="007F7250">
          <w:delText xml:space="preserve"> S</w:delText>
        </w:r>
      </w:del>
      <w:ins w:id="1584" w:author="Catalin Branea" w:date="2013-03-20T11:07:00Z">
        <w:r>
          <w:t>s</w:t>
        </w:r>
      </w:ins>
      <w:r w:rsidR="00A06F5A">
        <w:t>how</w:t>
      </w:r>
      <w:del w:id="1585" w:author="Catalin Branea" w:date="2013-03-20T11:07:00Z">
        <w:r w:rsidR="00A06F5A" w:rsidDel="007F7250">
          <w:delText xml:space="preserve"> </w:delText>
        </w:r>
      </w:del>
      <w:ins w:id="1586" w:author="Catalin Branea" w:date="2013-03-20T11:07:00Z">
        <w:r>
          <w:t>_</w:t>
        </w:r>
      </w:ins>
      <w:del w:id="1587" w:author="Catalin Branea" w:date="2013-03-20T11:07:00Z">
        <w:r w:rsidR="00A06F5A" w:rsidDel="007F7250">
          <w:delText xml:space="preserve">problems </w:delText>
        </w:r>
      </w:del>
      <w:ins w:id="1588" w:author="Catalin Branea" w:date="2013-03-20T11:07:00Z">
        <w:r>
          <w:t>problems_</w:t>
        </w:r>
      </w:ins>
      <w:r w:rsidR="00A06F5A">
        <w:t>flag</w:t>
      </w:r>
    </w:p>
    <w:p w:rsidR="00A06F5A" w:rsidRDefault="00A06F5A" w:rsidP="00A06F5A">
      <w:pPr>
        <w:ind w:left="1440"/>
      </w:pPr>
      <w:r>
        <w:t>If n is of the form “0001N” that category will be added to the list contents, else the existing category will be modified. SOURCE(n)=”@” specifies that this category will be removed from selection list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589" w:author="Catalin Branea" w:date="2013-03-21T13:10:00Z">
        <w:r w:rsidDel="00FE225A">
          <w:rPr>
            <w:color w:val="000000"/>
          </w:rPr>
          <w:delText xml:space="preserve">invalid </w:delText>
        </w:r>
      </w:del>
      <w:r>
        <w:t>GMPLLST</w:t>
      </w:r>
      <w:proofErr w:type="gramStart"/>
      <w:ins w:id="1590" w:author="Catalin Branea" w:date="2013-03-21T13:10:00Z">
        <w:r w:rsidR="00FE225A">
          <w:t>,SOURCE</w:t>
        </w:r>
      </w:ins>
      <w:proofErr w:type="gramEnd"/>
      <w:r>
        <w:t>)</w:t>
      </w:r>
    </w:p>
    <w:p w:rsidR="00A06F5A" w:rsidRDefault="00A06F5A" w:rsidP="00A06F5A">
      <w:r>
        <w:t>LISTNFND</w:t>
      </w:r>
      <w:r>
        <w:tab/>
        <w:t>Problem selection list not found</w:t>
      </w:r>
    </w:p>
    <w:p w:rsidR="00A06F5A" w:rsidRDefault="00A06F5A" w:rsidP="00A06F5A">
      <w:pPr>
        <w:pStyle w:val="Heading3"/>
      </w:pPr>
      <w:r>
        <w:rPr>
          <w:color w:val="FF0000"/>
        </w:rPr>
        <w:t>$$SAVGRP</w:t>
      </w:r>
      <w:r>
        <w:t>^GMPLAPI1() – Save category</w:t>
      </w:r>
    </w:p>
    <w:p w:rsidR="00A06F5A" w:rsidRDefault="00A06F5A" w:rsidP="00A06F5A">
      <w:r>
        <w:t>Save changes to existing problem category.</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SAV</w:t>
      </w:r>
      <w:r>
        <w:t>GRP</w:t>
      </w:r>
      <w:r w:rsidRPr="004E3A1D">
        <w:t>^GMPLAPI</w:t>
      </w:r>
      <w:r>
        <w:t>1</w:t>
      </w:r>
      <w:r>
        <w:rPr>
          <w:color w:val="000000"/>
        </w:rPr>
        <w:t>(.RETURN,GMPLGRP,SOURCE)</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591" w:author="Catalin Branea" w:date="2013-03-20T11:09:00Z">
        <w:r w:rsidR="00502BCD">
          <w:rPr>
            <w:color w:val="000000"/>
          </w:rPr>
          <w:t>[</w:t>
        </w:r>
      </w:ins>
      <w:proofErr w:type="spellStart"/>
      <w:del w:id="1592" w:author="Catalin Branea" w:date="2013-03-20T11:09:00Z">
        <w:r w:rsidDel="00502BCD">
          <w:rPr>
            <w:color w:val="000000"/>
          </w:rPr>
          <w:delText>(</w:delText>
        </w:r>
      </w:del>
      <w:r>
        <w:rPr>
          <w:color w:val="000000"/>
        </w:rPr>
        <w:t>Required</w:t>
      </w:r>
      <w:del w:id="1593" w:author="Catalin Branea" w:date="2013-03-20T11:09:00Z">
        <w:r w:rsidDel="00502BCD">
          <w:rPr>
            <w:color w:val="000000"/>
          </w:rPr>
          <w:delText xml:space="preserve">) </w:delText>
        </w:r>
      </w:del>
      <w:proofErr w:type="gramStart"/>
      <w:ins w:id="1594" w:author="Catalin Branea" w:date="2013-03-20T11:09:00Z">
        <w:r w:rsidR="00502BCD">
          <w:rPr>
            <w:color w:val="000000"/>
          </w:rPr>
          <w:t>,Boolean</w:t>
        </w:r>
        <w:proofErr w:type="spellEnd"/>
        <w:proofErr w:type="gramEnd"/>
        <w:r w:rsidR="00502BCD">
          <w:rPr>
            <w:color w:val="000000"/>
          </w:rPr>
          <w:t xml:space="preserve">] </w:t>
        </w:r>
      </w:ins>
      <w:r>
        <w:rPr>
          <w:color w:val="000000"/>
        </w:rPr>
        <w:t>Set to 1 if operation succeed, 0 otherwise</w:t>
      </w:r>
    </w:p>
    <w:p w:rsidR="00A06F5A" w:rsidRDefault="00A06F5A" w:rsidP="00A06F5A">
      <w:pPr>
        <w:rPr>
          <w:color w:val="000000"/>
        </w:rPr>
      </w:pPr>
      <w:r>
        <w:rPr>
          <w:color w:val="000000"/>
        </w:rPr>
        <w:lastRenderedPageBreak/>
        <w:t>GMPLGRP</w:t>
      </w:r>
      <w:r>
        <w:rPr>
          <w:color w:val="000000"/>
        </w:rPr>
        <w:tab/>
      </w:r>
      <w:ins w:id="1595" w:author="Catalin Branea" w:date="2013-03-20T11:09:00Z">
        <w:r w:rsidR="00502BCD">
          <w:rPr>
            <w:color w:val="000000"/>
          </w:rPr>
          <w:t>[</w:t>
        </w:r>
      </w:ins>
      <w:proofErr w:type="spellStart"/>
      <w:del w:id="1596" w:author="Catalin Branea" w:date="2013-03-20T11:09:00Z">
        <w:r w:rsidDel="00502BCD">
          <w:rPr>
            <w:color w:val="000000"/>
          </w:rPr>
          <w:delText>(</w:delText>
        </w:r>
      </w:del>
      <w:r>
        <w:rPr>
          <w:color w:val="000000"/>
        </w:rPr>
        <w:t>Required</w:t>
      </w:r>
      <w:proofErr w:type="gramStart"/>
      <w:ins w:id="1597" w:author="Catalin Branea" w:date="2013-03-20T11:09:00Z">
        <w:r w:rsidR="00502BCD">
          <w:rPr>
            <w:color w:val="000000"/>
          </w:rPr>
          <w:t>,Numeric</w:t>
        </w:r>
        <w:proofErr w:type="spellEnd"/>
        <w:proofErr w:type="gramEnd"/>
        <w:r w:rsidR="00502BCD">
          <w:rPr>
            <w:color w:val="000000"/>
          </w:rPr>
          <w:t>]</w:t>
        </w:r>
      </w:ins>
      <w:del w:id="1598" w:author="Catalin Branea" w:date="2013-03-20T11:09:00Z">
        <w:r w:rsidDel="00502BCD">
          <w:rPr>
            <w:color w:val="000000"/>
          </w:rPr>
          <w:delText>)</w:delText>
        </w:r>
      </w:del>
      <w:r>
        <w:rPr>
          <w:color w:val="000000"/>
        </w:rPr>
        <w:t xml:space="preserve"> The problem selection list </w:t>
      </w:r>
      <w:del w:id="1599" w:author="Catalin Branea" w:date="2013-03-20T11:09:00Z">
        <w:r w:rsidDel="00502BCD">
          <w:rPr>
            <w:color w:val="000000"/>
          </w:rPr>
          <w:delText>IFN</w:delText>
        </w:r>
      </w:del>
      <w:ins w:id="1600" w:author="Catalin Branea" w:date="2013-03-20T11:09:00Z">
        <w:r w:rsidR="00502BCD">
          <w:rPr>
            <w:color w:val="000000"/>
          </w:rPr>
          <w:t>IEN</w:t>
        </w:r>
      </w:ins>
    </w:p>
    <w:p w:rsidR="00A06F5A" w:rsidDel="00502BCD" w:rsidRDefault="00A06F5A">
      <w:pPr>
        <w:rPr>
          <w:del w:id="1601" w:author="Catalin Branea" w:date="2013-03-20T11:10:00Z"/>
        </w:rPr>
        <w:pPrChange w:id="1602" w:author="Catalin Branea" w:date="2013-03-20T11:10:00Z">
          <w:pPr>
            <w:ind w:left="720" w:firstLine="720"/>
          </w:pPr>
        </w:pPrChange>
      </w:pPr>
      <w:r>
        <w:t>SOURCE</w:t>
      </w:r>
      <w:r>
        <w:tab/>
      </w:r>
      <w:ins w:id="1603" w:author="Catalin Branea" w:date="2013-03-20T11:09:00Z">
        <w:r w:rsidR="00502BCD">
          <w:t>[</w:t>
        </w:r>
        <w:proofErr w:type="spellStart"/>
        <w:r w:rsidR="00502BCD">
          <w:t>Required</w:t>
        </w:r>
        <w:proofErr w:type="gramStart"/>
        <w:r w:rsidR="00502BCD">
          <w:t>,Array</w:t>
        </w:r>
        <w:proofErr w:type="spellEnd"/>
        <w:proofErr w:type="gramEnd"/>
        <w:r w:rsidR="00502BCD">
          <w:t xml:space="preserve">] </w:t>
        </w:r>
      </w:ins>
      <w:del w:id="1604" w:author="Catalin Branea" w:date="2013-03-20T11:10:00Z">
        <w:r w:rsidDel="00502BCD">
          <w:delText xml:space="preserve">Contains </w:delText>
        </w:r>
      </w:del>
      <w:ins w:id="1605" w:author="Catalin Branea" w:date="2013-03-20T11:10:00Z">
        <w:r w:rsidR="00502BCD">
          <w:t xml:space="preserve">A </w:t>
        </w:r>
      </w:ins>
      <w:r>
        <w:t>collection of problems that will be assigned to the problem category</w:t>
      </w:r>
    </w:p>
    <w:p w:rsidR="00502BCD" w:rsidRDefault="00502BCD" w:rsidP="00A06F5A">
      <w:pPr>
        <w:rPr>
          <w:ins w:id="1606" w:author="Catalin Branea" w:date="2013-03-20T11:10:00Z"/>
        </w:rPr>
      </w:pPr>
    </w:p>
    <w:p w:rsidR="00A06F5A" w:rsidRDefault="00502BCD">
      <w:pPr>
        <w:pPrChange w:id="1607" w:author="Catalin Branea" w:date="2013-03-20T11:10:00Z">
          <w:pPr>
            <w:ind w:left="720" w:firstLine="720"/>
          </w:pPr>
        </w:pPrChange>
      </w:pPr>
      <w:ins w:id="1608" w:author="Catalin Branea" w:date="2013-03-20T11:10:00Z">
        <w:r>
          <w:tab/>
        </w:r>
      </w:ins>
      <w:proofErr w:type="gramStart"/>
      <w:r w:rsidR="00A06F5A">
        <w:t>SOURCE(</w:t>
      </w:r>
      <w:proofErr w:type="gramEnd"/>
      <w:r w:rsidR="00A06F5A">
        <w:t>n)</w:t>
      </w:r>
      <w:ins w:id="1609" w:author="Catalin Branea" w:date="2013-03-20T11:10:00Z">
        <w:r>
          <w:t>=s</w:t>
        </w:r>
      </w:ins>
      <w:del w:id="1610" w:author="Catalin Branea" w:date="2013-03-20T11:10:00Z">
        <w:r w:rsidR="00A06F5A" w:rsidDel="00502BCD">
          <w:delText>=S</w:delText>
        </w:r>
      </w:del>
      <w:r w:rsidR="00A06F5A">
        <w:t>equence</w:t>
      </w:r>
      <w:ins w:id="1611" w:author="Catalin Branea" w:date="2013-03-20T11:10:00Z">
        <w:r>
          <w:t>#</w:t>
        </w:r>
      </w:ins>
      <w:del w:id="1612" w:author="Catalin Branea" w:date="2013-03-20T11:10:00Z">
        <w:r w:rsidR="00A06F5A" w:rsidDel="00502BCD">
          <w:delText xml:space="preserve"> </w:delText>
        </w:r>
      </w:del>
      <w:r w:rsidR="00A06F5A">
        <w:t>^</w:t>
      </w:r>
      <w:del w:id="1613" w:author="Catalin Branea" w:date="2013-03-20T11:10:00Z">
        <w:r w:rsidR="00A06F5A" w:rsidDel="00502BCD">
          <w:delText xml:space="preserve"> C</w:delText>
        </w:r>
      </w:del>
      <w:ins w:id="1614" w:author="Catalin Branea" w:date="2013-03-20T11:10:00Z">
        <w:r>
          <w:t>c</w:t>
        </w:r>
      </w:ins>
      <w:r w:rsidR="00A06F5A">
        <w:t>ategory</w:t>
      </w:r>
      <w:del w:id="1615" w:author="Catalin Branea" w:date="2013-03-20T11:10:00Z">
        <w:r w:rsidR="00A06F5A" w:rsidDel="00502BCD">
          <w:delText xml:space="preserve"> </w:delText>
        </w:r>
      </w:del>
      <w:ins w:id="1616" w:author="Catalin Branea" w:date="2013-03-20T11:10:00Z">
        <w:r>
          <w:t>_</w:t>
        </w:r>
      </w:ins>
      <w:r w:rsidR="00A06F5A">
        <w:t>IEN</w:t>
      </w:r>
      <w:del w:id="1617" w:author="Catalin Branea" w:date="2013-03-20T11:10:00Z">
        <w:r w:rsidR="00A06F5A" w:rsidDel="00502BCD">
          <w:delText xml:space="preserve"> </w:delText>
        </w:r>
      </w:del>
      <w:r w:rsidR="00A06F5A">
        <w:t>^</w:t>
      </w:r>
      <w:del w:id="1618" w:author="Catalin Branea" w:date="2013-03-20T11:10:00Z">
        <w:r w:rsidR="00A06F5A" w:rsidDel="00502BCD">
          <w:delText xml:space="preserve"> P</w:delText>
        </w:r>
      </w:del>
      <w:ins w:id="1619" w:author="Catalin Branea" w:date="2013-03-20T11:10:00Z">
        <w:r>
          <w:t>p</w:t>
        </w:r>
      </w:ins>
      <w:r w:rsidR="00A06F5A">
        <w:t>roblem</w:t>
      </w:r>
      <w:ins w:id="1620" w:author="Catalin Branea" w:date="2013-03-20T11:10:00Z">
        <w:r>
          <w:t>_</w:t>
        </w:r>
      </w:ins>
      <w:del w:id="1621" w:author="Catalin Branea" w:date="2013-03-20T11:10:00Z">
        <w:r w:rsidR="00A06F5A" w:rsidDel="00502BCD">
          <w:delText xml:space="preserve"> </w:delText>
        </w:r>
      </w:del>
      <w:r w:rsidR="00A06F5A">
        <w:t>IEN</w:t>
      </w:r>
      <w:del w:id="1622" w:author="Catalin Branea" w:date="2013-03-20T11:10:00Z">
        <w:r w:rsidR="00A06F5A" w:rsidDel="00502BCD">
          <w:delText xml:space="preserve"> </w:delText>
        </w:r>
      </w:del>
      <w:r w:rsidR="00A06F5A">
        <w:t>^</w:t>
      </w:r>
      <w:del w:id="1623" w:author="Catalin Branea" w:date="2013-03-20T11:10:00Z">
        <w:r w:rsidR="00A06F5A" w:rsidDel="00502BCD">
          <w:delText xml:space="preserve"> P</w:delText>
        </w:r>
      </w:del>
      <w:ins w:id="1624" w:author="Catalin Branea" w:date="2013-03-20T11:10:00Z">
        <w:r>
          <w:t>p</w:t>
        </w:r>
      </w:ins>
      <w:r w:rsidR="00A06F5A">
        <w:t>roblem</w:t>
      </w:r>
      <w:ins w:id="1625" w:author="Catalin Branea" w:date="2013-03-20T11:10:00Z">
        <w:r>
          <w:t>_</w:t>
        </w:r>
      </w:ins>
      <w:del w:id="1626" w:author="Catalin Branea" w:date="2013-03-20T11:10:00Z">
        <w:r w:rsidR="00A06F5A" w:rsidDel="00502BCD">
          <w:delText xml:space="preserve"> </w:delText>
        </w:r>
      </w:del>
      <w:r w:rsidR="00A06F5A">
        <w:t>text</w:t>
      </w:r>
      <w:del w:id="1627" w:author="Catalin Branea" w:date="2013-03-20T11:10:00Z">
        <w:r w:rsidR="00A06F5A" w:rsidDel="00502BCD">
          <w:delText xml:space="preserve"> </w:delText>
        </w:r>
      </w:del>
      <w:r w:rsidR="00A06F5A">
        <w:t>^</w:t>
      </w:r>
      <w:del w:id="1628" w:author="Catalin Branea" w:date="2013-03-20T11:10:00Z">
        <w:r w:rsidR="00A06F5A" w:rsidDel="00502BCD">
          <w:delText xml:space="preserve"> </w:delText>
        </w:r>
      </w:del>
      <w:r w:rsidR="00A06F5A">
        <w:t>ICD</w:t>
      </w:r>
      <w:ins w:id="1629" w:author="Catalin Branea" w:date="2013-03-20T11:11:00Z">
        <w:r>
          <w:t>9_</w:t>
        </w:r>
      </w:ins>
      <w:del w:id="1630" w:author="Catalin Branea" w:date="2013-03-20T11:11:00Z">
        <w:r w:rsidR="00A06F5A" w:rsidDel="00502BCD">
          <w:delText xml:space="preserve"> </w:delText>
        </w:r>
      </w:del>
      <w:r w:rsidR="00A06F5A">
        <w:t>code</w:t>
      </w:r>
    </w:p>
    <w:p w:rsidR="00A06F5A" w:rsidRDefault="00A06F5A" w:rsidP="00A06F5A">
      <w:pPr>
        <w:ind w:left="1440"/>
      </w:pPr>
      <w:r>
        <w:t>If n is of the form “0001N” that problem will be added to the category contents, else the existing problem will be modified. SOURCE(n)=”@” specifies that this problem will be removed from category contents.</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 xml:space="preserve">Invalid parameter passed (invalid </w:t>
      </w:r>
      <w:r>
        <w:t>GMPLGRP)</w:t>
      </w:r>
    </w:p>
    <w:p w:rsidR="00A06F5A" w:rsidRDefault="00A06F5A" w:rsidP="00A06F5A">
      <w:r>
        <w:t>CTGNFND</w:t>
      </w:r>
      <w:r>
        <w:tab/>
        <w:t>Problem category not found</w:t>
      </w:r>
    </w:p>
    <w:p w:rsidR="00A06F5A" w:rsidRDefault="00A06F5A" w:rsidP="00A06F5A">
      <w:pPr>
        <w:pStyle w:val="Heading3"/>
      </w:pPr>
      <w:r>
        <w:rPr>
          <w:color w:val="FF0000"/>
        </w:rPr>
        <w:t>$$ADDLOC</w:t>
      </w:r>
      <w:r>
        <w:t>^GMPLAPI5() – Add location</w:t>
      </w:r>
    </w:p>
    <w:p w:rsidR="00A06F5A" w:rsidRDefault="00A06F5A" w:rsidP="00A06F5A">
      <w:proofErr w:type="gramStart"/>
      <w:r>
        <w:t xml:space="preserve">Assigns </w:t>
      </w:r>
      <w:ins w:id="1631" w:author="Catalin Branea" w:date="2013-03-20T11:11:00Z">
        <w:r w:rsidR="006F3B8C">
          <w:t xml:space="preserve">a problem selection list </w:t>
        </w:r>
      </w:ins>
      <w:del w:id="1632" w:author="Catalin Branea" w:date="2013-03-20T11:11:00Z">
        <w:r w:rsidDel="006F3B8C">
          <w:delText xml:space="preserve">a clinic </w:delText>
        </w:r>
      </w:del>
      <w:r>
        <w:t>to</w:t>
      </w:r>
      <w:ins w:id="1633" w:author="Catalin Branea" w:date="2013-03-20T11:11:00Z">
        <w:r w:rsidR="006F3B8C" w:rsidRPr="006F3B8C">
          <w:t xml:space="preserve"> </w:t>
        </w:r>
        <w:r w:rsidR="006F3B8C">
          <w:t>a clinic</w:t>
        </w:r>
      </w:ins>
      <w:del w:id="1634" w:author="Catalin Branea" w:date="2013-03-20T11:11:00Z">
        <w:r w:rsidDel="006F3B8C">
          <w:delText xml:space="preserve"> a problem selection list</w:delText>
        </w:r>
      </w:del>
      <w:r>
        <w:t>.</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ADDLOC</w:t>
      </w:r>
      <w:r w:rsidRPr="004E3A1D">
        <w:t>^GMPLAPI</w:t>
      </w:r>
      <w:r>
        <w:t>5</w:t>
      </w:r>
      <w:r>
        <w:rPr>
          <w:color w:val="000000"/>
        </w:rPr>
        <w:t>(.RETURN,GMPLLST,GMPLLOC)</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35" w:author="Catalin Branea" w:date="2013-03-20T11:12:00Z">
        <w:r w:rsidR="006F3B8C">
          <w:rPr>
            <w:color w:val="000000"/>
          </w:rPr>
          <w:t>[</w:t>
        </w:r>
      </w:ins>
      <w:proofErr w:type="spellStart"/>
      <w:del w:id="1636" w:author="Catalin Branea" w:date="2013-03-20T11:12:00Z">
        <w:r w:rsidDel="006F3B8C">
          <w:rPr>
            <w:color w:val="000000"/>
          </w:rPr>
          <w:delText>(</w:delText>
        </w:r>
      </w:del>
      <w:r>
        <w:rPr>
          <w:color w:val="000000"/>
        </w:rPr>
        <w:t>Required</w:t>
      </w:r>
      <w:proofErr w:type="gramStart"/>
      <w:ins w:id="1637" w:author="Catalin Branea" w:date="2013-03-20T11:12:00Z">
        <w:r w:rsidR="006F3B8C">
          <w:rPr>
            <w:color w:val="000000"/>
          </w:rPr>
          <w:t>,Boolean</w:t>
        </w:r>
        <w:proofErr w:type="spellEnd"/>
        <w:proofErr w:type="gramEnd"/>
        <w:r w:rsidR="006F3B8C">
          <w:rPr>
            <w:color w:val="000000"/>
          </w:rPr>
          <w:t>]</w:t>
        </w:r>
      </w:ins>
      <w:del w:id="1638" w:author="Catalin Branea" w:date="2013-03-20T11:12:00Z">
        <w:r w:rsidDel="006F3B8C">
          <w:rPr>
            <w:color w:val="000000"/>
          </w:rPr>
          <w:delText>)</w:delText>
        </w:r>
      </w:del>
      <w:r>
        <w:rPr>
          <w:color w:val="000000"/>
        </w:rPr>
        <w:t xml:space="preserve"> Set to 1 if operation succeed, 0 otherwise</w:t>
      </w:r>
    </w:p>
    <w:p w:rsidR="00A06F5A" w:rsidRDefault="00A06F5A" w:rsidP="00A06F5A">
      <w:pPr>
        <w:rPr>
          <w:color w:val="000000"/>
        </w:rPr>
      </w:pPr>
      <w:r>
        <w:rPr>
          <w:color w:val="000000"/>
        </w:rPr>
        <w:t>GMPLLST</w:t>
      </w:r>
      <w:r>
        <w:rPr>
          <w:color w:val="000000"/>
        </w:rPr>
        <w:tab/>
      </w:r>
      <w:ins w:id="1639" w:author="Catalin Branea" w:date="2013-03-20T11:12:00Z">
        <w:r w:rsidR="006F3B8C">
          <w:rPr>
            <w:color w:val="000000"/>
          </w:rPr>
          <w:t>[</w:t>
        </w:r>
      </w:ins>
      <w:proofErr w:type="spellStart"/>
      <w:del w:id="1640" w:author="Catalin Branea" w:date="2013-03-20T11:12:00Z">
        <w:r w:rsidDel="006F3B8C">
          <w:rPr>
            <w:color w:val="000000"/>
          </w:rPr>
          <w:delText>(</w:delText>
        </w:r>
      </w:del>
      <w:r>
        <w:rPr>
          <w:color w:val="000000"/>
        </w:rPr>
        <w:t>Required</w:t>
      </w:r>
      <w:del w:id="1641" w:author="Catalin Branea" w:date="2013-03-20T11:12:00Z">
        <w:r w:rsidDel="006F3B8C">
          <w:rPr>
            <w:color w:val="000000"/>
          </w:rPr>
          <w:delText>)</w:delText>
        </w:r>
      </w:del>
      <w:proofErr w:type="gramStart"/>
      <w:ins w:id="1642" w:author="Catalin Branea" w:date="2013-03-20T11:12:00Z">
        <w:r w:rsidR="006F3B8C">
          <w:rPr>
            <w:color w:val="000000"/>
          </w:rPr>
          <w:t>,Numeric</w:t>
        </w:r>
        <w:proofErr w:type="spellEnd"/>
        <w:proofErr w:type="gramEnd"/>
        <w:r w:rsidR="006F3B8C">
          <w:rPr>
            <w:color w:val="000000"/>
          </w:rPr>
          <w:t>]</w:t>
        </w:r>
      </w:ins>
      <w:r>
        <w:rPr>
          <w:color w:val="000000"/>
        </w:rPr>
        <w:t xml:space="preserve"> The problem selection list </w:t>
      </w:r>
      <w:del w:id="1643" w:author="Catalin Branea" w:date="2013-03-20T11:12:00Z">
        <w:r w:rsidDel="006F3B8C">
          <w:rPr>
            <w:color w:val="000000"/>
          </w:rPr>
          <w:delText>IFN</w:delText>
        </w:r>
      </w:del>
      <w:ins w:id="1644" w:author="Catalin Branea" w:date="2013-03-20T11:12:00Z">
        <w:r w:rsidR="006F3B8C">
          <w:rPr>
            <w:color w:val="000000"/>
          </w:rPr>
          <w:t>IEN</w:t>
        </w:r>
      </w:ins>
    </w:p>
    <w:p w:rsidR="00A06F5A" w:rsidRDefault="00A06F5A" w:rsidP="00A06F5A">
      <w:r>
        <w:t>GMPLLOC</w:t>
      </w:r>
      <w:r>
        <w:tab/>
      </w:r>
      <w:del w:id="1645" w:author="Catalin Branea" w:date="2013-03-20T11:12:00Z">
        <w:r w:rsidDel="006F3B8C">
          <w:rPr>
            <w:color w:val="000000"/>
          </w:rPr>
          <w:delText>(</w:delText>
        </w:r>
      </w:del>
      <w:ins w:id="1646" w:author="Catalin Branea" w:date="2013-03-20T11:12:00Z">
        <w:r w:rsidR="006F3B8C">
          <w:rPr>
            <w:color w:val="000000"/>
          </w:rPr>
          <w:t>[</w:t>
        </w:r>
      </w:ins>
      <w:proofErr w:type="spellStart"/>
      <w:r>
        <w:rPr>
          <w:color w:val="000000"/>
        </w:rPr>
        <w:t>Required</w:t>
      </w:r>
      <w:del w:id="1647" w:author="Catalin Branea" w:date="2013-03-20T11:12:00Z">
        <w:r w:rsidDel="006F3B8C">
          <w:rPr>
            <w:color w:val="000000"/>
          </w:rPr>
          <w:delText xml:space="preserve">) </w:delText>
        </w:r>
      </w:del>
      <w:proofErr w:type="gramStart"/>
      <w:ins w:id="1648" w:author="Catalin Branea" w:date="2013-03-20T11:12:00Z">
        <w:r w:rsidR="006F3B8C">
          <w:rPr>
            <w:color w:val="000000"/>
          </w:rPr>
          <w:t>,Numeric</w:t>
        </w:r>
        <w:proofErr w:type="spellEnd"/>
        <w:proofErr w:type="gramEnd"/>
        <w:r w:rsidR="006F3B8C">
          <w:rPr>
            <w:color w:val="000000"/>
          </w:rPr>
          <w:t xml:space="preserve">] </w:t>
        </w:r>
      </w:ins>
      <w:r>
        <w:rPr>
          <w:color w:val="000000"/>
        </w:rPr>
        <w:t xml:space="preserve">The clinic location </w:t>
      </w:r>
      <w:del w:id="1649" w:author="Catalin Branea" w:date="2013-03-20T11:12:00Z">
        <w:r w:rsidDel="006F3B8C">
          <w:rPr>
            <w:color w:val="000000"/>
          </w:rPr>
          <w:delText>IFN</w:delText>
        </w:r>
      </w:del>
      <w:ins w:id="1650" w:author="Catalin Branea" w:date="2013-03-20T11:12:00Z">
        <w:r w:rsidR="006F3B8C">
          <w:rPr>
            <w:color w:val="000000"/>
          </w:rPr>
          <w:t>IEN</w:t>
        </w:r>
      </w:ins>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rPr>
          <w:ins w:id="1651" w:author="Catalin Branea" w:date="2013-03-21T13:16:00Z"/>
        </w:rPr>
      </w:pPr>
      <w:r>
        <w:t>Error Codes Returned</w:t>
      </w:r>
    </w:p>
    <w:p w:rsidR="0014303A" w:rsidRPr="009417CA" w:rsidRDefault="0014303A">
      <w:pPr>
        <w:pPrChange w:id="1652" w:author="Catalin Branea" w:date="2013-03-21T13:16:00Z">
          <w:pPr>
            <w:pStyle w:val="Heading5"/>
          </w:pPr>
        </w:pPrChange>
      </w:pPr>
      <w:ins w:id="1653" w:author="Catalin Branea" w:date="2013-03-21T13:16:00Z">
        <w:r>
          <w:t>FILELOCK</w:t>
        </w:r>
        <w:r>
          <w:tab/>
        </w:r>
        <w:r w:rsidRPr="0014303A">
          <w:t>Record in use. Try again in a few moments.</w:t>
        </w:r>
      </w:ins>
    </w:p>
    <w:p w:rsidR="00A06F5A" w:rsidRDefault="00A06F5A" w:rsidP="00A06F5A">
      <w:r>
        <w:t>INVPARAM</w:t>
      </w:r>
      <w:r>
        <w:tab/>
      </w:r>
      <w:r>
        <w:rPr>
          <w:color w:val="000000"/>
        </w:rPr>
        <w:t xml:space="preserve">Invalid parameter passed (invalid </w:t>
      </w:r>
      <w:r>
        <w:t>GMPLLST or GMPLLOC)</w:t>
      </w:r>
    </w:p>
    <w:p w:rsidR="00A06F5A" w:rsidRDefault="00A06F5A" w:rsidP="00A06F5A">
      <w:r>
        <w:t>LISTNFND</w:t>
      </w:r>
      <w:r>
        <w:tab/>
        <w:t>Problem selection list not found</w:t>
      </w:r>
    </w:p>
    <w:p w:rsidR="00A06F5A" w:rsidRDefault="00A06F5A" w:rsidP="00A06F5A">
      <w:r>
        <w:t>LOCNFND</w:t>
      </w:r>
      <w:r>
        <w:tab/>
        <w:t>Location not found</w:t>
      </w:r>
    </w:p>
    <w:p w:rsidR="00A06F5A" w:rsidRDefault="00A06F5A" w:rsidP="00A06F5A">
      <w:pPr>
        <w:pStyle w:val="Heading3"/>
      </w:pPr>
      <w:r>
        <w:rPr>
          <w:color w:val="FF0000"/>
        </w:rPr>
        <w:t>$$GETLSTS</w:t>
      </w:r>
      <w:r>
        <w:t>^GMPLAPI5() – Get lists</w:t>
      </w:r>
    </w:p>
    <w:p w:rsidR="00A06F5A" w:rsidRDefault="00A06F5A" w:rsidP="00A06F5A">
      <w:r>
        <w:t xml:space="preserve">This function returns </w:t>
      </w:r>
      <w:ins w:id="1654" w:author="Catalin Branea" w:date="2013-03-20T11:13:00Z">
        <w:r w:rsidR="00D569E3">
          <w:t>a filtered list of</w:t>
        </w:r>
      </w:ins>
      <w:del w:id="1655" w:author="Catalin Branea" w:date="2013-03-20T11:13:00Z">
        <w:r w:rsidDel="00D569E3">
          <w:delText>all existing</w:delText>
        </w:r>
      </w:del>
      <w:r>
        <w:t xml:space="preserve"> problem</w:t>
      </w:r>
      <w:del w:id="1656" w:author="Catalin Branea" w:date="2013-03-20T11:13:00Z">
        <w:r w:rsidDel="00F664E2">
          <w:delText>s</w:delText>
        </w:r>
      </w:del>
      <w:r>
        <w:t xml:space="preserve"> selection lists</w:t>
      </w:r>
      <w:del w:id="1657" w:author="Catalin Branea" w:date="2013-03-20T11:13:00Z">
        <w:r w:rsidDel="00D569E3">
          <w:delText>, or those that match the search criteria.</w:delText>
        </w:r>
      </w:del>
      <w:ins w:id="1658" w:author="Catalin Branea" w:date="2013-03-20T11:13:00Z">
        <w:r w:rsidR="00D569E3">
          <w:t>.</w:t>
        </w:r>
      </w:ins>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GETLSTS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659" w:author="Catalin Branea" w:date="2013-03-20T11:14:00Z">
        <w:r w:rsidR="00D569E3">
          <w:rPr>
            <w:color w:val="000000"/>
          </w:rPr>
          <w:t>[</w:t>
        </w:r>
      </w:ins>
      <w:proofErr w:type="spellStart"/>
      <w:del w:id="1660" w:author="Catalin Branea" w:date="2013-03-20T11:14:00Z">
        <w:r w:rsidDel="00D569E3">
          <w:rPr>
            <w:color w:val="000000"/>
          </w:rPr>
          <w:delText>(</w:delText>
        </w:r>
      </w:del>
      <w:r>
        <w:rPr>
          <w:color w:val="000000"/>
        </w:rPr>
        <w:t>Required</w:t>
      </w:r>
      <w:proofErr w:type="gramStart"/>
      <w:ins w:id="1661" w:author="Catalin Branea" w:date="2013-03-20T11:14:00Z">
        <w:r w:rsidR="00D569E3">
          <w:rPr>
            <w:color w:val="000000"/>
          </w:rPr>
          <w:t>,Array</w:t>
        </w:r>
        <w:proofErr w:type="spellEnd"/>
        <w:proofErr w:type="gramEnd"/>
        <w:r w:rsidR="00D569E3">
          <w:rPr>
            <w:color w:val="000000"/>
          </w:rPr>
          <w:t>]</w:t>
        </w:r>
      </w:ins>
      <w:del w:id="1662" w:author="Catalin Branea" w:date="2013-03-20T11:14:00Z">
        <w:r w:rsidDel="00D569E3">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lastRenderedPageBreak/>
        <w:tab/>
      </w:r>
      <w:del w:id="1663" w:author="Catalin Branea" w:date="2013-03-20T11:14:00Z">
        <w:r w:rsidDel="00D569E3">
          <w:rPr>
            <w:color w:val="000000"/>
          </w:rPr>
          <w:tab/>
        </w:r>
      </w:del>
      <w:proofErr w:type="gramStart"/>
      <w:r>
        <w:rPr>
          <w:color w:val="000000"/>
        </w:rPr>
        <w:t>RETURN(</w:t>
      </w:r>
      <w:proofErr w:type="gramEnd"/>
      <w:r>
        <w:rPr>
          <w:color w:val="000000"/>
        </w:rPr>
        <w:t>0)=</w:t>
      </w:r>
      <w:proofErr w:type="spellStart"/>
      <w:r>
        <w:rPr>
          <w:color w:val="000000"/>
        </w:rPr>
        <w:t>number</w:t>
      </w:r>
      <w:ins w:id="1664" w:author="Catalin Branea" w:date="2013-03-20T11:14:00Z">
        <w:r w:rsidR="00D569E3">
          <w:rPr>
            <w:color w:val="000000"/>
          </w:rPr>
          <w:t>_</w:t>
        </w:r>
      </w:ins>
      <w:del w:id="1665" w:author="Catalin Branea" w:date="2013-03-20T11:14:00Z">
        <w:r w:rsidDel="00D569E3">
          <w:rPr>
            <w:color w:val="000000"/>
          </w:rPr>
          <w:delText xml:space="preserve"> </w:delText>
        </w:r>
      </w:del>
      <w:r>
        <w:rPr>
          <w:color w:val="000000"/>
        </w:rPr>
        <w:t>of</w:t>
      </w:r>
      <w:ins w:id="1666" w:author="Catalin Branea" w:date="2013-03-20T11:14:00Z">
        <w:r w:rsidR="00D569E3">
          <w:rPr>
            <w:color w:val="000000"/>
          </w:rPr>
          <w:t>_</w:t>
        </w:r>
      </w:ins>
      <w:del w:id="1667" w:author="Catalin Branea" w:date="2013-03-20T11:14:00Z">
        <w:r w:rsidDel="00D569E3">
          <w:rPr>
            <w:color w:val="000000"/>
          </w:rPr>
          <w:delText xml:space="preserve"> </w:delText>
        </w:r>
      </w:del>
      <w:r>
        <w:rPr>
          <w:color w:val="000000"/>
        </w:rPr>
        <w:t>entries</w:t>
      </w:r>
      <w:ins w:id="1668" w:author="Catalin Branea" w:date="2013-03-20T11:14:00Z">
        <w:r w:rsidR="00D569E3">
          <w:rPr>
            <w:color w:val="000000"/>
          </w:rPr>
          <w:t>_</w:t>
        </w:r>
      </w:ins>
      <w:del w:id="1669" w:author="Catalin Branea" w:date="2013-03-20T11:14:00Z">
        <w:r w:rsidDel="00D569E3">
          <w:rPr>
            <w:color w:val="000000"/>
          </w:rPr>
          <w:delText xml:space="preserve"> </w:delText>
        </w:r>
      </w:del>
      <w:r>
        <w:rPr>
          <w:color w:val="000000"/>
        </w:rPr>
        <w:t>found</w:t>
      </w:r>
      <w:del w:id="1670" w:author="Catalin Branea" w:date="2013-03-20T11:14:00Z">
        <w:r w:rsidDel="00D569E3">
          <w:rPr>
            <w:color w:val="000000"/>
          </w:rPr>
          <w:delText xml:space="preserve"> </w:delText>
        </w:r>
      </w:del>
      <w:r>
        <w:rPr>
          <w:color w:val="000000"/>
        </w:rPr>
        <w:t>^</w:t>
      </w:r>
      <w:del w:id="1671" w:author="Catalin Branea" w:date="2013-03-20T11:14:00Z">
        <w:r w:rsidDel="00D569E3">
          <w:rPr>
            <w:color w:val="000000"/>
          </w:rPr>
          <w:delText xml:space="preserve"> </w:delText>
        </w:r>
      </w:del>
      <w:r>
        <w:rPr>
          <w:color w:val="000000"/>
        </w:rPr>
        <w:t>maximum</w:t>
      </w:r>
      <w:ins w:id="1672" w:author="Catalin Branea" w:date="2013-03-20T11:14:00Z">
        <w:r w:rsidR="00D569E3">
          <w:rPr>
            <w:color w:val="000000"/>
          </w:rPr>
          <w:t>_</w:t>
        </w:r>
      </w:ins>
      <w:del w:id="1673" w:author="Catalin Branea" w:date="2013-03-20T11:14:00Z">
        <w:r w:rsidDel="00D569E3">
          <w:rPr>
            <w:color w:val="000000"/>
          </w:rPr>
          <w:delText xml:space="preserve"> </w:delText>
        </w:r>
      </w:del>
      <w:r>
        <w:rPr>
          <w:color w:val="000000"/>
        </w:rPr>
        <w:t>requested</w:t>
      </w:r>
      <w:del w:id="1674" w:author="Catalin Branea" w:date="2013-03-20T11:14:00Z">
        <w:r w:rsidDel="00D569E3">
          <w:rPr>
            <w:color w:val="000000"/>
          </w:rPr>
          <w:delText xml:space="preserve"> </w:delText>
        </w:r>
      </w:del>
      <w:r>
        <w:rPr>
          <w:color w:val="000000"/>
        </w:rPr>
        <w:t>^</w:t>
      </w:r>
      <w:del w:id="1675" w:author="Catalin Branea" w:date="2013-03-20T11:14:00Z">
        <w:r w:rsidDel="00D569E3">
          <w:rPr>
            <w:color w:val="000000"/>
          </w:rPr>
          <w:delText xml:space="preserve"> </w:delText>
        </w:r>
      </w:del>
      <w:r>
        <w:rPr>
          <w:color w:val="000000"/>
        </w:rPr>
        <w:t>any</w:t>
      </w:r>
      <w:ins w:id="1676" w:author="Catalin Branea" w:date="2013-03-20T11:14:00Z">
        <w:r w:rsidR="00D569E3">
          <w:rPr>
            <w:color w:val="000000"/>
          </w:rPr>
          <w:t>_</w:t>
        </w:r>
      </w:ins>
      <w:del w:id="1677" w:author="Catalin Branea" w:date="2013-03-20T11:14:00Z">
        <w:r w:rsidDel="00D569E3">
          <w:rPr>
            <w:color w:val="000000"/>
          </w:rPr>
          <w:delText xml:space="preserve"> </w:delText>
        </w:r>
      </w:del>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r>
        <w:rPr>
          <w:color w:val="000000"/>
        </w:rPr>
        <w:tab/>
      </w:r>
      <w:del w:id="1678" w:author="Catalin Branea" w:date="2013-03-20T11:15:00Z">
        <w:r w:rsidDel="00D569E3">
          <w:rPr>
            <w:color w:val="000000"/>
          </w:rPr>
          <w:tab/>
        </w:r>
      </w:del>
      <w:proofErr w:type="gramStart"/>
      <w:r>
        <w:rPr>
          <w:color w:val="000000"/>
        </w:rPr>
        <w:t>RETURN(</w:t>
      </w:r>
      <w:proofErr w:type="gramEnd"/>
      <w:ins w:id="1679" w:author="Catalin Branea" w:date="2013-03-20T11:15:00Z">
        <w:r w:rsidR="00D569E3">
          <w:rPr>
            <w:color w:val="000000"/>
          </w:rPr>
          <w:t>#</w:t>
        </w:r>
      </w:ins>
      <w:del w:id="1680" w:author="Catalin Branea" w:date="2013-03-20T11:15:00Z">
        <w:r w:rsidDel="00D569E3">
          <w:rPr>
            <w:color w:val="000000"/>
          </w:rPr>
          <w:delText>I</w:delText>
        </w:r>
      </w:del>
      <w:r>
        <w:rPr>
          <w:color w:val="000000"/>
        </w:rPr>
        <w:t>,”ID”)=problem</w:t>
      </w:r>
      <w:ins w:id="1681" w:author="Catalin Branea" w:date="2013-03-20T11:15:00Z">
        <w:r w:rsidR="00D569E3">
          <w:rPr>
            <w:color w:val="000000"/>
          </w:rPr>
          <w:t xml:space="preserve"> </w:t>
        </w:r>
      </w:ins>
      <w:del w:id="1682" w:author="Catalin Branea" w:date="2013-03-20T11:15:00Z">
        <w:r w:rsidDel="00D569E3">
          <w:rPr>
            <w:color w:val="000000"/>
          </w:rPr>
          <w:delText xml:space="preserve"> </w:delText>
        </w:r>
      </w:del>
      <w:r>
        <w:rPr>
          <w:color w:val="000000"/>
        </w:rPr>
        <w:t>selection list I</w:t>
      </w:r>
      <w:ins w:id="1683" w:author="Catalin Branea" w:date="2013-03-20T11:15:00Z">
        <w:r w:rsidR="00D569E3">
          <w:rPr>
            <w:color w:val="000000"/>
          </w:rPr>
          <w:t>E</w:t>
        </w:r>
      </w:ins>
      <w:del w:id="1684" w:author="Catalin Branea" w:date="2013-03-20T11:15:00Z">
        <w:r w:rsidDel="00D569E3">
          <w:rPr>
            <w:color w:val="000000"/>
          </w:rPr>
          <w:delText>F</w:delText>
        </w:r>
      </w:del>
      <w:r>
        <w:rPr>
          <w:color w:val="000000"/>
        </w:rPr>
        <w:t>N</w:t>
      </w:r>
    </w:p>
    <w:p w:rsidR="00A06F5A" w:rsidRDefault="00A06F5A" w:rsidP="00A06F5A">
      <w:pPr>
        <w:rPr>
          <w:color w:val="000000"/>
        </w:rPr>
      </w:pPr>
      <w:r>
        <w:rPr>
          <w:color w:val="000000"/>
        </w:rPr>
        <w:tab/>
      </w:r>
      <w:del w:id="1685" w:author="Catalin Branea" w:date="2013-03-20T11:15:00Z">
        <w:r w:rsidDel="00D569E3">
          <w:rPr>
            <w:color w:val="000000"/>
          </w:rPr>
          <w:tab/>
        </w:r>
      </w:del>
      <w:proofErr w:type="gramStart"/>
      <w:r>
        <w:rPr>
          <w:color w:val="000000"/>
        </w:rPr>
        <w:t>RETURN(</w:t>
      </w:r>
      <w:proofErr w:type="gramEnd"/>
      <w:ins w:id="1686" w:author="Catalin Branea" w:date="2013-03-20T11:15:00Z">
        <w:r w:rsidR="00D569E3">
          <w:rPr>
            <w:color w:val="000000"/>
          </w:rPr>
          <w:t>#</w:t>
        </w:r>
      </w:ins>
      <w:del w:id="1687" w:author="Catalin Branea" w:date="2013-03-20T11:15:00Z">
        <w:r w:rsidDel="00D569E3">
          <w:rPr>
            <w:color w:val="000000"/>
          </w:rPr>
          <w:delText>I</w:delText>
        </w:r>
      </w:del>
      <w:r>
        <w:rPr>
          <w:color w:val="000000"/>
        </w:rPr>
        <w:t>,”NAME”)=problem selection list name</w:t>
      </w:r>
    </w:p>
    <w:p w:rsidR="00A06F5A" w:rsidRDefault="00A06F5A" w:rsidP="00A06F5A">
      <w:pPr>
        <w:rPr>
          <w:color w:val="000000"/>
        </w:rPr>
      </w:pPr>
      <w:r>
        <w:rPr>
          <w:color w:val="000000"/>
        </w:rPr>
        <w:t>SEARCH</w:t>
      </w:r>
      <w:r>
        <w:rPr>
          <w:color w:val="000000"/>
        </w:rPr>
        <w:tab/>
      </w:r>
      <w:r>
        <w:rPr>
          <w:color w:val="000000"/>
        </w:rPr>
        <w:tab/>
      </w:r>
      <w:ins w:id="1688" w:author="Catalin Branea" w:date="2013-03-20T11:15:00Z">
        <w:r w:rsidR="001F7631">
          <w:rPr>
            <w:color w:val="000000"/>
          </w:rPr>
          <w:t>[</w:t>
        </w:r>
      </w:ins>
      <w:proofErr w:type="spellStart"/>
      <w:del w:id="1689" w:author="Catalin Branea" w:date="2013-03-20T11:15:00Z">
        <w:r w:rsidDel="001F7631">
          <w:rPr>
            <w:color w:val="000000"/>
          </w:rPr>
          <w:delText>(</w:delText>
        </w:r>
      </w:del>
      <w:r>
        <w:rPr>
          <w:color w:val="000000"/>
        </w:rPr>
        <w:t>Optional</w:t>
      </w:r>
      <w:del w:id="1690" w:author="Catalin Branea" w:date="2013-03-20T11:15:00Z">
        <w:r w:rsidDel="001F7631">
          <w:rPr>
            <w:color w:val="000000"/>
          </w:rPr>
          <w:delText>)</w:delText>
        </w:r>
      </w:del>
      <w:proofErr w:type="gramStart"/>
      <w:ins w:id="1691" w:author="Catalin Branea" w:date="2013-03-20T11:15:00Z">
        <w:r w:rsidR="001F7631">
          <w:rPr>
            <w:color w:val="000000"/>
          </w:rPr>
          <w:t>,String</w:t>
        </w:r>
        <w:proofErr w:type="spellEnd"/>
        <w:proofErr w:type="gramEnd"/>
        <w:r w:rsidR="001F7631">
          <w:rPr>
            <w:color w:val="000000"/>
          </w:rPr>
          <w:t>]</w:t>
        </w:r>
      </w:ins>
      <w:r>
        <w:rPr>
          <w:color w:val="000000"/>
        </w:rPr>
        <w:t xml:space="preserve"> The partial match restriction.</w:t>
      </w:r>
    </w:p>
    <w:p w:rsidR="00A06F5A" w:rsidRDefault="00A06F5A" w:rsidP="00A06F5A">
      <w:pPr>
        <w:ind w:left="1440" w:hanging="1440"/>
        <w:rPr>
          <w:color w:val="000000"/>
        </w:rPr>
      </w:pPr>
      <w:r>
        <w:t>.START</w:t>
      </w:r>
      <w:r>
        <w:tab/>
      </w:r>
      <w:ins w:id="1692" w:author="Catalin Branea" w:date="2013-03-20T11:15:00Z">
        <w:r w:rsidR="001F7631">
          <w:rPr>
            <w:color w:val="000000"/>
          </w:rPr>
          <w:t>[</w:t>
        </w:r>
      </w:ins>
      <w:proofErr w:type="spellStart"/>
      <w:del w:id="1693" w:author="Catalin Branea" w:date="2013-03-20T11:15:00Z">
        <w:r w:rsidDel="001F7631">
          <w:rPr>
            <w:color w:val="000000"/>
          </w:rPr>
          <w:delText>(</w:delText>
        </w:r>
      </w:del>
      <w:r>
        <w:rPr>
          <w:color w:val="000000"/>
        </w:rPr>
        <w:t>Optional</w:t>
      </w:r>
      <w:proofErr w:type="gramStart"/>
      <w:ins w:id="1694" w:author="Catalin Branea" w:date="2013-03-20T11:15:00Z">
        <w:r w:rsidR="001F7631">
          <w:rPr>
            <w:color w:val="000000"/>
          </w:rPr>
          <w:t>,Numeric</w:t>
        </w:r>
        <w:proofErr w:type="spellEnd"/>
        <w:proofErr w:type="gramEnd"/>
        <w:r w:rsidR="001F7631">
          <w:rPr>
            <w:color w:val="000000"/>
          </w:rPr>
          <w:t>]</w:t>
        </w:r>
      </w:ins>
      <w:del w:id="1695" w:author="Catalin Branea" w:date="2013-03-20T11:16:00Z">
        <w:r w:rsidDel="001F7631">
          <w:rPr>
            <w:color w:val="000000"/>
          </w:rPr>
          <w:delText>)</w:delText>
        </w:r>
      </w:del>
      <w:r>
        <w:rPr>
          <w:color w:val="000000"/>
        </w:rPr>
        <w:t xml:space="preserve"> The index from which to begin the list. It can be used for pagination, passed by reference will be set to the last entry returned, if NUM</w:t>
      </w:r>
      <w:del w:id="1696" w:author="Catalin Branea" w:date="2013-03-20T11:16:00Z">
        <w:r w:rsidDel="001F7631">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pPr>
        <w:ind w:left="1440" w:hanging="1440"/>
      </w:pPr>
      <w:r>
        <w:rPr>
          <w:color w:val="000000"/>
        </w:rPr>
        <w:t>NUMBER</w:t>
      </w:r>
      <w:r>
        <w:rPr>
          <w:color w:val="000000"/>
        </w:rPr>
        <w:tab/>
      </w:r>
      <w:ins w:id="1697" w:author="Catalin Branea" w:date="2013-03-20T11:16:00Z">
        <w:r w:rsidR="001F7631">
          <w:rPr>
            <w:color w:val="000000"/>
          </w:rPr>
          <w:t>[</w:t>
        </w:r>
      </w:ins>
      <w:proofErr w:type="spellStart"/>
      <w:del w:id="1698" w:author="Catalin Branea" w:date="2013-03-20T11:16:00Z">
        <w:r w:rsidDel="001F7631">
          <w:rPr>
            <w:color w:val="000000"/>
          </w:rPr>
          <w:delText>(</w:delText>
        </w:r>
      </w:del>
      <w:r>
        <w:rPr>
          <w:color w:val="000000"/>
        </w:rPr>
        <w:t>Optional</w:t>
      </w:r>
      <w:proofErr w:type="gramStart"/>
      <w:ins w:id="1699" w:author="Catalin Branea" w:date="2013-03-20T11:16:00Z">
        <w:r w:rsidR="001F7631">
          <w:rPr>
            <w:color w:val="000000"/>
          </w:rPr>
          <w:t>,Numeric</w:t>
        </w:r>
        <w:proofErr w:type="spellEnd"/>
        <w:proofErr w:type="gramEnd"/>
        <w:r w:rsidR="001F7631">
          <w:rPr>
            <w:color w:val="000000"/>
          </w:rPr>
          <w:t>]</w:t>
        </w:r>
      </w:ins>
      <w:del w:id="1700" w:author="Catalin Branea" w:date="2013-03-20T11:16:00Z">
        <w:r w:rsidDel="001F7631">
          <w:rPr>
            <w:color w:val="000000"/>
          </w:rPr>
          <w:delText>)</w:delText>
        </w:r>
      </w:del>
      <w:r>
        <w:rPr>
          <w:color w:val="000000"/>
        </w:rPr>
        <w:t xml:space="preserve"> 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Pr="004550E2" w:rsidRDefault="00A06F5A" w:rsidP="00A06F5A">
      <w:del w:id="1701" w:author="Catalin Branea" w:date="2013-03-21T13:19:00Z">
        <w:r w:rsidDel="00087EF5">
          <w:delText>None</w:delText>
        </w:r>
      </w:del>
      <w:ins w:id="1702" w:author="Catalin Branea" w:date="2013-03-21T13:19:00Z">
        <w:r w:rsidR="00087EF5">
          <w:t>INVPARAM</w:t>
        </w:r>
        <w:r w:rsidR="00087EF5">
          <w:tab/>
          <w:t>Invalid parameter (START</w:t>
        </w:r>
        <w:proofErr w:type="gramStart"/>
        <w:r w:rsidR="00087EF5">
          <w:t>,NUMBER</w:t>
        </w:r>
        <w:proofErr w:type="gramEnd"/>
        <w:r w:rsidR="00087EF5">
          <w:t>)</w:t>
        </w:r>
      </w:ins>
    </w:p>
    <w:p w:rsidR="00A06F5A" w:rsidRDefault="00A06F5A" w:rsidP="00A06F5A">
      <w:pPr>
        <w:pStyle w:val="Heading3"/>
      </w:pPr>
      <w:r>
        <w:rPr>
          <w:color w:val="FF0000"/>
        </w:rPr>
        <w:t>$$GETCATS</w:t>
      </w:r>
      <w:r>
        <w:t>^GMPLAPI5() – Get categories</w:t>
      </w:r>
    </w:p>
    <w:p w:rsidR="00A06F5A" w:rsidRDefault="00A06F5A" w:rsidP="00A06F5A">
      <w:r>
        <w:t>This function returns all existing problems categories, or those that match the search criteria.</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GETCATS</w:t>
      </w:r>
      <w:r w:rsidRPr="004E3A1D">
        <w:t>^GMPLAPI</w:t>
      </w:r>
      <w:r>
        <w:t>5</w:t>
      </w:r>
      <w:r>
        <w:rPr>
          <w:color w:val="000000"/>
        </w:rPr>
        <w:t>(.RETURN,SEARCH,START,NUMBER)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703" w:author="Catalin Branea" w:date="2013-03-20T11:17:00Z">
        <w:r w:rsidDel="009A0667">
          <w:rPr>
            <w:color w:val="000000"/>
          </w:rPr>
          <w:delText>(</w:delText>
        </w:r>
      </w:del>
      <w:ins w:id="1704" w:author="Catalin Branea" w:date="2013-03-20T11:17:00Z">
        <w:r w:rsidR="009A0667">
          <w:rPr>
            <w:color w:val="000000"/>
          </w:rPr>
          <w:t>[</w:t>
        </w:r>
      </w:ins>
      <w:proofErr w:type="spellStart"/>
      <w:r>
        <w:rPr>
          <w:color w:val="000000"/>
        </w:rPr>
        <w:t>Required</w:t>
      </w:r>
      <w:proofErr w:type="gramStart"/>
      <w:ins w:id="1705" w:author="Catalin Branea" w:date="2013-03-20T11:17:00Z">
        <w:r w:rsidR="009A0667">
          <w:rPr>
            <w:color w:val="000000"/>
          </w:rPr>
          <w:t>,Array</w:t>
        </w:r>
        <w:proofErr w:type="spellEnd"/>
        <w:proofErr w:type="gramEnd"/>
        <w:r w:rsidR="009A0667">
          <w:rPr>
            <w:color w:val="000000"/>
          </w:rPr>
          <w:t>]</w:t>
        </w:r>
      </w:ins>
      <w:del w:id="1706" w:author="Catalin Branea" w:date="2013-03-20T11:17: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707" w:author="Catalin Branea" w:date="2013-03-20T11:17:00Z">
        <w:r w:rsidDel="009A0667">
          <w:rPr>
            <w:color w:val="000000"/>
          </w:rPr>
          <w:tab/>
        </w:r>
      </w:del>
      <w:proofErr w:type="gramStart"/>
      <w:r>
        <w:rPr>
          <w:color w:val="000000"/>
        </w:rPr>
        <w:t>RETURN(</w:t>
      </w:r>
      <w:proofErr w:type="gramEnd"/>
      <w:r>
        <w:rPr>
          <w:color w:val="000000"/>
        </w:rPr>
        <w:t>0)=</w:t>
      </w:r>
      <w:proofErr w:type="spellStart"/>
      <w:r>
        <w:rPr>
          <w:color w:val="000000"/>
        </w:rPr>
        <w:t>number</w:t>
      </w:r>
      <w:ins w:id="1708" w:author="Catalin Branea" w:date="2013-03-20T11:17:00Z">
        <w:r w:rsidR="009A0667">
          <w:rPr>
            <w:color w:val="000000"/>
          </w:rPr>
          <w:t>_</w:t>
        </w:r>
      </w:ins>
      <w:del w:id="1709" w:author="Catalin Branea" w:date="2013-03-20T11:17:00Z">
        <w:r w:rsidDel="009A0667">
          <w:rPr>
            <w:color w:val="000000"/>
          </w:rPr>
          <w:delText xml:space="preserve"> </w:delText>
        </w:r>
      </w:del>
      <w:r>
        <w:rPr>
          <w:color w:val="000000"/>
        </w:rPr>
        <w:t>of</w:t>
      </w:r>
      <w:ins w:id="1710" w:author="Catalin Branea" w:date="2013-03-20T11:17:00Z">
        <w:r w:rsidR="009A0667">
          <w:rPr>
            <w:color w:val="000000"/>
          </w:rPr>
          <w:t>_</w:t>
        </w:r>
      </w:ins>
      <w:del w:id="1711" w:author="Catalin Branea" w:date="2013-03-20T11:17:00Z">
        <w:r w:rsidDel="009A0667">
          <w:rPr>
            <w:color w:val="000000"/>
          </w:rPr>
          <w:delText xml:space="preserve"> </w:delText>
        </w:r>
      </w:del>
      <w:r>
        <w:rPr>
          <w:color w:val="000000"/>
        </w:rPr>
        <w:t>entries</w:t>
      </w:r>
      <w:del w:id="1712" w:author="Catalin Branea" w:date="2013-03-20T11:17:00Z">
        <w:r w:rsidDel="009A0667">
          <w:rPr>
            <w:color w:val="000000"/>
          </w:rPr>
          <w:delText xml:space="preserve"> </w:delText>
        </w:r>
      </w:del>
      <w:ins w:id="1713" w:author="Catalin Branea" w:date="2013-03-20T11:17:00Z">
        <w:r w:rsidR="009A0667">
          <w:rPr>
            <w:color w:val="000000"/>
          </w:rPr>
          <w:t>_</w:t>
        </w:r>
      </w:ins>
      <w:r>
        <w:rPr>
          <w:color w:val="000000"/>
        </w:rPr>
        <w:t>found</w:t>
      </w:r>
      <w:del w:id="1714" w:author="Catalin Branea" w:date="2013-03-20T11:17:00Z">
        <w:r w:rsidDel="009A0667">
          <w:rPr>
            <w:color w:val="000000"/>
          </w:rPr>
          <w:delText xml:space="preserve"> </w:delText>
        </w:r>
      </w:del>
      <w:r>
        <w:rPr>
          <w:color w:val="000000"/>
        </w:rPr>
        <w:t>^</w:t>
      </w:r>
      <w:del w:id="1715" w:author="Catalin Branea" w:date="2013-03-20T11:17:00Z">
        <w:r w:rsidDel="009A0667">
          <w:rPr>
            <w:color w:val="000000"/>
          </w:rPr>
          <w:delText xml:space="preserve"> </w:delText>
        </w:r>
      </w:del>
      <w:r>
        <w:rPr>
          <w:color w:val="000000"/>
        </w:rPr>
        <w:t>maximum</w:t>
      </w:r>
      <w:ins w:id="1716" w:author="Catalin Branea" w:date="2013-03-20T11:17:00Z">
        <w:r w:rsidR="009A0667">
          <w:rPr>
            <w:color w:val="000000"/>
          </w:rPr>
          <w:t>_</w:t>
        </w:r>
      </w:ins>
      <w:del w:id="1717" w:author="Catalin Branea" w:date="2013-03-20T11:17:00Z">
        <w:r w:rsidDel="009A0667">
          <w:rPr>
            <w:color w:val="000000"/>
          </w:rPr>
          <w:delText xml:space="preserve"> </w:delText>
        </w:r>
      </w:del>
      <w:r>
        <w:rPr>
          <w:color w:val="000000"/>
        </w:rPr>
        <w:t>requested</w:t>
      </w:r>
      <w:del w:id="1718" w:author="Catalin Branea" w:date="2013-03-20T11:17:00Z">
        <w:r w:rsidDel="009A0667">
          <w:rPr>
            <w:color w:val="000000"/>
          </w:rPr>
          <w:delText xml:space="preserve"> </w:delText>
        </w:r>
      </w:del>
      <w:r>
        <w:rPr>
          <w:color w:val="000000"/>
        </w:rPr>
        <w:t>^</w:t>
      </w:r>
      <w:del w:id="1719" w:author="Catalin Branea" w:date="2013-03-20T11:17:00Z">
        <w:r w:rsidDel="009A0667">
          <w:rPr>
            <w:color w:val="000000"/>
          </w:rPr>
          <w:delText xml:space="preserve"> </w:delText>
        </w:r>
      </w:del>
      <w:r>
        <w:rPr>
          <w:color w:val="000000"/>
        </w:rPr>
        <w:t>any</w:t>
      </w:r>
      <w:del w:id="1720" w:author="Catalin Branea" w:date="2013-03-20T11:17:00Z">
        <w:r w:rsidDel="009A0667">
          <w:rPr>
            <w:color w:val="000000"/>
          </w:rPr>
          <w:delText xml:space="preserve"> </w:delText>
        </w:r>
      </w:del>
      <w:ins w:id="1721" w:author="Catalin Branea" w:date="2013-03-20T11:17:00Z">
        <w:r w:rsidR="009A0667">
          <w:rPr>
            <w:color w:val="000000"/>
          </w:rPr>
          <w:t>_</w:t>
        </w:r>
      </w:ins>
      <w:r>
        <w:rPr>
          <w:color w:val="000000"/>
        </w:rPr>
        <w:t>more</w:t>
      </w:r>
      <w:proofErr w:type="spellEnd"/>
      <w:r>
        <w:rPr>
          <w:color w:val="000000"/>
        </w:rPr>
        <w:t>?</w:t>
      </w:r>
    </w:p>
    <w:p w:rsidR="00A06F5A" w:rsidRDefault="00A06F5A" w:rsidP="00A06F5A">
      <w:pPr>
        <w:rPr>
          <w:color w:val="000000"/>
        </w:rPr>
      </w:pPr>
      <w:r>
        <w:rPr>
          <w:color w:val="000000"/>
        </w:rPr>
        <w:tab/>
      </w:r>
      <w:r>
        <w:rPr>
          <w:color w:val="000000"/>
        </w:rPr>
        <w:tab/>
        <w:t>The number of entries found will be equal to or less than the maximum requested</w:t>
      </w:r>
    </w:p>
    <w:p w:rsidR="00A06F5A" w:rsidRDefault="00A06F5A" w:rsidP="00A06F5A">
      <w:pPr>
        <w:ind w:left="1440"/>
        <w:rPr>
          <w:color w:val="000000"/>
        </w:rPr>
      </w:pPr>
      <w:r>
        <w:rPr>
          <w:color w:val="000000"/>
        </w:rPr>
        <w:t>The maximum requested should be equal  the NUMBER parameter or if NUMBER not passed, “*”.</w:t>
      </w:r>
    </w:p>
    <w:p w:rsidR="00A06F5A" w:rsidRDefault="00A06F5A" w:rsidP="00A06F5A">
      <w:pPr>
        <w:ind w:left="1440"/>
        <w:rPr>
          <w:color w:val="000000"/>
        </w:rPr>
      </w:pPr>
      <w:proofErr w:type="gramStart"/>
      <w:r>
        <w:rPr>
          <w:color w:val="000000"/>
        </w:rPr>
        <w:t xml:space="preserve">The </w:t>
      </w:r>
      <w:proofErr w:type="spellStart"/>
      <w:r>
        <w:rPr>
          <w:color w:val="000000"/>
        </w:rPr>
        <w:t>any more</w:t>
      </w:r>
      <w:proofErr w:type="spellEnd"/>
      <w:r>
        <w:rPr>
          <w:color w:val="000000"/>
        </w:rPr>
        <w:t>?</w:t>
      </w:r>
      <w:proofErr w:type="gramEnd"/>
      <w:r>
        <w:rPr>
          <w:color w:val="000000"/>
        </w:rPr>
        <w:t xml:space="preserve"> Is 1 if there are more matching entries, or 0 if not.</w:t>
      </w:r>
    </w:p>
    <w:p w:rsidR="00A06F5A" w:rsidRDefault="00A06F5A" w:rsidP="00A06F5A">
      <w:pPr>
        <w:rPr>
          <w:color w:val="000000"/>
        </w:rPr>
      </w:pPr>
      <w:del w:id="1722" w:author="Catalin Branea" w:date="2013-03-20T11:17:00Z">
        <w:r w:rsidDel="009A0667">
          <w:rPr>
            <w:color w:val="000000"/>
          </w:rPr>
          <w:tab/>
        </w:r>
      </w:del>
      <w:r>
        <w:rPr>
          <w:color w:val="000000"/>
        </w:rPr>
        <w:tab/>
      </w:r>
      <w:proofErr w:type="gramStart"/>
      <w:r>
        <w:rPr>
          <w:color w:val="000000"/>
        </w:rPr>
        <w:t>RETURN(</w:t>
      </w:r>
      <w:proofErr w:type="gramEnd"/>
      <w:del w:id="1723" w:author="Catalin Branea" w:date="2013-03-20T11:17:00Z">
        <w:r w:rsidDel="009A0667">
          <w:rPr>
            <w:color w:val="000000"/>
          </w:rPr>
          <w:delText>I</w:delText>
        </w:r>
      </w:del>
      <w:ins w:id="1724" w:author="Catalin Branea" w:date="2013-03-20T11:17:00Z">
        <w:r w:rsidR="009A0667">
          <w:rPr>
            <w:color w:val="000000"/>
          </w:rPr>
          <w:t>#</w:t>
        </w:r>
      </w:ins>
      <w:r>
        <w:rPr>
          <w:color w:val="000000"/>
        </w:rPr>
        <w:t>,”ID”)=problem category IFN</w:t>
      </w:r>
    </w:p>
    <w:p w:rsidR="00A06F5A" w:rsidRDefault="00A06F5A" w:rsidP="00A06F5A">
      <w:pPr>
        <w:rPr>
          <w:color w:val="000000"/>
        </w:rPr>
      </w:pPr>
      <w:del w:id="1725" w:author="Catalin Branea" w:date="2013-03-20T11:17:00Z">
        <w:r w:rsidDel="009A0667">
          <w:rPr>
            <w:color w:val="000000"/>
          </w:rPr>
          <w:tab/>
        </w:r>
      </w:del>
      <w:r>
        <w:rPr>
          <w:color w:val="000000"/>
        </w:rPr>
        <w:tab/>
      </w:r>
      <w:proofErr w:type="gramStart"/>
      <w:r>
        <w:rPr>
          <w:color w:val="000000"/>
        </w:rPr>
        <w:t>RETURN(</w:t>
      </w:r>
      <w:proofErr w:type="gramEnd"/>
      <w:ins w:id="1726" w:author="Catalin Branea" w:date="2013-03-20T11:17:00Z">
        <w:r w:rsidR="009A0667">
          <w:rPr>
            <w:color w:val="000000"/>
          </w:rPr>
          <w:t>#</w:t>
        </w:r>
      </w:ins>
      <w:del w:id="1727" w:author="Catalin Branea" w:date="2013-03-20T11:17:00Z">
        <w:r w:rsidDel="009A0667">
          <w:rPr>
            <w:color w:val="000000"/>
          </w:rPr>
          <w:delText>I</w:delText>
        </w:r>
      </w:del>
      <w:r>
        <w:rPr>
          <w:color w:val="000000"/>
        </w:rPr>
        <w:t>,”NAME”)=problem category name</w:t>
      </w:r>
    </w:p>
    <w:p w:rsidR="00A06F5A" w:rsidRDefault="00A06F5A" w:rsidP="00A06F5A">
      <w:pPr>
        <w:rPr>
          <w:color w:val="000000"/>
        </w:rPr>
      </w:pPr>
      <w:r>
        <w:rPr>
          <w:color w:val="000000"/>
        </w:rPr>
        <w:t>SEARCH</w:t>
      </w:r>
      <w:r>
        <w:rPr>
          <w:color w:val="000000"/>
        </w:rPr>
        <w:tab/>
      </w:r>
      <w:r>
        <w:rPr>
          <w:color w:val="000000"/>
        </w:rPr>
        <w:tab/>
      </w:r>
      <w:ins w:id="1728" w:author="Catalin Branea" w:date="2013-03-20T11:17:00Z">
        <w:r w:rsidR="009A0667">
          <w:rPr>
            <w:color w:val="000000"/>
          </w:rPr>
          <w:t>[</w:t>
        </w:r>
      </w:ins>
      <w:proofErr w:type="spellStart"/>
      <w:del w:id="1729" w:author="Catalin Branea" w:date="2013-03-20T11:17:00Z">
        <w:r w:rsidDel="009A0667">
          <w:rPr>
            <w:color w:val="000000"/>
          </w:rPr>
          <w:delText>(</w:delText>
        </w:r>
      </w:del>
      <w:r>
        <w:rPr>
          <w:color w:val="000000"/>
        </w:rPr>
        <w:t>Optional</w:t>
      </w:r>
      <w:del w:id="1730" w:author="Catalin Branea" w:date="2013-03-20T11:17:00Z">
        <w:r w:rsidDel="009A0667">
          <w:rPr>
            <w:color w:val="000000"/>
          </w:rPr>
          <w:delText xml:space="preserve">) </w:delText>
        </w:r>
      </w:del>
      <w:proofErr w:type="gramStart"/>
      <w:ins w:id="1731" w:author="Catalin Branea" w:date="2013-03-20T11:17:00Z">
        <w:r w:rsidR="009A0667">
          <w:rPr>
            <w:color w:val="000000"/>
          </w:rPr>
          <w:t>,String</w:t>
        </w:r>
        <w:proofErr w:type="spellEnd"/>
        <w:proofErr w:type="gramEnd"/>
        <w:r w:rsidR="009A0667">
          <w:rPr>
            <w:color w:val="000000"/>
          </w:rPr>
          <w:t xml:space="preserve">] </w:t>
        </w:r>
      </w:ins>
      <w:r>
        <w:rPr>
          <w:color w:val="000000"/>
        </w:rPr>
        <w:t>The partial match restriction.</w:t>
      </w:r>
    </w:p>
    <w:p w:rsidR="00A06F5A" w:rsidRDefault="00A06F5A" w:rsidP="00A06F5A">
      <w:pPr>
        <w:ind w:left="1440" w:hanging="1440"/>
        <w:rPr>
          <w:color w:val="000000"/>
        </w:rPr>
      </w:pPr>
      <w:r>
        <w:lastRenderedPageBreak/>
        <w:t>.START</w:t>
      </w:r>
      <w:r>
        <w:tab/>
      </w:r>
      <w:del w:id="1732" w:author="Catalin Branea" w:date="2013-03-20T11:17:00Z">
        <w:r w:rsidDel="009A0667">
          <w:rPr>
            <w:color w:val="000000"/>
          </w:rPr>
          <w:delText>(</w:delText>
        </w:r>
      </w:del>
      <w:ins w:id="1733" w:author="Catalin Branea" w:date="2013-03-20T11:17:00Z">
        <w:r w:rsidR="009A0667">
          <w:rPr>
            <w:color w:val="000000"/>
          </w:rPr>
          <w:t>[</w:t>
        </w:r>
      </w:ins>
      <w:proofErr w:type="spellStart"/>
      <w:r>
        <w:rPr>
          <w:color w:val="000000"/>
        </w:rPr>
        <w:t>Optional</w:t>
      </w:r>
      <w:del w:id="1734" w:author="Catalin Branea" w:date="2013-03-20T11:17:00Z">
        <w:r w:rsidDel="009A0667">
          <w:rPr>
            <w:color w:val="000000"/>
          </w:rPr>
          <w:delText xml:space="preserve">) </w:delText>
        </w:r>
      </w:del>
      <w:proofErr w:type="gramStart"/>
      <w:ins w:id="1735" w:author="Catalin Branea" w:date="2013-03-20T11:17:00Z">
        <w:r w:rsidR="009A0667">
          <w:rPr>
            <w:color w:val="000000"/>
          </w:rPr>
          <w:t>,Numeric</w:t>
        </w:r>
        <w:proofErr w:type="spellEnd"/>
        <w:proofErr w:type="gramEnd"/>
        <w:r w:rsidR="009A0667">
          <w:rPr>
            <w:color w:val="000000"/>
          </w:rPr>
          <w:t xml:space="preserve">] </w:t>
        </w:r>
      </w:ins>
      <w:r>
        <w:rPr>
          <w:color w:val="000000"/>
        </w:rPr>
        <w:t>The index from which to begin the list. It can be used for pagination, passed by reference will be set to the last entry returned, if NUM</w:t>
      </w:r>
      <w:del w:id="1736" w:author="Catalin Branea" w:date="2013-03-20T11:18:00Z">
        <w:r w:rsidDel="009A0667">
          <w:rPr>
            <w:color w:val="000000"/>
          </w:rPr>
          <w:delText>E</w:delText>
        </w:r>
      </w:del>
      <w:r>
        <w:rPr>
          <w:color w:val="000000"/>
        </w:rPr>
        <w:t>BER parameter is specified and there are more matching entries. Subsequent will use this parameter to know where to start the next list.</w:t>
      </w:r>
    </w:p>
    <w:p w:rsidR="00A06F5A" w:rsidRDefault="00A06F5A" w:rsidP="00A06F5A">
      <w:r>
        <w:rPr>
          <w:color w:val="000000"/>
        </w:rPr>
        <w:t>NUMBER</w:t>
      </w:r>
      <w:r>
        <w:rPr>
          <w:color w:val="000000"/>
        </w:rPr>
        <w:tab/>
      </w:r>
      <w:ins w:id="1737" w:author="Catalin Branea" w:date="2013-03-20T11:18:00Z">
        <w:r w:rsidR="009A0667">
          <w:rPr>
            <w:color w:val="000000"/>
          </w:rPr>
          <w:t>[</w:t>
        </w:r>
      </w:ins>
      <w:proofErr w:type="spellStart"/>
      <w:del w:id="1738" w:author="Catalin Branea" w:date="2013-03-20T11:18:00Z">
        <w:r w:rsidDel="009A0667">
          <w:rPr>
            <w:color w:val="000000"/>
          </w:rPr>
          <w:delText>(</w:delText>
        </w:r>
      </w:del>
      <w:r>
        <w:rPr>
          <w:color w:val="000000"/>
        </w:rPr>
        <w:t>Optional</w:t>
      </w:r>
      <w:del w:id="1739" w:author="Catalin Branea" w:date="2013-03-20T11:18:00Z">
        <w:r w:rsidDel="009A0667">
          <w:rPr>
            <w:color w:val="000000"/>
          </w:rPr>
          <w:delText xml:space="preserve">) </w:delText>
        </w:r>
      </w:del>
      <w:proofErr w:type="gramStart"/>
      <w:ins w:id="1740" w:author="Catalin Branea" w:date="2013-03-20T11:18:00Z">
        <w:r w:rsidR="009A0667">
          <w:rPr>
            <w:color w:val="000000"/>
          </w:rPr>
          <w:t>,Numeric</w:t>
        </w:r>
        <w:proofErr w:type="spellEnd"/>
        <w:proofErr w:type="gramEnd"/>
        <w:r w:rsidR="009A0667">
          <w:rPr>
            <w:color w:val="000000"/>
          </w:rPr>
          <w:t xml:space="preserve">] </w:t>
        </w:r>
      </w:ins>
      <w:r>
        <w:rPr>
          <w:color w:val="000000"/>
        </w:rPr>
        <w:t>The number of entries to return.</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6D35F2" w:rsidRPr="004550E2" w:rsidRDefault="006D35F2" w:rsidP="006D35F2">
      <w:pPr>
        <w:rPr>
          <w:ins w:id="1741" w:author="Catalin Branea" w:date="2013-03-21T13:23:00Z"/>
        </w:rPr>
      </w:pPr>
      <w:ins w:id="1742" w:author="Catalin Branea" w:date="2013-03-21T13:23:00Z">
        <w:r>
          <w:t>INVPARAM</w:t>
        </w:r>
        <w:r>
          <w:tab/>
          <w:t>Invalid parameter (START</w:t>
        </w:r>
        <w:proofErr w:type="gramStart"/>
        <w:r>
          <w:t>,NUMBER</w:t>
        </w:r>
        <w:proofErr w:type="gramEnd"/>
        <w:r>
          <w:t>)</w:t>
        </w:r>
      </w:ins>
    </w:p>
    <w:p w:rsidR="00A06F5A" w:rsidRPr="0020702F" w:rsidDel="006D35F2" w:rsidRDefault="00A06F5A" w:rsidP="00A06F5A">
      <w:pPr>
        <w:rPr>
          <w:del w:id="1743" w:author="Catalin Branea" w:date="2013-03-21T13:23:00Z"/>
        </w:rPr>
      </w:pPr>
      <w:del w:id="1744" w:author="Catalin Branea" w:date="2013-03-21T13:23:00Z">
        <w:r w:rsidDel="006D35F2">
          <w:delText>None</w:delText>
        </w:r>
      </w:del>
    </w:p>
    <w:p w:rsidR="00A06F5A" w:rsidDel="009A0667" w:rsidRDefault="00A06F5A" w:rsidP="00A06F5A">
      <w:pPr>
        <w:pStyle w:val="Heading3"/>
        <w:rPr>
          <w:del w:id="1745" w:author="Catalin Branea" w:date="2013-03-20T11:20:00Z"/>
        </w:rPr>
      </w:pPr>
      <w:del w:id="1746" w:author="Catalin Branea" w:date="2013-03-20T11:20:00Z">
        <w:r w:rsidDel="009A0667">
          <w:rPr>
            <w:color w:val="FF0000"/>
          </w:rPr>
          <w:delText>$$GETUSRS</w:delText>
        </w:r>
        <w:r w:rsidDel="009A0667">
          <w:delText>^GMPLAPI5() – Get users</w:delText>
        </w:r>
      </w:del>
    </w:p>
    <w:p w:rsidR="00A06F5A" w:rsidDel="009A0667" w:rsidRDefault="00A06F5A" w:rsidP="00A06F5A">
      <w:pPr>
        <w:rPr>
          <w:del w:id="1747" w:author="Catalin Branea" w:date="2013-03-20T11:20:00Z"/>
        </w:rPr>
      </w:pPr>
      <w:del w:id="1748" w:author="Catalin Branea" w:date="2013-03-20T11:20:00Z">
        <w:r w:rsidDel="009A0667">
          <w:delText>This function returns all existing users, or those that match the search criteria.</w:delText>
        </w:r>
      </w:del>
    </w:p>
    <w:p w:rsidR="00A06F5A" w:rsidDel="009A0667" w:rsidRDefault="00A06F5A" w:rsidP="00A06F5A">
      <w:pPr>
        <w:pStyle w:val="Heading5"/>
        <w:rPr>
          <w:del w:id="1749" w:author="Catalin Branea" w:date="2013-03-20T11:20:00Z"/>
        </w:rPr>
      </w:pPr>
      <w:del w:id="1750" w:author="Catalin Branea" w:date="2013-03-20T11:20:00Z">
        <w:r w:rsidDel="009A0667">
          <w:delText>Format</w:delText>
        </w:r>
      </w:del>
    </w:p>
    <w:p w:rsidR="00A06F5A" w:rsidDel="009A0667" w:rsidRDefault="00A06F5A" w:rsidP="00A06F5A">
      <w:pPr>
        <w:rPr>
          <w:del w:id="1751" w:author="Catalin Branea" w:date="2013-03-20T11:20:00Z"/>
          <w:color w:val="000000"/>
        </w:rPr>
      </w:pPr>
      <w:del w:id="1752" w:author="Catalin Branea" w:date="2013-03-20T11:20:00Z">
        <w:r w:rsidDel="009A0667">
          <w:rPr>
            <w:color w:val="FF0000"/>
          </w:rPr>
          <w:tab/>
        </w:r>
        <w:r w:rsidRPr="00EB6E7C" w:rsidDel="009A0667">
          <w:rPr>
            <w:color w:val="000000"/>
          </w:rPr>
          <w:delText>$$</w:delText>
        </w:r>
        <w:r w:rsidDel="009A0667">
          <w:rPr>
            <w:color w:val="000000"/>
          </w:rPr>
          <w:delText>GETUSRS</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53" w:author="Catalin Branea" w:date="2013-03-20T11:20:00Z"/>
        </w:rPr>
      </w:pPr>
      <w:del w:id="1754" w:author="Catalin Branea" w:date="2013-03-20T11:20:00Z">
        <w:r w:rsidDel="009A0667">
          <w:delText>Input Parameters</w:delText>
        </w:r>
      </w:del>
    </w:p>
    <w:p w:rsidR="00A06F5A" w:rsidDel="009A0667" w:rsidRDefault="00A06F5A" w:rsidP="00A06F5A">
      <w:pPr>
        <w:rPr>
          <w:del w:id="1755" w:author="Catalin Branea" w:date="2013-03-20T11:20:00Z"/>
          <w:color w:val="000000"/>
        </w:rPr>
      </w:pPr>
      <w:del w:id="1756"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757" w:author="Catalin Branea" w:date="2013-03-20T11:20:00Z"/>
          <w:color w:val="000000"/>
        </w:rPr>
      </w:pPr>
      <w:del w:id="1758"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759" w:author="Catalin Branea" w:date="2013-03-20T11:20:00Z"/>
          <w:color w:val="000000"/>
        </w:rPr>
      </w:pPr>
      <w:del w:id="1760"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761" w:author="Catalin Branea" w:date="2013-03-20T11:20:00Z"/>
          <w:color w:val="000000"/>
        </w:rPr>
      </w:pPr>
      <w:del w:id="1762"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763" w:author="Catalin Branea" w:date="2013-03-20T11:20:00Z"/>
          <w:color w:val="000000"/>
        </w:rPr>
      </w:pPr>
      <w:del w:id="1764" w:author="Catalin Branea" w:date="2013-03-20T11:20:00Z">
        <w:r w:rsidDel="009A0667">
          <w:rPr>
            <w:color w:val="000000"/>
          </w:rPr>
          <w:delText>The any more? Is 1 if there are more matching entries, or 0 if not.</w:delText>
        </w:r>
      </w:del>
    </w:p>
    <w:p w:rsidR="00A06F5A" w:rsidDel="009A0667" w:rsidRDefault="00A06F5A" w:rsidP="00A06F5A">
      <w:pPr>
        <w:rPr>
          <w:del w:id="1765" w:author="Catalin Branea" w:date="2013-03-20T11:20:00Z"/>
          <w:color w:val="000000"/>
        </w:rPr>
      </w:pPr>
      <w:del w:id="1766" w:author="Catalin Branea" w:date="2013-03-20T11:20:00Z">
        <w:r w:rsidDel="009A0667">
          <w:rPr>
            <w:color w:val="000000"/>
          </w:rPr>
          <w:tab/>
        </w:r>
        <w:r w:rsidDel="009A0667">
          <w:rPr>
            <w:color w:val="000000"/>
          </w:rPr>
          <w:tab/>
          <w:delText>RETURN(I,”ID”)=user IFN</w:delText>
        </w:r>
      </w:del>
    </w:p>
    <w:p w:rsidR="00A06F5A" w:rsidDel="009A0667" w:rsidRDefault="00A06F5A" w:rsidP="00A06F5A">
      <w:pPr>
        <w:rPr>
          <w:del w:id="1767" w:author="Catalin Branea" w:date="2013-03-20T11:20:00Z"/>
          <w:color w:val="000000"/>
        </w:rPr>
      </w:pPr>
      <w:del w:id="1768" w:author="Catalin Branea" w:date="2013-03-20T11:20:00Z">
        <w:r w:rsidDel="009A0667">
          <w:rPr>
            <w:color w:val="000000"/>
          </w:rPr>
          <w:tab/>
        </w:r>
        <w:r w:rsidDel="009A0667">
          <w:rPr>
            <w:color w:val="000000"/>
          </w:rPr>
          <w:tab/>
          <w:delText>RETURN(I,”NAME”)=user’s name</w:delText>
        </w:r>
      </w:del>
    </w:p>
    <w:p w:rsidR="00A06F5A" w:rsidDel="009A0667" w:rsidRDefault="00A06F5A" w:rsidP="00A06F5A">
      <w:pPr>
        <w:rPr>
          <w:del w:id="1769" w:author="Catalin Branea" w:date="2013-03-20T11:20:00Z"/>
          <w:color w:val="000000"/>
        </w:rPr>
      </w:pPr>
      <w:del w:id="1770" w:author="Catalin Branea" w:date="2013-03-20T11:20:00Z">
        <w:r w:rsidDel="009A0667">
          <w:rPr>
            <w:color w:val="000000"/>
          </w:rPr>
          <w:tab/>
        </w:r>
        <w:r w:rsidDel="009A0667">
          <w:rPr>
            <w:color w:val="000000"/>
          </w:rPr>
          <w:tab/>
          <w:delText>RETURN(I,”INITIAL”)=user’s initial</w:delText>
        </w:r>
      </w:del>
    </w:p>
    <w:p w:rsidR="00A06F5A" w:rsidDel="009A0667" w:rsidRDefault="00A06F5A" w:rsidP="00A06F5A">
      <w:pPr>
        <w:rPr>
          <w:del w:id="1771" w:author="Catalin Branea" w:date="2013-03-20T11:20:00Z"/>
          <w:color w:val="000000"/>
        </w:rPr>
      </w:pPr>
      <w:del w:id="1772" w:author="Catalin Branea" w:date="2013-03-20T11:20:00Z">
        <w:r w:rsidDel="009A0667">
          <w:rPr>
            <w:color w:val="000000"/>
          </w:rPr>
          <w:tab/>
        </w:r>
        <w:r w:rsidDel="009A0667">
          <w:rPr>
            <w:color w:val="000000"/>
          </w:rPr>
          <w:tab/>
          <w:delText>RETURN(I,”EMAIL”)=user’s email</w:delText>
        </w:r>
      </w:del>
    </w:p>
    <w:p w:rsidR="00A06F5A" w:rsidDel="009A0667" w:rsidRDefault="00A06F5A" w:rsidP="00A06F5A">
      <w:pPr>
        <w:rPr>
          <w:del w:id="1773" w:author="Catalin Branea" w:date="2013-03-20T11:20:00Z"/>
          <w:color w:val="000000"/>
        </w:rPr>
      </w:pPr>
      <w:del w:id="1774" w:author="Catalin Branea" w:date="2013-03-20T11:20:00Z">
        <w:r w:rsidDel="009A0667">
          <w:rPr>
            <w:color w:val="000000"/>
          </w:rPr>
          <w:tab/>
        </w:r>
        <w:r w:rsidDel="009A0667">
          <w:rPr>
            <w:color w:val="000000"/>
          </w:rPr>
          <w:tab/>
          <w:delText>RETURN(I,”WRITE”)=type of user</w:delText>
        </w:r>
      </w:del>
    </w:p>
    <w:p w:rsidR="00A06F5A" w:rsidDel="009A0667" w:rsidRDefault="00A06F5A" w:rsidP="00A06F5A">
      <w:pPr>
        <w:rPr>
          <w:del w:id="1775" w:author="Catalin Branea" w:date="2013-03-20T11:20:00Z"/>
          <w:color w:val="000000"/>
        </w:rPr>
      </w:pPr>
      <w:del w:id="1776"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777" w:author="Catalin Branea" w:date="2013-03-20T11:20:00Z"/>
          <w:color w:val="000000"/>
        </w:rPr>
      </w:pPr>
      <w:del w:id="1778"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779" w:author="Catalin Branea" w:date="2013-03-20T11:20:00Z"/>
        </w:rPr>
      </w:pPr>
      <w:del w:id="1780"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781" w:author="Catalin Branea" w:date="2013-03-20T11:20:00Z"/>
        </w:rPr>
      </w:pPr>
      <w:del w:id="1782" w:author="Catalin Branea" w:date="2013-03-20T11:20:00Z">
        <w:r w:rsidDel="009A0667">
          <w:delText>Output</w:delText>
        </w:r>
      </w:del>
    </w:p>
    <w:p w:rsidR="00A06F5A" w:rsidDel="009A0667" w:rsidRDefault="00A06F5A" w:rsidP="00A06F5A">
      <w:pPr>
        <w:rPr>
          <w:del w:id="1783" w:author="Catalin Branea" w:date="2013-03-20T11:20:00Z"/>
          <w:color w:val="000000"/>
        </w:rPr>
      </w:pPr>
      <w:del w:id="1784"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785" w:author="Catalin Branea" w:date="2013-03-20T11:20:00Z"/>
        </w:rPr>
      </w:pPr>
      <w:del w:id="1786" w:author="Catalin Branea" w:date="2013-03-20T11:20:00Z">
        <w:r w:rsidDel="009A0667">
          <w:delText>Error Codes Returned</w:delText>
        </w:r>
      </w:del>
    </w:p>
    <w:p w:rsidR="00A06F5A" w:rsidDel="009A0667" w:rsidRDefault="00A06F5A" w:rsidP="00A06F5A">
      <w:pPr>
        <w:rPr>
          <w:del w:id="1787" w:author="Catalin Branea" w:date="2013-03-20T11:20:00Z"/>
        </w:rPr>
      </w:pPr>
      <w:del w:id="1788" w:author="Catalin Branea" w:date="2013-03-20T11:20:00Z">
        <w:r w:rsidDel="009A0667">
          <w:delText>None</w:delText>
        </w:r>
      </w:del>
    </w:p>
    <w:p w:rsidR="00A06F5A" w:rsidDel="009A0667" w:rsidRDefault="00A06F5A" w:rsidP="00A06F5A">
      <w:pPr>
        <w:pStyle w:val="Heading3"/>
        <w:rPr>
          <w:del w:id="1789" w:author="Catalin Branea" w:date="2013-03-20T11:20:00Z"/>
        </w:rPr>
      </w:pPr>
      <w:del w:id="1790" w:author="Catalin Branea" w:date="2013-03-20T11:20:00Z">
        <w:r w:rsidDel="009A0667">
          <w:rPr>
            <w:color w:val="FF0000"/>
          </w:rPr>
          <w:delText>$$GETCLIN</w:delText>
        </w:r>
        <w:r w:rsidDel="009A0667">
          <w:delText>^GMPLAPI5() – Get clinics</w:delText>
        </w:r>
      </w:del>
    </w:p>
    <w:p w:rsidR="00A06F5A" w:rsidDel="009A0667" w:rsidRDefault="00A06F5A" w:rsidP="00A06F5A">
      <w:pPr>
        <w:rPr>
          <w:del w:id="1791" w:author="Catalin Branea" w:date="2013-03-20T11:20:00Z"/>
        </w:rPr>
      </w:pPr>
      <w:del w:id="1792" w:author="Catalin Branea" w:date="2013-03-20T11:20:00Z">
        <w:r w:rsidDel="009A0667">
          <w:delText>This function returns all existing clinics, or those that match the search criteria.</w:delText>
        </w:r>
      </w:del>
    </w:p>
    <w:p w:rsidR="00A06F5A" w:rsidDel="009A0667" w:rsidRDefault="00A06F5A" w:rsidP="00A06F5A">
      <w:pPr>
        <w:pStyle w:val="Heading5"/>
        <w:rPr>
          <w:del w:id="1793" w:author="Catalin Branea" w:date="2013-03-20T11:20:00Z"/>
        </w:rPr>
      </w:pPr>
      <w:del w:id="1794" w:author="Catalin Branea" w:date="2013-03-20T11:20:00Z">
        <w:r w:rsidDel="009A0667">
          <w:delText>Format</w:delText>
        </w:r>
      </w:del>
    </w:p>
    <w:p w:rsidR="00A06F5A" w:rsidDel="009A0667" w:rsidRDefault="00A06F5A" w:rsidP="00A06F5A">
      <w:pPr>
        <w:rPr>
          <w:del w:id="1795" w:author="Catalin Branea" w:date="2013-03-20T11:20:00Z"/>
          <w:color w:val="000000"/>
        </w:rPr>
      </w:pPr>
      <w:del w:id="1796" w:author="Catalin Branea" w:date="2013-03-20T11:20:00Z">
        <w:r w:rsidDel="009A0667">
          <w:rPr>
            <w:color w:val="FF0000"/>
          </w:rPr>
          <w:tab/>
        </w:r>
        <w:r w:rsidRPr="00EB6E7C" w:rsidDel="009A0667">
          <w:rPr>
            <w:color w:val="000000"/>
          </w:rPr>
          <w:delText>$$</w:delText>
        </w:r>
        <w:r w:rsidDel="009A0667">
          <w:rPr>
            <w:color w:val="000000"/>
          </w:rPr>
          <w:delText>GETCLIN</w:delText>
        </w:r>
        <w:r w:rsidRPr="004E3A1D" w:rsidDel="009A0667">
          <w:delText>^GMPLAPI</w:delText>
        </w:r>
        <w:r w:rsidDel="009A0667">
          <w:delText>5</w:delText>
        </w:r>
        <w:r w:rsidDel="009A0667">
          <w:rPr>
            <w:color w:val="000000"/>
          </w:rPr>
          <w:delText>(.RETURN,SEARCH,START,NUMBER)</w:delText>
        </w:r>
      </w:del>
    </w:p>
    <w:p w:rsidR="00A06F5A" w:rsidDel="009A0667" w:rsidRDefault="00A06F5A" w:rsidP="00A06F5A">
      <w:pPr>
        <w:pStyle w:val="Heading5"/>
        <w:rPr>
          <w:del w:id="1797" w:author="Catalin Branea" w:date="2013-03-20T11:20:00Z"/>
        </w:rPr>
      </w:pPr>
      <w:del w:id="1798" w:author="Catalin Branea" w:date="2013-03-20T11:20:00Z">
        <w:r w:rsidDel="009A0667">
          <w:delText>Input Parameters</w:delText>
        </w:r>
      </w:del>
    </w:p>
    <w:p w:rsidR="00A06F5A" w:rsidDel="009A0667" w:rsidRDefault="00A06F5A" w:rsidP="00A06F5A">
      <w:pPr>
        <w:rPr>
          <w:del w:id="1799" w:author="Catalin Branea" w:date="2013-03-20T11:20:00Z"/>
          <w:color w:val="000000"/>
        </w:rPr>
      </w:pPr>
      <w:del w:id="1800" w:author="Catalin Branea" w:date="2013-03-20T11:20:00Z">
        <w:r w:rsidDel="009A0667">
          <w:rPr>
            <w:color w:val="000000"/>
          </w:rPr>
          <w:delText>.RETURN</w:delText>
        </w:r>
        <w:r w:rsidDel="009A0667">
          <w:rPr>
            <w:color w:val="000000"/>
          </w:rPr>
          <w:tab/>
          <w:delText>(Required) Array passed by reference that will receive the data. The output format is</w:delText>
        </w:r>
      </w:del>
    </w:p>
    <w:p w:rsidR="00A06F5A" w:rsidDel="009A0667" w:rsidRDefault="00A06F5A" w:rsidP="00A06F5A">
      <w:pPr>
        <w:rPr>
          <w:del w:id="1801" w:author="Catalin Branea" w:date="2013-03-20T11:20:00Z"/>
          <w:color w:val="000000"/>
        </w:rPr>
      </w:pPr>
      <w:del w:id="1802" w:author="Catalin Branea" w:date="2013-03-20T11:20:00Z">
        <w:r w:rsidDel="009A0667">
          <w:rPr>
            <w:color w:val="000000"/>
          </w:rPr>
          <w:tab/>
        </w:r>
        <w:r w:rsidDel="009A0667">
          <w:rPr>
            <w:color w:val="000000"/>
          </w:rPr>
          <w:tab/>
          <w:delText>RETURN(0)=number of entries found ^ maximum requested ^ any more?</w:delText>
        </w:r>
      </w:del>
    </w:p>
    <w:p w:rsidR="00A06F5A" w:rsidDel="009A0667" w:rsidRDefault="00A06F5A" w:rsidP="00A06F5A">
      <w:pPr>
        <w:rPr>
          <w:del w:id="1803" w:author="Catalin Branea" w:date="2013-03-20T11:20:00Z"/>
          <w:color w:val="000000"/>
        </w:rPr>
      </w:pPr>
      <w:del w:id="1804" w:author="Catalin Branea" w:date="2013-03-20T11:20:00Z">
        <w:r w:rsidDel="009A0667">
          <w:rPr>
            <w:color w:val="000000"/>
          </w:rPr>
          <w:tab/>
        </w:r>
        <w:r w:rsidDel="009A0667">
          <w:rPr>
            <w:color w:val="000000"/>
          </w:rPr>
          <w:tab/>
          <w:delText>The number of entries found will be equal to or less than the maximum requested</w:delText>
        </w:r>
      </w:del>
    </w:p>
    <w:p w:rsidR="00A06F5A" w:rsidDel="009A0667" w:rsidRDefault="00A06F5A" w:rsidP="00A06F5A">
      <w:pPr>
        <w:ind w:left="1440"/>
        <w:rPr>
          <w:del w:id="1805" w:author="Catalin Branea" w:date="2013-03-20T11:20:00Z"/>
          <w:color w:val="000000"/>
        </w:rPr>
      </w:pPr>
      <w:del w:id="1806" w:author="Catalin Branea" w:date="2013-03-20T11:20:00Z">
        <w:r w:rsidDel="009A0667">
          <w:rPr>
            <w:color w:val="000000"/>
          </w:rPr>
          <w:delText>The maximum requested should be equal  the NUMBER parameter or if NUMBER not passed, “*”.</w:delText>
        </w:r>
      </w:del>
    </w:p>
    <w:p w:rsidR="00A06F5A" w:rsidDel="009A0667" w:rsidRDefault="00A06F5A" w:rsidP="00A06F5A">
      <w:pPr>
        <w:ind w:left="1440"/>
        <w:rPr>
          <w:del w:id="1807" w:author="Catalin Branea" w:date="2013-03-20T11:20:00Z"/>
          <w:color w:val="000000"/>
        </w:rPr>
      </w:pPr>
      <w:del w:id="1808" w:author="Catalin Branea" w:date="2013-03-20T11:20:00Z">
        <w:r w:rsidDel="009A0667">
          <w:rPr>
            <w:color w:val="000000"/>
          </w:rPr>
          <w:delText>The any more? Is 1 if there are more matching entries, or 0 if not.</w:delText>
        </w:r>
      </w:del>
    </w:p>
    <w:p w:rsidR="00A06F5A" w:rsidDel="009A0667" w:rsidRDefault="00A06F5A" w:rsidP="00A06F5A">
      <w:pPr>
        <w:rPr>
          <w:del w:id="1809" w:author="Catalin Branea" w:date="2013-03-20T11:20:00Z"/>
          <w:color w:val="000000"/>
        </w:rPr>
      </w:pPr>
      <w:del w:id="1810" w:author="Catalin Branea" w:date="2013-03-20T11:20:00Z">
        <w:r w:rsidDel="009A0667">
          <w:rPr>
            <w:color w:val="000000"/>
          </w:rPr>
          <w:tab/>
        </w:r>
        <w:r w:rsidDel="009A0667">
          <w:rPr>
            <w:color w:val="000000"/>
          </w:rPr>
          <w:tab/>
          <w:delText>RETURN(I,”ID”)=location IFN</w:delText>
        </w:r>
      </w:del>
    </w:p>
    <w:p w:rsidR="00A06F5A" w:rsidDel="009A0667" w:rsidRDefault="00A06F5A" w:rsidP="00A06F5A">
      <w:pPr>
        <w:rPr>
          <w:del w:id="1811" w:author="Catalin Branea" w:date="2013-03-20T11:20:00Z"/>
          <w:color w:val="000000"/>
        </w:rPr>
      </w:pPr>
      <w:del w:id="1812" w:author="Catalin Branea" w:date="2013-03-20T11:20:00Z">
        <w:r w:rsidDel="009A0667">
          <w:rPr>
            <w:color w:val="000000"/>
          </w:rPr>
          <w:tab/>
        </w:r>
        <w:r w:rsidDel="009A0667">
          <w:rPr>
            <w:color w:val="000000"/>
          </w:rPr>
          <w:tab/>
          <w:delText>RETURN(I,”NAME”)=location name</w:delText>
        </w:r>
      </w:del>
    </w:p>
    <w:p w:rsidR="00A06F5A" w:rsidDel="009A0667" w:rsidRDefault="00A06F5A" w:rsidP="00A06F5A">
      <w:pPr>
        <w:rPr>
          <w:del w:id="1813" w:author="Catalin Branea" w:date="2013-03-20T11:20:00Z"/>
          <w:color w:val="000000"/>
        </w:rPr>
      </w:pPr>
      <w:del w:id="1814" w:author="Catalin Branea" w:date="2013-03-20T11:20:00Z">
        <w:r w:rsidDel="009A0667">
          <w:rPr>
            <w:color w:val="000000"/>
          </w:rPr>
          <w:delText>SEARCH</w:delText>
        </w:r>
        <w:r w:rsidDel="009A0667">
          <w:rPr>
            <w:color w:val="000000"/>
          </w:rPr>
          <w:tab/>
        </w:r>
        <w:r w:rsidDel="009A0667">
          <w:rPr>
            <w:color w:val="000000"/>
          </w:rPr>
          <w:tab/>
          <w:delText>(Optional) The partial match restriction.</w:delText>
        </w:r>
      </w:del>
    </w:p>
    <w:p w:rsidR="00A06F5A" w:rsidDel="009A0667" w:rsidRDefault="00A06F5A" w:rsidP="00A06F5A">
      <w:pPr>
        <w:ind w:left="1440" w:hanging="1440"/>
        <w:rPr>
          <w:del w:id="1815" w:author="Catalin Branea" w:date="2013-03-20T11:20:00Z"/>
          <w:color w:val="000000"/>
        </w:rPr>
      </w:pPr>
      <w:del w:id="1816" w:author="Catalin Branea" w:date="2013-03-20T11:20:00Z">
        <w:r w:rsidDel="009A0667">
          <w:delText>.START</w:delText>
        </w:r>
        <w:r w:rsidDel="009A0667">
          <w:tab/>
        </w:r>
        <w:r w:rsidDel="009A0667">
          <w:rPr>
            <w:color w:val="000000"/>
          </w:rPr>
          <w:delText>(Optional) The index from which to begin the list. It can be used for pagination, passed by reference will be set to the last entry returned, if NUMEBER parameter is specified and there are more matching entries. Subsequent will use this parameter to know where to start the next list.</w:delText>
        </w:r>
      </w:del>
    </w:p>
    <w:p w:rsidR="00A06F5A" w:rsidDel="009A0667" w:rsidRDefault="00A06F5A" w:rsidP="00A06F5A">
      <w:pPr>
        <w:rPr>
          <w:del w:id="1817" w:author="Catalin Branea" w:date="2013-03-20T11:20:00Z"/>
        </w:rPr>
      </w:pPr>
      <w:del w:id="1818" w:author="Catalin Branea" w:date="2013-03-20T11:20:00Z">
        <w:r w:rsidDel="009A0667">
          <w:rPr>
            <w:color w:val="000000"/>
          </w:rPr>
          <w:delText>NUMBER</w:delText>
        </w:r>
        <w:r w:rsidDel="009A0667">
          <w:rPr>
            <w:color w:val="000000"/>
          </w:rPr>
          <w:tab/>
          <w:delText>(Optional) The number of entries to return.</w:delText>
        </w:r>
      </w:del>
    </w:p>
    <w:p w:rsidR="00A06F5A" w:rsidDel="009A0667" w:rsidRDefault="00A06F5A" w:rsidP="00A06F5A">
      <w:pPr>
        <w:pStyle w:val="Heading5"/>
        <w:rPr>
          <w:del w:id="1819" w:author="Catalin Branea" w:date="2013-03-20T11:20:00Z"/>
        </w:rPr>
      </w:pPr>
      <w:del w:id="1820" w:author="Catalin Branea" w:date="2013-03-20T11:20:00Z">
        <w:r w:rsidDel="009A0667">
          <w:delText>Output</w:delText>
        </w:r>
      </w:del>
    </w:p>
    <w:p w:rsidR="00A06F5A" w:rsidDel="009A0667" w:rsidRDefault="00A06F5A" w:rsidP="00A06F5A">
      <w:pPr>
        <w:rPr>
          <w:del w:id="1821" w:author="Catalin Branea" w:date="2013-03-20T11:20:00Z"/>
          <w:color w:val="000000"/>
        </w:rPr>
      </w:pPr>
      <w:del w:id="1822" w:author="Catalin Branea" w:date="2013-03-20T11:20:00Z">
        <w:r w:rsidDel="009A0667">
          <w:rPr>
            <w:color w:val="000000"/>
          </w:rPr>
          <w:delText>A Boolean value signaling if the call was successful or not.</w:delText>
        </w:r>
      </w:del>
    </w:p>
    <w:p w:rsidR="00A06F5A" w:rsidDel="009A0667" w:rsidRDefault="00A06F5A" w:rsidP="00A06F5A">
      <w:pPr>
        <w:pStyle w:val="Heading5"/>
        <w:rPr>
          <w:del w:id="1823" w:author="Catalin Branea" w:date="2013-03-20T11:20:00Z"/>
        </w:rPr>
      </w:pPr>
      <w:del w:id="1824" w:author="Catalin Branea" w:date="2013-03-20T11:20:00Z">
        <w:r w:rsidDel="009A0667">
          <w:delText>Error Codes Returned</w:delText>
        </w:r>
      </w:del>
    </w:p>
    <w:p w:rsidR="00A06F5A" w:rsidDel="009A0667" w:rsidRDefault="00A06F5A" w:rsidP="00A06F5A">
      <w:pPr>
        <w:rPr>
          <w:del w:id="1825" w:author="Catalin Branea" w:date="2013-03-20T11:20:00Z"/>
        </w:rPr>
      </w:pPr>
      <w:del w:id="1826" w:author="Catalin Branea" w:date="2013-03-20T11:20:00Z">
        <w:r w:rsidDel="009A0667">
          <w:delText>None</w:delText>
        </w:r>
      </w:del>
    </w:p>
    <w:p w:rsidR="00A06F5A" w:rsidRDefault="00A06F5A" w:rsidP="00A06F5A">
      <w:pPr>
        <w:pStyle w:val="Heading3"/>
      </w:pPr>
      <w:r>
        <w:rPr>
          <w:color w:val="FF0000"/>
        </w:rPr>
        <w:t>$$GETASUSR</w:t>
      </w:r>
      <w:r>
        <w:t>^</w:t>
      </w:r>
      <w:proofErr w:type="gramStart"/>
      <w:r>
        <w:t>GMPLAPI5(</w:t>
      </w:r>
      <w:proofErr w:type="gramEnd"/>
      <w:r>
        <w:t xml:space="preserve">) – Get </w:t>
      </w:r>
      <w:ins w:id="1827" w:author="Catalin Branea" w:date="2013-03-20T11:21:00Z">
        <w:r w:rsidR="009A0667">
          <w:t xml:space="preserve">users that own a </w:t>
        </w:r>
      </w:ins>
      <w:r>
        <w:t>problem selection list</w:t>
      </w:r>
      <w:del w:id="1828" w:author="Catalin Branea" w:date="2013-03-20T11:21:00Z">
        <w:r w:rsidDel="009A0667">
          <w:delText xml:space="preserve"> assigned users</w:delText>
        </w:r>
      </w:del>
    </w:p>
    <w:p w:rsidR="00A06F5A" w:rsidRDefault="00A06F5A" w:rsidP="00A06F5A">
      <w:r>
        <w:t xml:space="preserve">This function returns the users assigned to </w:t>
      </w:r>
      <w:del w:id="1829" w:author="Catalin Branea" w:date="2013-03-20T11:21:00Z">
        <w:r w:rsidDel="009A0667">
          <w:delText xml:space="preserve">the </w:delText>
        </w:r>
      </w:del>
      <w:ins w:id="1830" w:author="Catalin Branea" w:date="2013-03-20T11:21:00Z">
        <w:r w:rsidR="009A0667">
          <w:t xml:space="preserve">a specific </w:t>
        </w:r>
      </w:ins>
      <w:r>
        <w:t>problem selection list.</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GETASUSR</w:t>
      </w:r>
      <w:r w:rsidRPr="004E3A1D">
        <w:t>^</w:t>
      </w:r>
      <w:proofErr w:type="gramStart"/>
      <w:r w:rsidRPr="004E3A1D">
        <w:t>GMPLAPI</w:t>
      </w:r>
      <w:r>
        <w:t>5</w:t>
      </w:r>
      <w:r>
        <w:rPr>
          <w:color w:val="000000"/>
        </w:rPr>
        <w:t>(</w:t>
      </w:r>
      <w:proofErr w:type="gramEnd"/>
      <w:r>
        <w:rPr>
          <w:color w:val="000000"/>
        </w:rPr>
        <w:t>.RETURN,GMPL</w:t>
      </w:r>
      <w:ins w:id="1831" w:author="Catalin Branea" w:date="2013-03-21T13:24:00Z">
        <w:r w:rsidR="004739AB">
          <w:rPr>
            <w:color w:val="000000"/>
          </w:rPr>
          <w:t>L</w:t>
        </w:r>
      </w:ins>
      <w:r>
        <w:rPr>
          <w:color w:val="000000"/>
        </w:rPr>
        <w:t>ST)</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32" w:author="Catalin Branea" w:date="2013-03-20T11:21:00Z">
        <w:r w:rsidR="009A0667">
          <w:rPr>
            <w:color w:val="000000"/>
          </w:rPr>
          <w:t>[</w:t>
        </w:r>
      </w:ins>
      <w:proofErr w:type="spellStart"/>
      <w:del w:id="1833" w:author="Catalin Branea" w:date="2013-03-20T11:21:00Z">
        <w:r w:rsidDel="009A0667">
          <w:rPr>
            <w:color w:val="000000"/>
          </w:rPr>
          <w:delText>(</w:delText>
        </w:r>
      </w:del>
      <w:r>
        <w:rPr>
          <w:color w:val="000000"/>
        </w:rPr>
        <w:t>Required</w:t>
      </w:r>
      <w:proofErr w:type="gramStart"/>
      <w:ins w:id="1834" w:author="Catalin Branea" w:date="2013-03-20T11:21:00Z">
        <w:r w:rsidR="009A0667">
          <w:rPr>
            <w:color w:val="000000"/>
          </w:rPr>
          <w:t>,Array</w:t>
        </w:r>
        <w:proofErr w:type="spellEnd"/>
        <w:proofErr w:type="gramEnd"/>
        <w:r w:rsidR="009A0667">
          <w:rPr>
            <w:color w:val="000000"/>
          </w:rPr>
          <w:t>]</w:t>
        </w:r>
      </w:ins>
      <w:del w:id="1835" w:author="Catalin Branea" w:date="2013-03-20T11:21:00Z">
        <w:r w:rsidDel="009A0667">
          <w:rPr>
            <w:color w:val="000000"/>
          </w:rPr>
          <w:delText>)</w:delText>
        </w:r>
      </w:del>
      <w:r>
        <w:rPr>
          <w:color w:val="000000"/>
        </w:rPr>
        <w:t xml:space="preserve"> Array passed by reference that will receive the data. The output format is</w:t>
      </w:r>
    </w:p>
    <w:p w:rsidR="00A06F5A" w:rsidRDefault="00A06F5A" w:rsidP="00A06F5A">
      <w:pPr>
        <w:rPr>
          <w:color w:val="000000"/>
        </w:rPr>
      </w:pPr>
      <w:r>
        <w:rPr>
          <w:color w:val="000000"/>
        </w:rPr>
        <w:tab/>
      </w:r>
      <w:del w:id="1836" w:author="Catalin Branea" w:date="2013-03-20T11:21:00Z">
        <w:r w:rsidDel="009A0667">
          <w:rPr>
            <w:color w:val="000000"/>
          </w:rPr>
          <w:tab/>
        </w:r>
      </w:del>
      <w:proofErr w:type="gramStart"/>
      <w:r>
        <w:rPr>
          <w:color w:val="000000"/>
        </w:rPr>
        <w:t>RETURN(</w:t>
      </w:r>
      <w:proofErr w:type="gramEnd"/>
      <w:r>
        <w:rPr>
          <w:color w:val="000000"/>
        </w:rPr>
        <w:t>0)=number of currently assigned users</w:t>
      </w:r>
    </w:p>
    <w:p w:rsidR="00A06F5A" w:rsidRDefault="00A06F5A" w:rsidP="00A06F5A">
      <w:pPr>
        <w:rPr>
          <w:color w:val="000000"/>
        </w:rPr>
      </w:pPr>
      <w:r>
        <w:rPr>
          <w:color w:val="000000"/>
        </w:rPr>
        <w:tab/>
      </w:r>
      <w:del w:id="1837" w:author="Catalin Branea" w:date="2013-03-20T11:21:00Z">
        <w:r w:rsidDel="009A0667">
          <w:rPr>
            <w:color w:val="000000"/>
          </w:rPr>
          <w:tab/>
        </w:r>
      </w:del>
      <w:proofErr w:type="gramStart"/>
      <w:r>
        <w:rPr>
          <w:color w:val="000000"/>
        </w:rPr>
        <w:t>RETURN(</w:t>
      </w:r>
      <w:proofErr w:type="gramEnd"/>
      <w:ins w:id="1838" w:author="Catalin Branea" w:date="2013-03-20T11:21:00Z">
        <w:r w:rsidR="009A0667">
          <w:rPr>
            <w:color w:val="000000"/>
          </w:rPr>
          <w:t>#</w:t>
        </w:r>
      </w:ins>
      <w:del w:id="1839" w:author="Catalin Branea" w:date="2013-03-20T11:21:00Z">
        <w:r w:rsidDel="009A0667">
          <w:rPr>
            <w:color w:val="000000"/>
          </w:rPr>
          <w:delText>I</w:delText>
        </w:r>
      </w:del>
      <w:r>
        <w:rPr>
          <w:color w:val="000000"/>
        </w:rPr>
        <w:t>,”ID”)=</w:t>
      </w:r>
      <w:del w:id="1840" w:author="Catalin Branea" w:date="2013-03-20T11:22:00Z">
        <w:r w:rsidDel="006E46C3">
          <w:rPr>
            <w:color w:val="000000"/>
          </w:rPr>
          <w:delText xml:space="preserve">problem </w:delText>
        </w:r>
        <w:r w:rsidDel="009A0667">
          <w:rPr>
            <w:color w:val="000000"/>
          </w:rPr>
          <w:delText xml:space="preserve">category </w:delText>
        </w:r>
      </w:del>
      <w:ins w:id="1841" w:author="Catalin Branea" w:date="2013-03-20T11:22:00Z">
        <w:r w:rsidR="006E46C3">
          <w:rPr>
            <w:color w:val="000000"/>
          </w:rPr>
          <w:t>user</w:t>
        </w:r>
        <w:r w:rsidR="009A0667">
          <w:rPr>
            <w:color w:val="000000"/>
          </w:rPr>
          <w:t xml:space="preserve"> IE</w:t>
        </w:r>
      </w:ins>
      <w:del w:id="1842" w:author="Catalin Branea" w:date="2013-03-20T11:21:00Z">
        <w:r w:rsidDel="009A0667">
          <w:rPr>
            <w:color w:val="000000"/>
          </w:rPr>
          <w:delText>I</w:delText>
        </w:r>
      </w:del>
      <w:del w:id="1843" w:author="Catalin Branea" w:date="2013-03-20T11:22:00Z">
        <w:r w:rsidDel="009A0667">
          <w:rPr>
            <w:color w:val="000000"/>
          </w:rPr>
          <w:delText>F</w:delText>
        </w:r>
      </w:del>
      <w:r>
        <w:rPr>
          <w:color w:val="000000"/>
        </w:rPr>
        <w:t>N</w:t>
      </w:r>
    </w:p>
    <w:p w:rsidR="00A06F5A" w:rsidRDefault="00A06F5A" w:rsidP="00A06F5A">
      <w:pPr>
        <w:rPr>
          <w:color w:val="000000"/>
        </w:rPr>
      </w:pPr>
      <w:r>
        <w:rPr>
          <w:color w:val="000000"/>
        </w:rPr>
        <w:tab/>
      </w:r>
      <w:del w:id="1844" w:author="Catalin Branea" w:date="2013-03-20T11:22:00Z">
        <w:r w:rsidDel="009A0667">
          <w:rPr>
            <w:color w:val="000000"/>
          </w:rPr>
          <w:tab/>
        </w:r>
      </w:del>
      <w:proofErr w:type="gramStart"/>
      <w:r>
        <w:rPr>
          <w:color w:val="000000"/>
        </w:rPr>
        <w:t>RETURN(</w:t>
      </w:r>
      <w:proofErr w:type="gramEnd"/>
      <w:ins w:id="1845" w:author="Catalin Branea" w:date="2013-03-20T11:22:00Z">
        <w:r w:rsidR="009A0667">
          <w:rPr>
            <w:color w:val="000000"/>
          </w:rPr>
          <w:t>#</w:t>
        </w:r>
      </w:ins>
      <w:del w:id="1846" w:author="Catalin Branea" w:date="2013-03-20T11:22:00Z">
        <w:r w:rsidDel="009A0667">
          <w:rPr>
            <w:color w:val="000000"/>
          </w:rPr>
          <w:delText>I</w:delText>
        </w:r>
      </w:del>
      <w:r>
        <w:rPr>
          <w:color w:val="000000"/>
        </w:rPr>
        <w:t>,”NAME”)=</w:t>
      </w:r>
      <w:del w:id="1847" w:author="Catalin Branea" w:date="2013-03-20T11:22:00Z">
        <w:r w:rsidDel="006E46C3">
          <w:rPr>
            <w:color w:val="000000"/>
          </w:rPr>
          <w:delText xml:space="preserve">problem </w:delText>
        </w:r>
        <w:r w:rsidDel="009A0667">
          <w:rPr>
            <w:color w:val="000000"/>
          </w:rPr>
          <w:delText xml:space="preserve">category </w:delText>
        </w:r>
      </w:del>
      <w:ins w:id="1848" w:author="Catalin Branea" w:date="2013-03-20T11:22:00Z">
        <w:r w:rsidR="006E46C3">
          <w:rPr>
            <w:color w:val="000000"/>
          </w:rPr>
          <w:t>user</w:t>
        </w:r>
        <w:r w:rsidR="009A0667">
          <w:rPr>
            <w:color w:val="000000"/>
          </w:rPr>
          <w:t xml:space="preserve"> </w:t>
        </w:r>
      </w:ins>
      <w:r>
        <w:rPr>
          <w:color w:val="000000"/>
        </w:rPr>
        <w:t>name</w:t>
      </w:r>
    </w:p>
    <w:p w:rsidR="00A06F5A" w:rsidRDefault="00A06F5A" w:rsidP="00A06F5A">
      <w:pPr>
        <w:rPr>
          <w:color w:val="000000"/>
        </w:rPr>
      </w:pPr>
      <w:r>
        <w:rPr>
          <w:color w:val="000000"/>
        </w:rPr>
        <w:t>GMPL</w:t>
      </w:r>
      <w:ins w:id="1849" w:author="Catalin Branea" w:date="2013-03-21T13:24:00Z">
        <w:r w:rsidR="004739AB">
          <w:rPr>
            <w:color w:val="000000"/>
          </w:rPr>
          <w:t>L</w:t>
        </w:r>
      </w:ins>
      <w:r>
        <w:rPr>
          <w:color w:val="000000"/>
        </w:rPr>
        <w:t>ST</w:t>
      </w:r>
      <w:r>
        <w:rPr>
          <w:color w:val="000000"/>
        </w:rPr>
        <w:tab/>
      </w:r>
      <w:ins w:id="1850" w:author="Catalin Branea" w:date="2013-03-20T11:22:00Z">
        <w:r w:rsidR="006E46C3">
          <w:rPr>
            <w:color w:val="000000"/>
          </w:rPr>
          <w:t>[</w:t>
        </w:r>
      </w:ins>
      <w:proofErr w:type="spellStart"/>
      <w:del w:id="1851" w:author="Catalin Branea" w:date="2013-03-20T11:22:00Z">
        <w:r w:rsidDel="006E46C3">
          <w:rPr>
            <w:color w:val="000000"/>
          </w:rPr>
          <w:delText>(</w:delText>
        </w:r>
      </w:del>
      <w:r>
        <w:rPr>
          <w:color w:val="000000"/>
        </w:rPr>
        <w:t>Required</w:t>
      </w:r>
      <w:proofErr w:type="gramStart"/>
      <w:ins w:id="1852" w:author="Catalin Branea" w:date="2013-03-20T11:22:00Z">
        <w:r w:rsidR="006E46C3">
          <w:rPr>
            <w:color w:val="000000"/>
          </w:rPr>
          <w:t>,Numeric</w:t>
        </w:r>
      </w:ins>
      <w:proofErr w:type="spellEnd"/>
      <w:proofErr w:type="gramEnd"/>
      <w:del w:id="1853" w:author="Catalin Branea" w:date="2013-03-20T11:22:00Z">
        <w:r w:rsidDel="006E46C3">
          <w:rPr>
            <w:color w:val="000000"/>
          </w:rPr>
          <w:delText xml:space="preserve">) </w:delText>
        </w:r>
      </w:del>
      <w:ins w:id="1854" w:author="Catalin Branea" w:date="2013-03-20T11:22:00Z">
        <w:r w:rsidR="006E46C3">
          <w:rPr>
            <w:color w:val="000000"/>
          </w:rPr>
          <w:t xml:space="preserve">] </w:t>
        </w:r>
      </w:ins>
      <w:r>
        <w:rPr>
          <w:color w:val="000000"/>
        </w:rPr>
        <w:t xml:space="preserve">The problem selection list </w:t>
      </w:r>
      <w:del w:id="1855" w:author="Catalin Branea" w:date="2013-03-20T11:23:00Z">
        <w:r w:rsidDel="006E46C3">
          <w:rPr>
            <w:color w:val="000000"/>
          </w:rPr>
          <w:delText>IFN</w:delText>
        </w:r>
      </w:del>
      <w:ins w:id="1856" w:author="Catalin Branea" w:date="2013-03-20T11:23:00Z">
        <w:r w:rsidR="006E46C3">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57" w:author="Catalin Branea" w:date="2013-03-21T13:24:00Z">
        <w:r w:rsidDel="004739AB">
          <w:rPr>
            <w:color w:val="000000"/>
          </w:rPr>
          <w:delText xml:space="preserve">invalid </w:delText>
        </w:r>
      </w:del>
      <w:r>
        <w:t>GMPL</w:t>
      </w:r>
      <w:ins w:id="1858" w:author="Catalin Branea" w:date="2013-03-21T13:24:00Z">
        <w:r w:rsidR="004739AB">
          <w:t>L</w:t>
        </w:r>
      </w:ins>
      <w:r>
        <w:t>ST)</w:t>
      </w:r>
    </w:p>
    <w:p w:rsidR="00A06F5A" w:rsidRDefault="00A06F5A" w:rsidP="00A06F5A">
      <w:r>
        <w:t>LISTNFND</w:t>
      </w:r>
      <w:r>
        <w:tab/>
        <w:t>Problem selection list not found</w:t>
      </w:r>
    </w:p>
    <w:p w:rsidR="00A06F5A" w:rsidRDefault="00A06F5A" w:rsidP="00A06F5A">
      <w:pPr>
        <w:pStyle w:val="Heading3"/>
      </w:pPr>
      <w:r>
        <w:rPr>
          <w:color w:val="FF0000"/>
        </w:rPr>
        <w:t>$$GETULST</w:t>
      </w:r>
      <w:r>
        <w:t>^GMPLAPI6() – Get problem selection list assigned to the user</w:t>
      </w:r>
    </w:p>
    <w:p w:rsidR="00A06F5A" w:rsidRDefault="00A06F5A" w:rsidP="00A06F5A">
      <w:r>
        <w:t xml:space="preserve">This function returns the problem selection list assigned to </w:t>
      </w:r>
      <w:ins w:id="1859" w:author="Catalin Branea" w:date="2013-03-20T11:23:00Z">
        <w:r w:rsidR="00C3602C">
          <w:t>a</w:t>
        </w:r>
        <w:r w:rsidR="007F2C1B">
          <w:t xml:space="preserve"> specific</w:t>
        </w:r>
      </w:ins>
      <w:del w:id="1860" w:author="Catalin Branea" w:date="2013-03-20T11:23:00Z">
        <w:r w:rsidDel="00C3602C">
          <w:delText>the</w:delText>
        </w:r>
      </w:del>
      <w:r>
        <w:t xml:space="preserve"> user.</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GETULST</w:t>
      </w:r>
      <w:r w:rsidRPr="004E3A1D">
        <w:t>^GMPLAPI</w:t>
      </w:r>
      <w:r>
        <w:t>6</w:t>
      </w:r>
      <w:r>
        <w:rPr>
          <w:color w:val="000000"/>
        </w:rPr>
        <w:t>(.RETURN,USER)</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del w:id="1861" w:author="Catalin Branea" w:date="2013-03-20T11:25:00Z">
        <w:r w:rsidDel="0045434A">
          <w:rPr>
            <w:color w:val="000000"/>
          </w:rPr>
          <w:delText>(</w:delText>
        </w:r>
      </w:del>
      <w:ins w:id="1862" w:author="Catalin Branea" w:date="2013-03-20T11:25:00Z">
        <w:r w:rsidR="0045434A">
          <w:rPr>
            <w:color w:val="000000"/>
          </w:rPr>
          <w:t>[</w:t>
        </w:r>
      </w:ins>
      <w:proofErr w:type="spellStart"/>
      <w:r>
        <w:rPr>
          <w:color w:val="000000"/>
        </w:rPr>
        <w:t>Required</w:t>
      </w:r>
      <w:del w:id="1863" w:author="Catalin Branea" w:date="2013-03-20T11:25:00Z">
        <w:r w:rsidDel="0045434A">
          <w:rPr>
            <w:color w:val="000000"/>
          </w:rPr>
          <w:delText xml:space="preserve">) </w:delText>
        </w:r>
      </w:del>
      <w:proofErr w:type="gramStart"/>
      <w:ins w:id="1864" w:author="Catalin Branea" w:date="2013-03-20T11:25:00Z">
        <w:r w:rsidR="0045434A">
          <w:rPr>
            <w:color w:val="000000"/>
          </w:rPr>
          <w:t>,String</w:t>
        </w:r>
        <w:proofErr w:type="spellEnd"/>
        <w:proofErr w:type="gramEnd"/>
        <w:r w:rsidR="0045434A">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65" w:author="Catalin Branea" w:date="2013-03-20T11:25:00Z">
        <w:r w:rsidR="0045434A">
          <w:rPr>
            <w:color w:val="000000"/>
          </w:rPr>
          <w:t>p</w:t>
        </w:r>
      </w:ins>
      <w:proofErr w:type="gramEnd"/>
      <w:del w:id="1866" w:author="Catalin Branea" w:date="2013-03-20T11:25:00Z">
        <w:r w:rsidDel="0045434A">
          <w:rPr>
            <w:color w:val="000000"/>
          </w:rPr>
          <w:delText>P</w:delText>
        </w:r>
      </w:del>
      <w:r>
        <w:rPr>
          <w:color w:val="000000"/>
        </w:rPr>
        <w:t>roblem</w:t>
      </w:r>
      <w:del w:id="1867" w:author="Catalin Branea" w:date="2013-03-20T11:25:00Z">
        <w:r w:rsidDel="0045434A">
          <w:rPr>
            <w:color w:val="000000"/>
          </w:rPr>
          <w:delText xml:space="preserve"> </w:delText>
        </w:r>
      </w:del>
      <w:ins w:id="1868" w:author="Catalin Branea" w:date="2013-03-20T11:25:00Z">
        <w:r w:rsidR="0045434A">
          <w:rPr>
            <w:color w:val="000000"/>
          </w:rPr>
          <w:t>_</w:t>
        </w:r>
      </w:ins>
      <w:del w:id="1869" w:author="Catalin Branea" w:date="2013-03-20T11:25:00Z">
        <w:r w:rsidDel="0045434A">
          <w:rPr>
            <w:color w:val="000000"/>
          </w:rPr>
          <w:delText xml:space="preserve">selection </w:delText>
        </w:r>
      </w:del>
      <w:ins w:id="1870" w:author="Catalin Branea" w:date="2013-03-20T11:25:00Z">
        <w:r w:rsidR="0045434A">
          <w:rPr>
            <w:color w:val="000000"/>
          </w:rPr>
          <w:t>selection_</w:t>
        </w:r>
      </w:ins>
      <w:del w:id="1871" w:author="Catalin Branea" w:date="2013-03-20T11:25:00Z">
        <w:r w:rsidDel="0045434A">
          <w:rPr>
            <w:color w:val="000000"/>
          </w:rPr>
          <w:delText xml:space="preserve">list </w:delText>
        </w:r>
      </w:del>
      <w:ins w:id="1872" w:author="Catalin Branea" w:date="2013-03-20T11:25:00Z">
        <w:r w:rsidR="0045434A">
          <w:rPr>
            <w:color w:val="000000"/>
          </w:rPr>
          <w:t>list_</w:t>
        </w:r>
      </w:ins>
      <w:del w:id="1873" w:author="Catalin Branea" w:date="2013-03-20T11:25:00Z">
        <w:r w:rsidDel="0045434A">
          <w:rPr>
            <w:color w:val="000000"/>
          </w:rPr>
          <w:delText xml:space="preserve">IFN </w:delText>
        </w:r>
      </w:del>
      <w:ins w:id="1874" w:author="Catalin Branea" w:date="2013-03-20T11:25:00Z">
        <w:r w:rsidR="0045434A">
          <w:rPr>
            <w:color w:val="000000"/>
          </w:rPr>
          <w:t>IEN</w:t>
        </w:r>
      </w:ins>
      <w:r>
        <w:rPr>
          <w:color w:val="000000"/>
        </w:rPr>
        <w:t>^</w:t>
      </w:r>
      <w:del w:id="1875" w:author="Catalin Branea" w:date="2013-03-20T11:25:00Z">
        <w:r w:rsidDel="0045434A">
          <w:rPr>
            <w:color w:val="000000"/>
          </w:rPr>
          <w:delText xml:space="preserve"> </w:delText>
        </w:r>
      </w:del>
      <w:r>
        <w:rPr>
          <w:color w:val="000000"/>
        </w:rPr>
        <w:t>problem</w:t>
      </w:r>
      <w:del w:id="1876" w:author="Catalin Branea" w:date="2013-03-20T11:25:00Z">
        <w:r w:rsidDel="0045434A">
          <w:rPr>
            <w:color w:val="000000"/>
          </w:rPr>
          <w:delText xml:space="preserve"> </w:delText>
        </w:r>
      </w:del>
      <w:ins w:id="1877" w:author="Catalin Branea" w:date="2013-03-20T11:25:00Z">
        <w:r w:rsidR="0045434A">
          <w:rPr>
            <w:color w:val="000000"/>
          </w:rPr>
          <w:t>_</w:t>
        </w:r>
      </w:ins>
      <w:del w:id="1878" w:author="Catalin Branea" w:date="2013-03-20T11:25:00Z">
        <w:r w:rsidDel="0045434A">
          <w:rPr>
            <w:color w:val="000000"/>
          </w:rPr>
          <w:delText xml:space="preserve">selection </w:delText>
        </w:r>
      </w:del>
      <w:ins w:id="1879" w:author="Catalin Branea" w:date="2013-03-20T11:25:00Z">
        <w:r w:rsidR="0045434A">
          <w:rPr>
            <w:color w:val="000000"/>
          </w:rPr>
          <w:t>selection_</w:t>
        </w:r>
      </w:ins>
      <w:del w:id="1880" w:author="Catalin Branea" w:date="2013-03-20T11:25:00Z">
        <w:r w:rsidDel="0045434A">
          <w:rPr>
            <w:color w:val="000000"/>
          </w:rPr>
          <w:delText xml:space="preserve">list </w:delText>
        </w:r>
      </w:del>
      <w:ins w:id="1881" w:author="Catalin Branea" w:date="2013-03-20T11:25:00Z">
        <w:r w:rsidR="0045434A">
          <w:rPr>
            <w:color w:val="000000"/>
          </w:rPr>
          <w:t>list_</w:t>
        </w:r>
      </w:ins>
      <w:r>
        <w:rPr>
          <w:color w:val="000000"/>
        </w:rPr>
        <w:t>name</w:t>
      </w:r>
      <w:proofErr w:type="spellEnd"/>
    </w:p>
    <w:p w:rsidR="00A06F5A" w:rsidRDefault="00A06F5A" w:rsidP="00A06F5A">
      <w:pPr>
        <w:rPr>
          <w:color w:val="000000"/>
        </w:rPr>
      </w:pPr>
      <w:r>
        <w:rPr>
          <w:color w:val="000000"/>
        </w:rPr>
        <w:t>USER</w:t>
      </w:r>
      <w:r>
        <w:rPr>
          <w:color w:val="000000"/>
        </w:rPr>
        <w:tab/>
      </w:r>
      <w:r>
        <w:rPr>
          <w:color w:val="000000"/>
        </w:rPr>
        <w:tab/>
      </w:r>
      <w:ins w:id="1882" w:author="Catalin Branea" w:date="2013-03-20T11:25:00Z">
        <w:r w:rsidR="0045434A">
          <w:rPr>
            <w:color w:val="000000"/>
          </w:rPr>
          <w:t>[</w:t>
        </w:r>
      </w:ins>
      <w:proofErr w:type="spellStart"/>
      <w:del w:id="1883" w:author="Catalin Branea" w:date="2013-03-20T11:25:00Z">
        <w:r w:rsidDel="0045434A">
          <w:rPr>
            <w:color w:val="000000"/>
          </w:rPr>
          <w:delText>(</w:delText>
        </w:r>
      </w:del>
      <w:r>
        <w:rPr>
          <w:color w:val="000000"/>
        </w:rPr>
        <w:t>Required</w:t>
      </w:r>
      <w:del w:id="1884" w:author="Catalin Branea" w:date="2013-03-20T11:25:00Z">
        <w:r w:rsidDel="0045434A">
          <w:rPr>
            <w:color w:val="000000"/>
          </w:rPr>
          <w:delText>)</w:delText>
        </w:r>
      </w:del>
      <w:proofErr w:type="gramStart"/>
      <w:ins w:id="1885" w:author="Catalin Branea" w:date="2013-03-20T11:25:00Z">
        <w:r w:rsidR="0045434A">
          <w:rPr>
            <w:color w:val="000000"/>
          </w:rPr>
          <w:t>,Numeric</w:t>
        </w:r>
        <w:proofErr w:type="spellEnd"/>
        <w:proofErr w:type="gramEnd"/>
        <w:r w:rsidR="0045434A">
          <w:rPr>
            <w:color w:val="000000"/>
          </w:rPr>
          <w:t>]</w:t>
        </w:r>
      </w:ins>
      <w:r>
        <w:rPr>
          <w:color w:val="000000"/>
        </w:rPr>
        <w:t xml:space="preserve"> User I</w:t>
      </w:r>
      <w:ins w:id="1886" w:author="Catalin Branea" w:date="2013-03-20T11:25:00Z">
        <w:r w:rsidR="0045434A">
          <w:rPr>
            <w:color w:val="000000"/>
          </w:rPr>
          <w:t>E</w:t>
        </w:r>
      </w:ins>
      <w:del w:id="1887" w:author="Catalin Branea" w:date="2013-03-20T11:25:00Z">
        <w:r w:rsidDel="0045434A">
          <w:rPr>
            <w:color w:val="000000"/>
          </w:rPr>
          <w:delText>F</w:delText>
        </w:r>
      </w:del>
      <w:r>
        <w:rPr>
          <w:color w:val="000000"/>
        </w:rPr>
        <w:t>N</w:t>
      </w:r>
      <w:ins w:id="1888" w:author="Catalin Branea" w:date="2013-03-20T11:26:00Z">
        <w:r w:rsidR="0045434A">
          <w:rPr>
            <w:color w:val="000000"/>
          </w:rPr>
          <w:t xml:space="preserve"> (pointer to file 200)</w:t>
        </w:r>
      </w:ins>
      <w:r>
        <w:rPr>
          <w:color w:val="000000"/>
        </w:rPr>
        <w:t>.</w:t>
      </w:r>
    </w:p>
    <w:p w:rsidR="00A06F5A" w:rsidRDefault="00A06F5A" w:rsidP="00A06F5A">
      <w:pPr>
        <w:pStyle w:val="Heading5"/>
      </w:pPr>
      <w:r>
        <w:lastRenderedPageBreak/>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889" w:author="Catalin Branea" w:date="2013-03-20T11:26:00Z">
        <w:r w:rsidDel="0045434A">
          <w:rPr>
            <w:color w:val="000000"/>
          </w:rPr>
          <w:delText xml:space="preserve">invalid </w:delText>
        </w:r>
      </w:del>
      <w:r>
        <w:t>USER)</w:t>
      </w:r>
    </w:p>
    <w:p w:rsidR="00A06F5A" w:rsidRDefault="00A06F5A" w:rsidP="00A06F5A">
      <w:r>
        <w:t>PROVNFND</w:t>
      </w:r>
      <w:r>
        <w:tab/>
        <w:t>Provider not found</w:t>
      </w:r>
    </w:p>
    <w:p w:rsidR="00A06F5A" w:rsidRDefault="00A06F5A" w:rsidP="00A06F5A">
      <w:pPr>
        <w:pStyle w:val="Heading3"/>
      </w:pPr>
      <w:r>
        <w:rPr>
          <w:color w:val="FF0000"/>
        </w:rPr>
        <w:t>$$GETCLST</w:t>
      </w:r>
      <w:r>
        <w:t>^GMPLAPI6() – Get first problem selection list assigned to the clinic</w:t>
      </w:r>
    </w:p>
    <w:p w:rsidR="00A06F5A" w:rsidRDefault="00A06F5A" w:rsidP="00A06F5A">
      <w:r>
        <w:t>This function returns the first problem selection list assigned to the clinic.</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GETCLST</w:t>
      </w:r>
      <w:r w:rsidRPr="004E3A1D">
        <w:t>^GMPLAPI</w:t>
      </w:r>
      <w:r>
        <w:t>6</w:t>
      </w:r>
      <w:r>
        <w:rPr>
          <w:color w:val="000000"/>
        </w:rPr>
        <w:t>(.RETURN,GMPCLIN)</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1890" w:author="Catalin Branea" w:date="2013-03-20T11:27:00Z">
        <w:r w:rsidR="007F3987">
          <w:rPr>
            <w:color w:val="000000"/>
          </w:rPr>
          <w:t>[</w:t>
        </w:r>
      </w:ins>
      <w:proofErr w:type="spellStart"/>
      <w:del w:id="1891" w:author="Catalin Branea" w:date="2013-03-20T11:27:00Z">
        <w:r w:rsidDel="007F3987">
          <w:rPr>
            <w:color w:val="000000"/>
          </w:rPr>
          <w:delText>(</w:delText>
        </w:r>
      </w:del>
      <w:r>
        <w:rPr>
          <w:color w:val="000000"/>
        </w:rPr>
        <w:t>Required</w:t>
      </w:r>
      <w:del w:id="1892" w:author="Catalin Branea" w:date="2013-03-20T11:27:00Z">
        <w:r w:rsidDel="007F3987">
          <w:rPr>
            <w:color w:val="000000"/>
          </w:rPr>
          <w:delText xml:space="preserve">) </w:delText>
        </w:r>
      </w:del>
      <w:proofErr w:type="gramStart"/>
      <w:ins w:id="1893" w:author="Catalin Branea" w:date="2013-03-20T11:27:00Z">
        <w:r w:rsidR="007F3987">
          <w:rPr>
            <w:color w:val="000000"/>
          </w:rPr>
          <w:t>,String</w:t>
        </w:r>
        <w:proofErr w:type="spellEnd"/>
        <w:proofErr w:type="gramEnd"/>
        <w:r w:rsidR="007F3987">
          <w:rPr>
            <w:color w:val="000000"/>
          </w:rPr>
          <w:t xml:space="preserve">] </w:t>
        </w:r>
      </w:ins>
      <w:r>
        <w:rPr>
          <w:color w:val="000000"/>
        </w:rPr>
        <w:t>Passed by reference, will receive the data. The output format is</w:t>
      </w:r>
    </w:p>
    <w:p w:rsidR="00A06F5A" w:rsidRDefault="00A06F5A" w:rsidP="00A06F5A">
      <w:pPr>
        <w:rPr>
          <w:color w:val="000000"/>
        </w:rPr>
      </w:pPr>
      <w:r>
        <w:rPr>
          <w:color w:val="000000"/>
        </w:rPr>
        <w:tab/>
      </w:r>
      <w:r>
        <w:rPr>
          <w:color w:val="000000"/>
        </w:rPr>
        <w:tab/>
      </w:r>
      <w:proofErr w:type="spellStart"/>
      <w:proofErr w:type="gramStart"/>
      <w:ins w:id="1894" w:author="Catalin Branea" w:date="2013-03-20T11:27:00Z">
        <w:r w:rsidR="007F3987">
          <w:rPr>
            <w:color w:val="000000"/>
          </w:rPr>
          <w:t>p</w:t>
        </w:r>
      </w:ins>
      <w:proofErr w:type="gramEnd"/>
      <w:del w:id="1895" w:author="Catalin Branea" w:date="2013-03-20T11:27:00Z">
        <w:r w:rsidDel="007F3987">
          <w:rPr>
            <w:color w:val="000000"/>
          </w:rPr>
          <w:delText>P</w:delText>
        </w:r>
      </w:del>
      <w:r>
        <w:rPr>
          <w:color w:val="000000"/>
        </w:rPr>
        <w:t>roblem</w:t>
      </w:r>
      <w:del w:id="1896" w:author="Catalin Branea" w:date="2013-03-20T11:27:00Z">
        <w:r w:rsidDel="007F3987">
          <w:rPr>
            <w:color w:val="000000"/>
          </w:rPr>
          <w:delText xml:space="preserve"> </w:delText>
        </w:r>
      </w:del>
      <w:ins w:id="1897" w:author="Catalin Branea" w:date="2013-03-20T11:27:00Z">
        <w:r w:rsidR="007F3987">
          <w:rPr>
            <w:color w:val="000000"/>
          </w:rPr>
          <w:t>_</w:t>
        </w:r>
      </w:ins>
      <w:del w:id="1898" w:author="Catalin Branea" w:date="2013-03-20T11:27:00Z">
        <w:r w:rsidDel="007F3987">
          <w:rPr>
            <w:color w:val="000000"/>
          </w:rPr>
          <w:delText xml:space="preserve">selection </w:delText>
        </w:r>
      </w:del>
      <w:ins w:id="1899" w:author="Catalin Branea" w:date="2013-03-20T11:27:00Z">
        <w:r w:rsidR="007F3987">
          <w:rPr>
            <w:color w:val="000000"/>
          </w:rPr>
          <w:t>selection_</w:t>
        </w:r>
      </w:ins>
      <w:del w:id="1900" w:author="Catalin Branea" w:date="2013-03-20T11:27:00Z">
        <w:r w:rsidDel="007F3987">
          <w:rPr>
            <w:color w:val="000000"/>
          </w:rPr>
          <w:delText xml:space="preserve">list </w:delText>
        </w:r>
      </w:del>
      <w:ins w:id="1901" w:author="Catalin Branea" w:date="2013-03-20T11:27:00Z">
        <w:r w:rsidR="007F3987">
          <w:rPr>
            <w:color w:val="000000"/>
          </w:rPr>
          <w:t>list_</w:t>
        </w:r>
      </w:ins>
      <w:del w:id="1902" w:author="Catalin Branea" w:date="2013-03-20T11:27:00Z">
        <w:r w:rsidDel="007F3987">
          <w:rPr>
            <w:color w:val="000000"/>
          </w:rPr>
          <w:delText xml:space="preserve">IFN </w:delText>
        </w:r>
      </w:del>
      <w:ins w:id="1903" w:author="Catalin Branea" w:date="2013-03-20T11:27:00Z">
        <w:r w:rsidR="007F3987">
          <w:rPr>
            <w:color w:val="000000"/>
          </w:rPr>
          <w:t>IEN</w:t>
        </w:r>
      </w:ins>
      <w:r>
        <w:rPr>
          <w:color w:val="000000"/>
        </w:rPr>
        <w:t>^</w:t>
      </w:r>
      <w:del w:id="1904" w:author="Catalin Branea" w:date="2013-03-20T11:27:00Z">
        <w:r w:rsidDel="007F3987">
          <w:rPr>
            <w:color w:val="000000"/>
          </w:rPr>
          <w:delText xml:space="preserve"> </w:delText>
        </w:r>
      </w:del>
      <w:r>
        <w:rPr>
          <w:color w:val="000000"/>
        </w:rPr>
        <w:t>problem</w:t>
      </w:r>
      <w:del w:id="1905" w:author="Catalin Branea" w:date="2013-03-20T11:27:00Z">
        <w:r w:rsidDel="007F3987">
          <w:rPr>
            <w:color w:val="000000"/>
          </w:rPr>
          <w:delText xml:space="preserve"> </w:delText>
        </w:r>
      </w:del>
      <w:ins w:id="1906" w:author="Catalin Branea" w:date="2013-03-20T11:27:00Z">
        <w:r w:rsidR="007F3987">
          <w:rPr>
            <w:color w:val="000000"/>
          </w:rPr>
          <w:t>_</w:t>
        </w:r>
      </w:ins>
      <w:del w:id="1907" w:author="Catalin Branea" w:date="2013-03-20T11:27:00Z">
        <w:r w:rsidDel="007F3987">
          <w:rPr>
            <w:color w:val="000000"/>
          </w:rPr>
          <w:delText xml:space="preserve">selection </w:delText>
        </w:r>
      </w:del>
      <w:ins w:id="1908" w:author="Catalin Branea" w:date="2013-03-20T11:27:00Z">
        <w:r w:rsidR="007F3987">
          <w:rPr>
            <w:color w:val="000000"/>
          </w:rPr>
          <w:t>selection_</w:t>
        </w:r>
      </w:ins>
      <w:del w:id="1909" w:author="Catalin Branea" w:date="2013-03-20T11:27:00Z">
        <w:r w:rsidDel="007F3987">
          <w:rPr>
            <w:color w:val="000000"/>
          </w:rPr>
          <w:delText xml:space="preserve">list </w:delText>
        </w:r>
      </w:del>
      <w:ins w:id="1910" w:author="Catalin Branea" w:date="2013-03-20T11:27:00Z">
        <w:r w:rsidR="007F3987">
          <w:rPr>
            <w:color w:val="000000"/>
          </w:rPr>
          <w:t>list_</w:t>
        </w:r>
      </w:ins>
      <w:r>
        <w:rPr>
          <w:color w:val="000000"/>
        </w:rPr>
        <w:t>name</w:t>
      </w:r>
      <w:proofErr w:type="spellEnd"/>
    </w:p>
    <w:p w:rsidR="00A06F5A" w:rsidRDefault="00A06F5A" w:rsidP="00A06F5A">
      <w:pPr>
        <w:rPr>
          <w:color w:val="000000"/>
        </w:rPr>
      </w:pPr>
      <w:r>
        <w:rPr>
          <w:color w:val="000000"/>
        </w:rPr>
        <w:t>GMPCLIN</w:t>
      </w:r>
      <w:r>
        <w:rPr>
          <w:color w:val="000000"/>
        </w:rPr>
        <w:tab/>
      </w:r>
      <w:ins w:id="1911" w:author="Catalin Branea" w:date="2013-03-20T11:27:00Z">
        <w:r w:rsidR="007F3987">
          <w:rPr>
            <w:color w:val="000000"/>
          </w:rPr>
          <w:t>[</w:t>
        </w:r>
      </w:ins>
      <w:proofErr w:type="spellStart"/>
      <w:del w:id="1912" w:author="Catalin Branea" w:date="2013-03-20T11:27:00Z">
        <w:r w:rsidDel="007F3987">
          <w:rPr>
            <w:color w:val="000000"/>
          </w:rPr>
          <w:delText>(</w:delText>
        </w:r>
      </w:del>
      <w:r>
        <w:rPr>
          <w:color w:val="000000"/>
        </w:rPr>
        <w:t>Required</w:t>
      </w:r>
      <w:proofErr w:type="gramStart"/>
      <w:ins w:id="1913" w:author="Catalin Branea" w:date="2013-03-20T11:27:00Z">
        <w:r w:rsidR="007F3987">
          <w:rPr>
            <w:color w:val="000000"/>
          </w:rPr>
          <w:t>,Numeric</w:t>
        </w:r>
        <w:proofErr w:type="spellEnd"/>
        <w:proofErr w:type="gramEnd"/>
        <w:r w:rsidR="007F3987">
          <w:rPr>
            <w:color w:val="000000"/>
          </w:rPr>
          <w:t>]</w:t>
        </w:r>
      </w:ins>
      <w:del w:id="1914" w:author="Catalin Branea" w:date="2013-03-20T11:27:00Z">
        <w:r w:rsidDel="007F3987">
          <w:rPr>
            <w:color w:val="000000"/>
          </w:rPr>
          <w:delText>)</w:delText>
        </w:r>
      </w:del>
      <w:r>
        <w:rPr>
          <w:color w:val="000000"/>
        </w:rPr>
        <w:t xml:space="preserve"> </w:t>
      </w:r>
      <w:del w:id="1915" w:author="Catalin Branea" w:date="2013-03-20T11:27:00Z">
        <w:r w:rsidDel="007F3987">
          <w:rPr>
            <w:color w:val="000000"/>
          </w:rPr>
          <w:delText xml:space="preserve">Location </w:delText>
        </w:r>
      </w:del>
      <w:ins w:id="1916" w:author="Catalin Branea" w:date="2013-03-20T11:27:00Z">
        <w:r w:rsidR="007F3987">
          <w:rPr>
            <w:color w:val="000000"/>
          </w:rPr>
          <w:t xml:space="preserve">Clinic </w:t>
        </w:r>
      </w:ins>
      <w:del w:id="1917" w:author="Catalin Branea" w:date="2013-03-20T11:27:00Z">
        <w:r w:rsidDel="007F3987">
          <w:rPr>
            <w:color w:val="000000"/>
          </w:rPr>
          <w:delText>IFN</w:delText>
        </w:r>
      </w:del>
      <w:ins w:id="1918" w:author="Catalin Branea" w:date="2013-03-20T11:27: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19" w:author="Catalin Branea" w:date="2013-03-20T11:28:00Z">
        <w:r w:rsidDel="007F3987">
          <w:rPr>
            <w:color w:val="000000"/>
          </w:rPr>
          <w:delText xml:space="preserve">invalid </w:delText>
        </w:r>
      </w:del>
      <w:r>
        <w:rPr>
          <w:color w:val="000000"/>
        </w:rPr>
        <w:t>GMPCLIN</w:t>
      </w:r>
      <w:r>
        <w:t>)</w:t>
      </w:r>
    </w:p>
    <w:p w:rsidR="00A06F5A" w:rsidRDefault="00A06F5A" w:rsidP="00A06F5A">
      <w:r>
        <w:t>LOCNFND</w:t>
      </w:r>
      <w:r>
        <w:tab/>
        <w:t>Location not found</w:t>
      </w:r>
    </w:p>
    <w:p w:rsidR="00A06F5A" w:rsidRDefault="00A06F5A" w:rsidP="00A06F5A">
      <w:pPr>
        <w:pStyle w:val="Heading3"/>
      </w:pPr>
      <w:r>
        <w:rPr>
          <w:color w:val="FF0000"/>
        </w:rPr>
        <w:t>$$VALGRP</w:t>
      </w:r>
      <w:r>
        <w:t>^GMPLAPI6() – Check category for inactive codes</w:t>
      </w:r>
    </w:p>
    <w:p w:rsidR="00A06F5A" w:rsidRDefault="00A06F5A" w:rsidP="00A06F5A">
      <w:r>
        <w:t>This function checks all problems in the category for inactive codes.</w:t>
      </w:r>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VALGRP</w:t>
      </w:r>
      <w:r w:rsidRPr="004E3A1D">
        <w:t>^</w:t>
      </w:r>
      <w:proofErr w:type="gramStart"/>
      <w:r w:rsidRPr="004E3A1D">
        <w:t>GMPLAPI</w:t>
      </w:r>
      <w:r>
        <w:t>6</w:t>
      </w:r>
      <w:r>
        <w:rPr>
          <w:color w:val="000000"/>
        </w:rPr>
        <w:t>(</w:t>
      </w:r>
      <w:proofErr w:type="gramEnd"/>
      <w:r>
        <w:rPr>
          <w:color w:val="000000"/>
        </w:rPr>
        <w:t>.RETURN,GMPL</w:t>
      </w:r>
      <w:ins w:id="1920" w:author="Catalin Branea" w:date="2013-03-21T13:28:00Z">
        <w:r w:rsidR="00080E48">
          <w:rPr>
            <w:color w:val="000000"/>
          </w:rPr>
          <w:t>GRP</w:t>
        </w:r>
      </w:ins>
      <w:del w:id="1921" w:author="Catalin Branea" w:date="2013-03-21T13:28:00Z">
        <w:r w:rsidDel="00080E48">
          <w:rPr>
            <w:color w:val="000000"/>
          </w:rPr>
          <w:delText>CAT</w:delText>
        </w:r>
      </w:del>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22" w:author="Catalin Branea" w:date="2013-03-20T11:28:00Z">
        <w:r w:rsidR="007F3987">
          <w:rPr>
            <w:color w:val="000000"/>
          </w:rPr>
          <w:t>[</w:t>
        </w:r>
      </w:ins>
      <w:proofErr w:type="spellStart"/>
      <w:del w:id="1923" w:author="Catalin Branea" w:date="2013-03-20T11:28:00Z">
        <w:r w:rsidDel="007F3987">
          <w:rPr>
            <w:color w:val="000000"/>
          </w:rPr>
          <w:delText>(</w:delText>
        </w:r>
      </w:del>
      <w:r>
        <w:rPr>
          <w:color w:val="000000"/>
        </w:rPr>
        <w:t>Required</w:t>
      </w:r>
      <w:del w:id="1924" w:author="Catalin Branea" w:date="2013-03-20T11:28:00Z">
        <w:r w:rsidDel="007F3987">
          <w:rPr>
            <w:color w:val="000000"/>
          </w:rPr>
          <w:delText xml:space="preserve">) </w:delText>
        </w:r>
      </w:del>
      <w:proofErr w:type="gramStart"/>
      <w:ins w:id="1925" w:author="Catalin Branea" w:date="2013-03-20T11:28:00Z">
        <w:r w:rsidR="007F3987">
          <w:rPr>
            <w:color w:val="000000"/>
          </w:rPr>
          <w:t>,Boolean</w:t>
        </w:r>
        <w:proofErr w:type="spellEnd"/>
        <w:proofErr w:type="gramEnd"/>
        <w:r w:rsidR="007F3987">
          <w:rPr>
            <w:color w:val="000000"/>
          </w:rPr>
          <w:t xml:space="preserve">] </w:t>
        </w:r>
      </w:ins>
      <w:r>
        <w:rPr>
          <w:color w:val="000000"/>
        </w:rPr>
        <w:t xml:space="preserve">Passed by reference, will be set to 1 if category has no problems with inactive codes, 0 if has one or more. </w:t>
      </w:r>
    </w:p>
    <w:p w:rsidR="00A06F5A" w:rsidRDefault="00A06F5A" w:rsidP="00A06F5A">
      <w:pPr>
        <w:rPr>
          <w:color w:val="000000"/>
        </w:rPr>
      </w:pPr>
      <w:r>
        <w:rPr>
          <w:color w:val="000000"/>
        </w:rPr>
        <w:t>GMPL</w:t>
      </w:r>
      <w:ins w:id="1926" w:author="Catalin Branea" w:date="2013-03-21T13:28:00Z">
        <w:r w:rsidR="00080E48">
          <w:rPr>
            <w:color w:val="000000"/>
          </w:rPr>
          <w:t>GRP</w:t>
        </w:r>
      </w:ins>
      <w:del w:id="1927" w:author="Catalin Branea" w:date="2013-03-21T13:28:00Z">
        <w:r w:rsidDel="00080E48">
          <w:rPr>
            <w:color w:val="000000"/>
          </w:rPr>
          <w:delText>CAT</w:delText>
        </w:r>
      </w:del>
      <w:r>
        <w:rPr>
          <w:color w:val="000000"/>
        </w:rPr>
        <w:tab/>
      </w:r>
      <w:ins w:id="1928" w:author="Catalin Branea" w:date="2013-03-20T11:28:00Z">
        <w:r w:rsidR="007F3987">
          <w:rPr>
            <w:color w:val="000000"/>
          </w:rPr>
          <w:t>[</w:t>
        </w:r>
      </w:ins>
      <w:proofErr w:type="spellStart"/>
      <w:del w:id="1929" w:author="Catalin Branea" w:date="2013-03-20T11:28:00Z">
        <w:r w:rsidDel="007F3987">
          <w:rPr>
            <w:color w:val="000000"/>
          </w:rPr>
          <w:delText>(</w:delText>
        </w:r>
      </w:del>
      <w:r>
        <w:rPr>
          <w:color w:val="000000"/>
        </w:rPr>
        <w:t>Required</w:t>
      </w:r>
      <w:del w:id="1930" w:author="Catalin Branea" w:date="2013-03-20T11:28:00Z">
        <w:r w:rsidDel="007F3987">
          <w:rPr>
            <w:color w:val="000000"/>
          </w:rPr>
          <w:delText xml:space="preserve">) </w:delText>
        </w:r>
      </w:del>
      <w:proofErr w:type="gramStart"/>
      <w:ins w:id="1931" w:author="Catalin Branea" w:date="2013-03-20T11:28:00Z">
        <w:r w:rsidR="007F3987">
          <w:rPr>
            <w:color w:val="000000"/>
          </w:rPr>
          <w:t>,Numeric</w:t>
        </w:r>
        <w:proofErr w:type="spellEnd"/>
        <w:proofErr w:type="gramEnd"/>
        <w:r w:rsidR="007F3987">
          <w:rPr>
            <w:color w:val="000000"/>
          </w:rPr>
          <w:t xml:space="preserve">] Problem selection </w:t>
        </w:r>
      </w:ins>
      <w:del w:id="1932" w:author="Catalin Branea" w:date="2013-03-20T11:28:00Z">
        <w:r w:rsidDel="007F3987">
          <w:rPr>
            <w:color w:val="000000"/>
          </w:rPr>
          <w:delText>C</w:delText>
        </w:r>
      </w:del>
      <w:ins w:id="1933" w:author="Catalin Branea" w:date="2013-03-20T11:28:00Z">
        <w:r w:rsidR="007F3987">
          <w:rPr>
            <w:color w:val="000000"/>
          </w:rPr>
          <w:t>c</w:t>
        </w:r>
      </w:ins>
      <w:r>
        <w:rPr>
          <w:color w:val="000000"/>
        </w:rPr>
        <w:t xml:space="preserve">ategory </w:t>
      </w:r>
      <w:del w:id="1934" w:author="Catalin Branea" w:date="2013-03-20T11:28:00Z">
        <w:r w:rsidDel="007F3987">
          <w:rPr>
            <w:color w:val="000000"/>
          </w:rPr>
          <w:delText>IFN</w:delText>
        </w:r>
      </w:del>
      <w:ins w:id="1935" w:author="Catalin Branea" w:date="2013-03-20T11:28:00Z">
        <w:r w:rsidR="007F3987">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36" w:author="Catalin Branea" w:date="2013-03-21T13:28:00Z">
        <w:r w:rsidDel="007D1E55">
          <w:rPr>
            <w:color w:val="000000"/>
          </w:rPr>
          <w:delText xml:space="preserve">invalid </w:delText>
        </w:r>
      </w:del>
      <w:r>
        <w:rPr>
          <w:color w:val="000000"/>
        </w:rPr>
        <w:t>GMPL</w:t>
      </w:r>
      <w:del w:id="1937" w:author="Catalin Branea" w:date="2013-03-21T13:28:00Z">
        <w:r w:rsidDel="007D1E55">
          <w:rPr>
            <w:color w:val="000000"/>
          </w:rPr>
          <w:delText>CAT</w:delText>
        </w:r>
      </w:del>
      <w:ins w:id="1938" w:author="Catalin Branea" w:date="2013-03-21T13:28:00Z">
        <w:r w:rsidR="007D1E55">
          <w:rPr>
            <w:color w:val="000000"/>
          </w:rPr>
          <w:t>GRP</w:t>
        </w:r>
      </w:ins>
      <w:r>
        <w:t>)</w:t>
      </w:r>
    </w:p>
    <w:p w:rsidR="00A06F5A" w:rsidRDefault="00A06F5A" w:rsidP="00A06F5A">
      <w:r>
        <w:t>CTGNFND</w:t>
      </w:r>
      <w:r>
        <w:tab/>
        <w:t>Category not found</w:t>
      </w:r>
    </w:p>
    <w:p w:rsidR="00A06F5A" w:rsidRDefault="00A06F5A" w:rsidP="00A06F5A">
      <w:pPr>
        <w:pStyle w:val="Heading3"/>
      </w:pPr>
      <w:r>
        <w:rPr>
          <w:color w:val="FF0000"/>
        </w:rPr>
        <w:t>$$VALLIST</w:t>
      </w:r>
      <w:r>
        <w:t>^GMPLAPI6() – Check selection list for inactive codes</w:t>
      </w:r>
    </w:p>
    <w:p w:rsidR="00A06F5A" w:rsidRDefault="00A06F5A" w:rsidP="00A06F5A">
      <w:r>
        <w:t>This function checks all categories in the list for problems with inactive codes.</w:t>
      </w:r>
    </w:p>
    <w:p w:rsidR="00A06F5A" w:rsidRDefault="00A06F5A" w:rsidP="00A06F5A">
      <w:pPr>
        <w:pStyle w:val="Heading5"/>
      </w:pPr>
      <w:r>
        <w:lastRenderedPageBreak/>
        <w:t>Format</w:t>
      </w:r>
    </w:p>
    <w:p w:rsidR="00A06F5A" w:rsidRDefault="00A06F5A" w:rsidP="00A06F5A">
      <w:pPr>
        <w:rPr>
          <w:color w:val="000000"/>
        </w:rPr>
      </w:pPr>
      <w:r>
        <w:rPr>
          <w:color w:val="FF0000"/>
        </w:rPr>
        <w:tab/>
      </w:r>
      <w:r w:rsidRPr="00EB6E7C">
        <w:rPr>
          <w:color w:val="000000"/>
        </w:rPr>
        <w:t>$$</w:t>
      </w:r>
      <w:r>
        <w:rPr>
          <w:color w:val="000000"/>
        </w:rPr>
        <w:t>VALLIST</w:t>
      </w:r>
      <w:r w:rsidRPr="004E3A1D">
        <w:t>^</w:t>
      </w:r>
      <w:proofErr w:type="gramStart"/>
      <w:r w:rsidRPr="004E3A1D">
        <w:t>GMPLAPI</w:t>
      </w:r>
      <w:r>
        <w:t>6</w:t>
      </w:r>
      <w:r>
        <w:rPr>
          <w:color w:val="000000"/>
        </w:rPr>
        <w:t>(</w:t>
      </w:r>
      <w:proofErr w:type="gramEnd"/>
      <w:r>
        <w:rPr>
          <w:color w:val="000000"/>
        </w:rPr>
        <w:t>.RETURN,</w:t>
      </w:r>
      <w:del w:id="1939" w:author="Catalin Branea" w:date="2013-03-21T13:30:00Z">
        <w:r w:rsidDel="003343CD">
          <w:rPr>
            <w:color w:val="000000"/>
          </w:rPr>
          <w:delText>LIST</w:delText>
        </w:r>
      </w:del>
      <w:ins w:id="1940" w:author="Catalin Branea" w:date="2013-03-21T13:30:00Z">
        <w:r w:rsidR="003343CD">
          <w:rPr>
            <w:color w:val="000000"/>
          </w:rPr>
          <w:t>GMPLLST</w:t>
        </w:r>
      </w:ins>
      <w:r>
        <w:rPr>
          <w:color w:val="000000"/>
        </w:rPr>
        <w:t>)</w:t>
      </w:r>
    </w:p>
    <w:p w:rsidR="00A06F5A" w:rsidRDefault="00A06F5A" w:rsidP="00A06F5A">
      <w:pPr>
        <w:pStyle w:val="Heading5"/>
      </w:pPr>
      <w:r>
        <w:t>Input Parameters</w:t>
      </w:r>
    </w:p>
    <w:p w:rsidR="00A06F5A" w:rsidRDefault="00A06F5A" w:rsidP="00A06F5A">
      <w:pPr>
        <w:ind w:left="1440" w:hanging="1440"/>
        <w:rPr>
          <w:color w:val="000000"/>
        </w:rPr>
      </w:pPr>
      <w:r>
        <w:rPr>
          <w:color w:val="000000"/>
        </w:rPr>
        <w:t>.RETURN</w:t>
      </w:r>
      <w:r>
        <w:rPr>
          <w:color w:val="000000"/>
        </w:rPr>
        <w:tab/>
      </w:r>
      <w:ins w:id="1941" w:author="Catalin Branea" w:date="2013-03-20T11:29:00Z">
        <w:r w:rsidR="007F3987">
          <w:rPr>
            <w:color w:val="000000"/>
          </w:rPr>
          <w:t>[</w:t>
        </w:r>
      </w:ins>
      <w:proofErr w:type="spellStart"/>
      <w:del w:id="1942" w:author="Catalin Branea" w:date="2013-03-20T11:29:00Z">
        <w:r w:rsidDel="007F3987">
          <w:rPr>
            <w:color w:val="000000"/>
          </w:rPr>
          <w:delText>(</w:delText>
        </w:r>
      </w:del>
      <w:r>
        <w:rPr>
          <w:color w:val="000000"/>
        </w:rPr>
        <w:t>Required</w:t>
      </w:r>
      <w:del w:id="1943" w:author="Catalin Branea" w:date="2013-03-20T11:29:00Z">
        <w:r w:rsidDel="007F3987">
          <w:rPr>
            <w:color w:val="000000"/>
          </w:rPr>
          <w:delText xml:space="preserve">) </w:delText>
        </w:r>
      </w:del>
      <w:proofErr w:type="gramStart"/>
      <w:ins w:id="1944" w:author="Catalin Branea" w:date="2013-03-20T11:29:00Z">
        <w:r w:rsidR="007F3987">
          <w:rPr>
            <w:color w:val="000000"/>
          </w:rPr>
          <w:t>,Boolean</w:t>
        </w:r>
        <w:proofErr w:type="spellEnd"/>
        <w:proofErr w:type="gramEnd"/>
        <w:r w:rsidR="007F3987">
          <w:rPr>
            <w:color w:val="000000"/>
          </w:rPr>
          <w:t xml:space="preserve">] </w:t>
        </w:r>
      </w:ins>
      <w:r>
        <w:rPr>
          <w:color w:val="000000"/>
        </w:rPr>
        <w:t xml:space="preserve">Passed by reference, will be set to 1 if list has no problems with inactive codes, 0 if has one or more. </w:t>
      </w:r>
    </w:p>
    <w:p w:rsidR="00A06F5A" w:rsidRDefault="00A06F5A" w:rsidP="00A06F5A">
      <w:pPr>
        <w:rPr>
          <w:color w:val="000000"/>
        </w:rPr>
      </w:pPr>
      <w:del w:id="1945" w:author="Catalin Branea" w:date="2013-03-21T13:31:00Z">
        <w:r w:rsidDel="003343CD">
          <w:rPr>
            <w:color w:val="000000"/>
          </w:rPr>
          <w:delText>LIST</w:delText>
        </w:r>
      </w:del>
      <w:ins w:id="1946" w:author="Catalin Branea" w:date="2013-03-21T13:31:00Z">
        <w:r w:rsidR="003343CD">
          <w:rPr>
            <w:color w:val="000000"/>
          </w:rPr>
          <w:t>GMPLLST</w:t>
        </w:r>
      </w:ins>
      <w:del w:id="1947" w:author="Catalin Branea" w:date="2013-03-21T13:31:00Z">
        <w:r w:rsidDel="006D35B5">
          <w:rPr>
            <w:color w:val="000000"/>
          </w:rPr>
          <w:tab/>
        </w:r>
      </w:del>
      <w:r>
        <w:rPr>
          <w:color w:val="000000"/>
        </w:rPr>
        <w:tab/>
      </w:r>
      <w:ins w:id="1948" w:author="Catalin Branea" w:date="2013-03-20T11:29:00Z">
        <w:r w:rsidR="007827AC">
          <w:rPr>
            <w:color w:val="000000"/>
          </w:rPr>
          <w:t>[</w:t>
        </w:r>
      </w:ins>
      <w:proofErr w:type="spellStart"/>
      <w:del w:id="1949" w:author="Catalin Branea" w:date="2013-03-20T11:29:00Z">
        <w:r w:rsidDel="007827AC">
          <w:rPr>
            <w:color w:val="000000"/>
          </w:rPr>
          <w:delText>(</w:delText>
        </w:r>
      </w:del>
      <w:r>
        <w:rPr>
          <w:color w:val="000000"/>
        </w:rPr>
        <w:t>Required</w:t>
      </w:r>
      <w:del w:id="1950" w:author="Catalin Branea" w:date="2013-03-20T11:29:00Z">
        <w:r w:rsidDel="007827AC">
          <w:rPr>
            <w:color w:val="000000"/>
          </w:rPr>
          <w:delText xml:space="preserve">) </w:delText>
        </w:r>
      </w:del>
      <w:proofErr w:type="gramStart"/>
      <w:ins w:id="1951" w:author="Catalin Branea" w:date="2013-03-20T11:29:00Z">
        <w:r w:rsidR="007827AC">
          <w:rPr>
            <w:color w:val="000000"/>
          </w:rPr>
          <w:t>,Numeric</w:t>
        </w:r>
        <w:proofErr w:type="spellEnd"/>
        <w:proofErr w:type="gramEnd"/>
        <w:r w:rsidR="007827AC">
          <w:rPr>
            <w:color w:val="000000"/>
          </w:rPr>
          <w:t xml:space="preserve">] </w:t>
        </w:r>
      </w:ins>
      <w:r>
        <w:rPr>
          <w:color w:val="000000"/>
        </w:rPr>
        <w:t xml:space="preserve">Problem selection list </w:t>
      </w:r>
      <w:del w:id="1952" w:author="Catalin Branea" w:date="2013-03-20T11:29:00Z">
        <w:r w:rsidDel="007827AC">
          <w:rPr>
            <w:color w:val="000000"/>
          </w:rPr>
          <w:delText>IFN</w:delText>
        </w:r>
      </w:del>
      <w:ins w:id="1953" w:author="Catalin Branea" w:date="2013-03-20T11:29:00Z">
        <w:r w:rsidR="007827AC">
          <w:rPr>
            <w:color w:val="000000"/>
          </w:rPr>
          <w:t>IEN</w:t>
        </w:r>
      </w:ins>
      <w:r>
        <w:rPr>
          <w:color w:val="000000"/>
        </w:rPr>
        <w:t>.</w:t>
      </w: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1954" w:author="Catalin Branea" w:date="2013-03-20T11:29:00Z">
        <w:r w:rsidDel="00E05EB2">
          <w:rPr>
            <w:color w:val="000000"/>
          </w:rPr>
          <w:delText xml:space="preserve">invalid </w:delText>
        </w:r>
      </w:del>
      <w:del w:id="1955" w:author="Catalin Branea" w:date="2013-03-21T13:31:00Z">
        <w:r w:rsidDel="00DF5CC9">
          <w:rPr>
            <w:color w:val="000000"/>
          </w:rPr>
          <w:delText>LIST</w:delText>
        </w:r>
      </w:del>
      <w:ins w:id="1956" w:author="Catalin Branea" w:date="2013-03-21T13:31:00Z">
        <w:r w:rsidR="00DF5CC9">
          <w:rPr>
            <w:color w:val="000000"/>
          </w:rPr>
          <w:t>GMPLLST</w:t>
        </w:r>
      </w:ins>
      <w:r>
        <w:t>)</w:t>
      </w:r>
    </w:p>
    <w:p w:rsidR="00A06F5A" w:rsidRDefault="00A06F5A" w:rsidP="00A06F5A">
      <w:r>
        <w:t>LISTNFND</w:t>
      </w:r>
      <w:r>
        <w:tab/>
      </w:r>
      <w:r>
        <w:rPr>
          <w:color w:val="000000"/>
        </w:rPr>
        <w:t>Problem selection list</w:t>
      </w:r>
      <w:r>
        <w:t xml:space="preserve"> not found</w:t>
      </w:r>
    </w:p>
    <w:p w:rsidR="00A06F5A" w:rsidRDefault="00A06F5A" w:rsidP="00A06F5A">
      <w:pPr>
        <w:pStyle w:val="Heading3"/>
      </w:pPr>
      <w:r>
        <w:rPr>
          <w:color w:val="FF0000"/>
        </w:rPr>
        <w:t>$$GET</w:t>
      </w:r>
      <w:r>
        <w:t>^GMPLSITE() – Get site parameters</w:t>
      </w:r>
    </w:p>
    <w:p w:rsidR="00A06F5A" w:rsidRDefault="00A06F5A" w:rsidP="00A06F5A">
      <w:proofErr w:type="gramStart"/>
      <w:r>
        <w:t xml:space="preserve">Gets the </w:t>
      </w:r>
      <w:del w:id="1957" w:author="Catalin Branea" w:date="2013-03-20T11:30:00Z">
        <w:r w:rsidDel="00E05EB2">
          <w:delText xml:space="preserve">site </w:delText>
        </w:r>
      </w:del>
      <w:r>
        <w:t>Problem List</w:t>
      </w:r>
      <w:ins w:id="1958" w:author="Catalin Branea" w:date="2013-03-20T11:30:00Z">
        <w:r w:rsidR="00E05EB2">
          <w:t xml:space="preserve"> site</w:t>
        </w:r>
      </w:ins>
      <w:r>
        <w:t xml:space="preserve">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GET^GMPLSITE(.RETURN)</w:t>
      </w:r>
    </w:p>
    <w:p w:rsidR="00A06F5A" w:rsidRDefault="00A06F5A" w:rsidP="00A06F5A">
      <w:pPr>
        <w:pStyle w:val="Heading5"/>
      </w:pPr>
      <w:r>
        <w:t>Input Parameters</w:t>
      </w:r>
    </w:p>
    <w:p w:rsidR="00A06F5A" w:rsidDel="00ED4EA7" w:rsidRDefault="00A06F5A">
      <w:pPr>
        <w:rPr>
          <w:del w:id="1959" w:author="Catalin Branea" w:date="2013-03-20T11:30:00Z"/>
        </w:rPr>
        <w:pPrChange w:id="1960" w:author="Catalin Branea" w:date="2013-03-20T11:30:00Z">
          <w:pPr>
            <w:ind w:left="720" w:firstLine="720"/>
          </w:pPr>
        </w:pPrChange>
      </w:pPr>
      <w:r>
        <w:rPr>
          <w:color w:val="000000"/>
        </w:rPr>
        <w:t>.RETURN</w:t>
      </w:r>
      <w:r>
        <w:rPr>
          <w:color w:val="000000"/>
        </w:rPr>
        <w:tab/>
      </w:r>
      <w:ins w:id="1961" w:author="Catalin Branea" w:date="2013-03-20T11:30:00Z">
        <w:r w:rsidR="00ED4EA7">
          <w:rPr>
            <w:color w:val="000000"/>
          </w:rPr>
          <w:t>[</w:t>
        </w:r>
      </w:ins>
      <w:proofErr w:type="spellStart"/>
      <w:del w:id="1962" w:author="Catalin Branea" w:date="2013-03-20T11:30:00Z">
        <w:r w:rsidDel="00ED4EA7">
          <w:rPr>
            <w:color w:val="000000"/>
          </w:rPr>
          <w:delText>(</w:delText>
        </w:r>
      </w:del>
      <w:r>
        <w:rPr>
          <w:color w:val="000000"/>
        </w:rPr>
        <w:t>Required</w:t>
      </w:r>
      <w:del w:id="1963" w:author="Catalin Branea" w:date="2013-03-20T11:30:00Z">
        <w:r w:rsidDel="00ED4EA7">
          <w:rPr>
            <w:color w:val="000000"/>
          </w:rPr>
          <w:delText>)</w:delText>
        </w:r>
      </w:del>
      <w:proofErr w:type="gramStart"/>
      <w:ins w:id="1964" w:author="Catalin Branea" w:date="2013-03-20T11:30:00Z">
        <w:r w:rsidR="00ED4EA7">
          <w:rPr>
            <w:color w:val="000000"/>
          </w:rPr>
          <w:t>,Array</w:t>
        </w:r>
        <w:proofErr w:type="spellEnd"/>
        <w:proofErr w:type="gramEnd"/>
        <w:r w:rsidR="00ED4EA7">
          <w:rPr>
            <w:color w:val="000000"/>
          </w:rPr>
          <w:t>]</w:t>
        </w:r>
      </w:ins>
      <w:r>
        <w:rPr>
          <w:color w:val="000000"/>
        </w:rPr>
        <w:t xml:space="preserve"> Set to site parameters.</w:t>
      </w:r>
    </w:p>
    <w:p w:rsidR="00ED4EA7" w:rsidRDefault="00ED4EA7" w:rsidP="00A06F5A">
      <w:pPr>
        <w:rPr>
          <w:ins w:id="1965" w:author="Catalin Branea" w:date="2013-03-20T11:30:00Z"/>
          <w:color w:val="000000"/>
        </w:rPr>
      </w:pPr>
    </w:p>
    <w:p w:rsidR="00A06F5A" w:rsidDel="00ED4EA7" w:rsidRDefault="00ED4EA7">
      <w:pPr>
        <w:rPr>
          <w:del w:id="1966" w:author="Catalin Branea" w:date="2013-03-20T11:30:00Z"/>
        </w:rPr>
        <w:pPrChange w:id="1967" w:author="Catalin Branea" w:date="2013-03-20T11:30:00Z">
          <w:pPr>
            <w:ind w:left="720" w:firstLine="720"/>
          </w:pPr>
        </w:pPrChange>
      </w:pPr>
      <w:ins w:id="1968" w:author="Catalin Branea" w:date="2013-03-20T11:30:00Z">
        <w:r>
          <w:tab/>
        </w:r>
      </w:ins>
      <w:proofErr w:type="gramStart"/>
      <w:r w:rsidR="00A06F5A">
        <w:t>RETURN(</w:t>
      </w:r>
      <w:proofErr w:type="gramEnd"/>
      <w:r w:rsidR="00A06F5A">
        <w:t>"VER")</w:t>
      </w:r>
      <w:ins w:id="1969" w:author="Catalin Branea" w:date="2013-03-20T11:31:00Z">
        <w:r>
          <w:tab/>
        </w:r>
        <w:r>
          <w:tab/>
          <w:t>[Boolean]</w:t>
        </w:r>
      </w:ins>
      <w:r w:rsidR="00A06F5A">
        <w:t xml:space="preserve"> </w:t>
      </w:r>
      <w:del w:id="1970" w:author="Catalin Branea" w:date="2013-03-20T11:31:00Z">
        <w:r w:rsidR="00A06F5A" w:rsidDel="00ED4EA7">
          <w:delText xml:space="preserve">– </w:delText>
        </w:r>
      </w:del>
      <w:ins w:id="1971" w:author="Catalin Branea" w:date="2013-03-20T11:31:00Z">
        <w:r>
          <w:t xml:space="preserve">Automatically </w:t>
        </w:r>
      </w:ins>
      <w:del w:id="1972" w:author="Catalin Branea" w:date="2013-03-20T11:31:00Z">
        <w:r w:rsidR="00A06F5A" w:rsidDel="00ED4EA7">
          <w:delText>V</w:delText>
        </w:r>
      </w:del>
      <w:ins w:id="1973" w:author="Catalin Branea" w:date="2013-03-20T11:31:00Z">
        <w:r>
          <w:t>v</w:t>
        </w:r>
      </w:ins>
      <w:r w:rsidR="00A06F5A">
        <w:t>erify problems</w:t>
      </w:r>
    </w:p>
    <w:p w:rsidR="00ED4EA7" w:rsidRDefault="00ED4EA7">
      <w:pPr>
        <w:rPr>
          <w:ins w:id="1974" w:author="Catalin Branea" w:date="2013-03-20T11:30:00Z"/>
        </w:rPr>
        <w:pPrChange w:id="1975" w:author="Catalin Branea" w:date="2013-03-20T11:30:00Z">
          <w:pPr>
            <w:ind w:left="720" w:firstLine="720"/>
          </w:pPr>
        </w:pPrChange>
      </w:pPr>
    </w:p>
    <w:p w:rsidR="00A06F5A" w:rsidDel="00ED4EA7" w:rsidRDefault="00ED4EA7">
      <w:pPr>
        <w:rPr>
          <w:del w:id="1976" w:author="Catalin Branea" w:date="2013-03-20T11:30:00Z"/>
        </w:rPr>
        <w:pPrChange w:id="1977" w:author="Catalin Branea" w:date="2013-03-20T11:30:00Z">
          <w:pPr>
            <w:ind w:left="720" w:firstLine="720"/>
          </w:pPr>
        </w:pPrChange>
      </w:pPr>
      <w:ins w:id="1978" w:author="Catalin Branea" w:date="2013-03-20T11:30:00Z">
        <w:r>
          <w:tab/>
        </w:r>
      </w:ins>
      <w:proofErr w:type="gramStart"/>
      <w:r w:rsidR="00A06F5A">
        <w:t>RETURN(</w:t>
      </w:r>
      <w:proofErr w:type="gramEnd"/>
      <w:r w:rsidR="00A06F5A">
        <w:t xml:space="preserve">"PRT") </w:t>
      </w:r>
      <w:ins w:id="1979" w:author="Catalin Branea" w:date="2013-03-20T11:31:00Z">
        <w:r>
          <w:tab/>
        </w:r>
        <w:r>
          <w:tab/>
          <w:t xml:space="preserve">[Boolean] </w:t>
        </w:r>
      </w:ins>
      <w:del w:id="1980" w:author="Catalin Branea" w:date="2013-03-20T11:31:00Z">
        <w:r w:rsidR="00A06F5A" w:rsidDel="00ED4EA7">
          <w:delText xml:space="preserve">– </w:delText>
        </w:r>
      </w:del>
      <w:r w:rsidR="00A06F5A">
        <w:t xml:space="preserve">Prompt </w:t>
      </w:r>
      <w:ins w:id="1981" w:author="Catalin Branea" w:date="2013-03-20T11:33:00Z">
        <w:r>
          <w:t xml:space="preserve">to print </w:t>
        </w:r>
      </w:ins>
      <w:del w:id="1982" w:author="Catalin Branea" w:date="2013-03-20T11:33:00Z">
        <w:r w:rsidR="00A06F5A" w:rsidDel="00ED4EA7">
          <w:delText xml:space="preserve">for </w:delText>
        </w:r>
      </w:del>
      <w:ins w:id="1983" w:author="Catalin Branea" w:date="2013-03-20T11:33:00Z">
        <w:r>
          <w:t xml:space="preserve">a </w:t>
        </w:r>
      </w:ins>
      <w:r w:rsidR="00A06F5A">
        <w:t>chart</w:t>
      </w:r>
      <w:ins w:id="1984" w:author="Catalin Branea" w:date="2013-03-20T11:33:00Z">
        <w:r>
          <w:t xml:space="preserve"> copy on exit</w:t>
        </w:r>
      </w:ins>
    </w:p>
    <w:p w:rsidR="00ED4EA7" w:rsidRDefault="00ED4EA7">
      <w:pPr>
        <w:rPr>
          <w:ins w:id="1985" w:author="Catalin Branea" w:date="2013-03-20T11:30:00Z"/>
        </w:rPr>
        <w:pPrChange w:id="1986" w:author="Catalin Branea" w:date="2013-03-20T11:30:00Z">
          <w:pPr>
            <w:ind w:left="720" w:firstLine="720"/>
          </w:pPr>
        </w:pPrChange>
      </w:pPr>
    </w:p>
    <w:p w:rsidR="00A06F5A" w:rsidDel="00ED4EA7" w:rsidRDefault="00ED4EA7">
      <w:pPr>
        <w:rPr>
          <w:del w:id="1987" w:author="Catalin Branea" w:date="2013-03-20T11:30:00Z"/>
        </w:rPr>
        <w:pPrChange w:id="1988" w:author="Catalin Branea" w:date="2013-03-20T11:30:00Z">
          <w:pPr>
            <w:ind w:left="720" w:firstLine="720"/>
          </w:pPr>
        </w:pPrChange>
      </w:pPr>
      <w:ins w:id="1989" w:author="Catalin Branea" w:date="2013-03-20T11:30:00Z">
        <w:r>
          <w:tab/>
        </w:r>
      </w:ins>
      <w:proofErr w:type="gramStart"/>
      <w:r w:rsidR="00A06F5A">
        <w:t>RETURN(</w:t>
      </w:r>
      <w:proofErr w:type="gramEnd"/>
      <w:r w:rsidR="00A06F5A">
        <w:t xml:space="preserve">"CLU") </w:t>
      </w:r>
      <w:ins w:id="1990" w:author="Catalin Branea" w:date="2013-03-20T11:31:00Z">
        <w:r>
          <w:tab/>
          <w:t xml:space="preserve">[Boolean] </w:t>
        </w:r>
      </w:ins>
      <w:del w:id="1991" w:author="Catalin Branea" w:date="2013-03-20T11:31:00Z">
        <w:r w:rsidR="00A06F5A" w:rsidDel="00ED4EA7">
          <w:delText xml:space="preserve">– </w:delText>
        </w:r>
      </w:del>
      <w:r w:rsidR="00A06F5A">
        <w:t>Use Clinical Lexicon</w:t>
      </w:r>
      <w:del w:id="1992" w:author="Catalin Branea" w:date="2013-03-20T11:32:00Z">
        <w:r w:rsidR="00A06F5A" w:rsidDel="00ED4EA7">
          <w:delText xml:space="preserve"> Incorrect</w:delText>
        </w:r>
      </w:del>
    </w:p>
    <w:p w:rsidR="00ED4EA7" w:rsidRDefault="00ED4EA7">
      <w:pPr>
        <w:rPr>
          <w:ins w:id="1993" w:author="Catalin Branea" w:date="2013-03-20T11:30:00Z"/>
        </w:rPr>
        <w:pPrChange w:id="1994" w:author="Catalin Branea" w:date="2013-03-20T11:30:00Z">
          <w:pPr>
            <w:ind w:left="720" w:firstLine="720"/>
          </w:pPr>
        </w:pPrChange>
      </w:pPr>
    </w:p>
    <w:p w:rsidR="00A06F5A" w:rsidDel="00ED4EA7" w:rsidRDefault="00ED4EA7">
      <w:pPr>
        <w:rPr>
          <w:del w:id="1995" w:author="Catalin Branea" w:date="2013-03-20T11:30:00Z"/>
        </w:rPr>
        <w:pPrChange w:id="1996" w:author="Catalin Branea" w:date="2013-03-20T11:30:00Z">
          <w:pPr>
            <w:ind w:left="720" w:firstLine="720"/>
          </w:pPr>
        </w:pPrChange>
      </w:pPr>
      <w:ins w:id="1997" w:author="Catalin Branea" w:date="2013-03-20T11:30:00Z">
        <w:r>
          <w:tab/>
        </w:r>
      </w:ins>
      <w:proofErr w:type="gramStart"/>
      <w:r w:rsidR="00A06F5A">
        <w:t>RETURN(</w:t>
      </w:r>
      <w:proofErr w:type="gramEnd"/>
      <w:r w:rsidR="00A06F5A">
        <w:t xml:space="preserve">"REV") </w:t>
      </w:r>
      <w:ins w:id="1998" w:author="Catalin Branea" w:date="2013-03-20T11:34:00Z">
        <w:r>
          <w:tab/>
          <w:t xml:space="preserve">[String] </w:t>
        </w:r>
      </w:ins>
      <w:del w:id="1999" w:author="Catalin Branea" w:date="2013-03-20T11:34:00Z">
        <w:r w:rsidR="00A06F5A" w:rsidDel="00ED4EA7">
          <w:delText>– Display Order incorrect</w:delText>
        </w:r>
      </w:del>
      <w:ins w:id="2000" w:author="Catalin Branea" w:date="2013-03-20T11:34:00Z">
        <w:r>
          <w:t>Problem display order: C = chronological, R = reverse chronological</w:t>
        </w:r>
      </w:ins>
    </w:p>
    <w:p w:rsidR="00ED4EA7" w:rsidRDefault="00ED4EA7">
      <w:pPr>
        <w:rPr>
          <w:ins w:id="2001" w:author="Catalin Branea" w:date="2013-03-20T11:30:00Z"/>
        </w:rPr>
        <w:pPrChange w:id="2002" w:author="Catalin Branea" w:date="2013-03-20T11:30:00Z">
          <w:pPr>
            <w:ind w:left="720" w:firstLine="720"/>
          </w:pPr>
        </w:pPrChange>
      </w:pPr>
    </w:p>
    <w:p w:rsidR="00A06F5A" w:rsidRDefault="00ED4EA7">
      <w:pPr>
        <w:pPrChange w:id="2003" w:author="Catalin Branea" w:date="2013-03-20T11:30:00Z">
          <w:pPr>
            <w:ind w:left="720" w:firstLine="720"/>
          </w:pPr>
        </w:pPrChange>
      </w:pPr>
      <w:ins w:id="2004" w:author="Catalin Branea" w:date="2013-03-20T11:30:00Z">
        <w:r>
          <w:tab/>
        </w:r>
      </w:ins>
      <w:proofErr w:type="gramStart"/>
      <w:r w:rsidR="00A06F5A">
        <w:t>RETURN(</w:t>
      </w:r>
      <w:proofErr w:type="gramEnd"/>
      <w:r w:rsidR="00A06F5A">
        <w:t xml:space="preserve">"SDP") </w:t>
      </w:r>
      <w:ins w:id="2005" w:author="Catalin Branea" w:date="2013-03-20T11:34:00Z">
        <w:r>
          <w:tab/>
          <w:t xml:space="preserve">[Boolean] </w:t>
        </w:r>
      </w:ins>
      <w:del w:id="2006" w:author="Catalin Branea" w:date="2013-03-20T11:34:00Z">
        <w:r w:rsidR="00A06F5A" w:rsidDel="00ED4EA7">
          <w:delText xml:space="preserve">– </w:delText>
        </w:r>
      </w:del>
      <w:r w:rsidR="00A06F5A">
        <w:t xml:space="preserve">Screen duplicate </w:t>
      </w:r>
      <w:ins w:id="2007" w:author="Catalin Branea" w:date="2013-03-20T11:35:00Z">
        <w:r>
          <w:t xml:space="preserve">ICD9 </w:t>
        </w:r>
      </w:ins>
      <w:r w:rsidR="00A06F5A">
        <w:t>entries.</w:t>
      </w:r>
    </w:p>
    <w:p w:rsidR="00A06F5A" w:rsidRDefault="00A06F5A" w:rsidP="00A06F5A">
      <w:pPr>
        <w:pStyle w:val="Heading5"/>
      </w:pPr>
      <w:r>
        <w:t>Output</w:t>
      </w:r>
    </w:p>
    <w:p w:rsidR="00A06F5A" w:rsidRDefault="00A06F5A" w:rsidP="00A06F5A">
      <w:pPr>
        <w:rPr>
          <w:color w:val="000000"/>
        </w:rPr>
      </w:pPr>
      <w:proofErr w:type="gramStart"/>
      <w:r>
        <w:rPr>
          <w:color w:val="000000"/>
        </w:rPr>
        <w:t>None.</w:t>
      </w:r>
      <w:proofErr w:type="gramEnd"/>
    </w:p>
    <w:p w:rsidR="00A06F5A" w:rsidRDefault="00A06F5A" w:rsidP="00A06F5A">
      <w:pPr>
        <w:pStyle w:val="Heading5"/>
      </w:pPr>
      <w:r>
        <w:t>Error Codes Returned</w:t>
      </w:r>
    </w:p>
    <w:p w:rsidR="00A06F5A" w:rsidRDefault="00A06F5A" w:rsidP="00A06F5A">
      <w:r>
        <w:t>None</w:t>
      </w:r>
    </w:p>
    <w:p w:rsidR="00A06F5A" w:rsidRDefault="00A06F5A" w:rsidP="00A06F5A">
      <w:pPr>
        <w:pStyle w:val="Heading3"/>
      </w:pPr>
      <w:r>
        <w:rPr>
          <w:color w:val="FF0000"/>
        </w:rPr>
        <w:t>$$SET</w:t>
      </w:r>
      <w:r>
        <w:t>^GMPLSITE() – Set site parameters</w:t>
      </w:r>
    </w:p>
    <w:p w:rsidR="00A06F5A" w:rsidRDefault="00A06F5A" w:rsidP="00A06F5A">
      <w:proofErr w:type="gramStart"/>
      <w:r>
        <w:t>Sets the site Problem List parameters.</w:t>
      </w:r>
      <w:proofErr w:type="gramEnd"/>
    </w:p>
    <w:p w:rsidR="00A06F5A" w:rsidRDefault="00A06F5A" w:rsidP="00A06F5A">
      <w:pPr>
        <w:pStyle w:val="Heading5"/>
      </w:pPr>
      <w:r>
        <w:t>Format</w:t>
      </w:r>
    </w:p>
    <w:p w:rsidR="00A06F5A" w:rsidRDefault="00A06F5A" w:rsidP="00A06F5A">
      <w:pPr>
        <w:rPr>
          <w:color w:val="000000"/>
        </w:rPr>
      </w:pPr>
      <w:r>
        <w:rPr>
          <w:color w:val="FF0000"/>
        </w:rPr>
        <w:tab/>
      </w:r>
      <w:r w:rsidRPr="00EB6E7C">
        <w:rPr>
          <w:color w:val="000000"/>
        </w:rPr>
        <w:t>$$</w:t>
      </w:r>
      <w:r>
        <w:rPr>
          <w:color w:val="000000"/>
        </w:rPr>
        <w:t>SET^GMPLSITE(.RETURN,.PARAM)</w:t>
      </w:r>
    </w:p>
    <w:p w:rsidR="00A06F5A" w:rsidRDefault="00A06F5A" w:rsidP="00A06F5A">
      <w:pPr>
        <w:pStyle w:val="Heading5"/>
      </w:pPr>
      <w:r>
        <w:t>Input Parameters</w:t>
      </w:r>
    </w:p>
    <w:p w:rsidR="00A06F5A" w:rsidRDefault="00A06F5A" w:rsidP="00A06F5A">
      <w:pPr>
        <w:rPr>
          <w:color w:val="000000"/>
        </w:rPr>
      </w:pPr>
      <w:r>
        <w:rPr>
          <w:color w:val="000000"/>
        </w:rPr>
        <w:t>RETURN</w:t>
      </w:r>
      <w:r>
        <w:rPr>
          <w:color w:val="000000"/>
        </w:rPr>
        <w:tab/>
      </w:r>
      <w:ins w:id="2008" w:author="Catalin Branea" w:date="2013-03-20T11:36:00Z">
        <w:r w:rsidR="00704E40">
          <w:rPr>
            <w:color w:val="000000"/>
          </w:rPr>
          <w:t>[</w:t>
        </w:r>
      </w:ins>
      <w:proofErr w:type="spellStart"/>
      <w:del w:id="2009" w:author="Catalin Branea" w:date="2013-03-20T11:36:00Z">
        <w:r w:rsidDel="00704E40">
          <w:rPr>
            <w:color w:val="000000"/>
          </w:rPr>
          <w:delText>(</w:delText>
        </w:r>
      </w:del>
      <w:r>
        <w:rPr>
          <w:color w:val="000000"/>
        </w:rPr>
        <w:t>Required</w:t>
      </w:r>
      <w:del w:id="2010" w:author="Catalin Branea" w:date="2013-03-20T11:36:00Z">
        <w:r w:rsidDel="00704E40">
          <w:rPr>
            <w:color w:val="000000"/>
          </w:rPr>
          <w:delText xml:space="preserve">) </w:delText>
        </w:r>
      </w:del>
      <w:proofErr w:type="gramStart"/>
      <w:ins w:id="2011" w:author="Catalin Branea" w:date="2013-03-20T11:36:00Z">
        <w:r w:rsidR="00704E40">
          <w:rPr>
            <w:color w:val="000000"/>
          </w:rPr>
          <w:t>,</w:t>
        </w:r>
      </w:ins>
      <w:ins w:id="2012" w:author="Catalin Branea" w:date="2013-03-20T11:37:00Z">
        <w:r w:rsidR="00704E40">
          <w:rPr>
            <w:color w:val="000000"/>
          </w:rPr>
          <w:t>String</w:t>
        </w:r>
        <w:proofErr w:type="spellEnd"/>
        <w:proofErr w:type="gramEnd"/>
        <w:r w:rsidR="00704E40">
          <w:rPr>
            <w:color w:val="000000"/>
          </w:rPr>
          <w:t>]</w:t>
        </w:r>
      </w:ins>
      <w:ins w:id="2013" w:author="Catalin Branea" w:date="2013-03-20T11:36:00Z">
        <w:r w:rsidR="00704E40">
          <w:rPr>
            <w:color w:val="000000"/>
          </w:rPr>
          <w:t xml:space="preserve"> </w:t>
        </w:r>
      </w:ins>
      <w:r>
        <w:rPr>
          <w:color w:val="000000"/>
        </w:rPr>
        <w:t>Set to error messages if there are errors.</w:t>
      </w:r>
    </w:p>
    <w:p w:rsidR="00A06F5A" w:rsidRDefault="00A06F5A" w:rsidP="00A06F5A">
      <w:pPr>
        <w:rPr>
          <w:ins w:id="2014" w:author="Catalin Branea" w:date="2013-03-20T11:35:00Z"/>
          <w:color w:val="000000"/>
        </w:rPr>
      </w:pPr>
      <w:r>
        <w:rPr>
          <w:color w:val="000000"/>
        </w:rPr>
        <w:t xml:space="preserve">PARAM </w:t>
      </w:r>
      <w:r>
        <w:rPr>
          <w:color w:val="000000"/>
        </w:rPr>
        <w:tab/>
      </w:r>
      <w:ins w:id="2015" w:author="Catalin Branea" w:date="2013-03-20T11:36:00Z">
        <w:r w:rsidR="00704E40">
          <w:rPr>
            <w:color w:val="000000"/>
          </w:rPr>
          <w:t>[</w:t>
        </w:r>
      </w:ins>
      <w:proofErr w:type="spellStart"/>
      <w:del w:id="2016" w:author="Catalin Branea" w:date="2013-03-20T11:36:00Z">
        <w:r w:rsidDel="00704E40">
          <w:rPr>
            <w:color w:val="000000"/>
          </w:rPr>
          <w:delText>(</w:delText>
        </w:r>
      </w:del>
      <w:r>
        <w:rPr>
          <w:color w:val="000000"/>
        </w:rPr>
        <w:t>Required</w:t>
      </w:r>
      <w:proofErr w:type="gramStart"/>
      <w:ins w:id="2017" w:author="Catalin Branea" w:date="2013-03-20T11:36:00Z">
        <w:r w:rsidR="00704E40">
          <w:rPr>
            <w:color w:val="000000"/>
          </w:rPr>
          <w:t>,Array</w:t>
        </w:r>
        <w:proofErr w:type="spellEnd"/>
        <w:proofErr w:type="gramEnd"/>
        <w:r w:rsidR="00704E40">
          <w:rPr>
            <w:color w:val="000000"/>
          </w:rPr>
          <w:t>]</w:t>
        </w:r>
      </w:ins>
      <w:del w:id="2018" w:author="Catalin Branea" w:date="2013-03-20T11:36:00Z">
        <w:r w:rsidDel="00704E40">
          <w:rPr>
            <w:color w:val="000000"/>
          </w:rPr>
          <w:delText>)</w:delText>
        </w:r>
      </w:del>
      <w:r>
        <w:rPr>
          <w:color w:val="000000"/>
        </w:rPr>
        <w:t xml:space="preserve"> Input values</w:t>
      </w:r>
      <w:del w:id="2019" w:author="Catalin Branea" w:date="2013-03-20T11:35:00Z">
        <w:r w:rsidDel="000B695E">
          <w:rPr>
            <w:color w:val="000000"/>
          </w:rPr>
          <w:delText>.  Same scubsripts as in GET^GMPLSITE</w:delText>
        </w:r>
      </w:del>
    </w:p>
    <w:p w:rsidR="000B695E" w:rsidRDefault="000B695E" w:rsidP="000B695E">
      <w:pPr>
        <w:rPr>
          <w:ins w:id="2020" w:author="Catalin Branea" w:date="2013-03-20T11:35:00Z"/>
        </w:rPr>
      </w:pPr>
      <w:ins w:id="2021" w:author="Catalin Branea" w:date="2013-03-20T11:35:00Z">
        <w:r>
          <w:lastRenderedPageBreak/>
          <w:tab/>
        </w:r>
        <w:proofErr w:type="gramStart"/>
        <w:r>
          <w:t>PARAM(</w:t>
        </w:r>
        <w:proofErr w:type="gramEnd"/>
        <w:r>
          <w:t>"VER")</w:t>
        </w:r>
        <w:r>
          <w:tab/>
        </w:r>
        <w:r>
          <w:tab/>
          <w:t>[Boolean] Automatically verify problems</w:t>
        </w:r>
      </w:ins>
    </w:p>
    <w:p w:rsidR="000B695E" w:rsidRDefault="000B695E" w:rsidP="000B695E">
      <w:pPr>
        <w:rPr>
          <w:ins w:id="2022" w:author="Catalin Branea" w:date="2013-03-20T11:35:00Z"/>
        </w:rPr>
      </w:pPr>
      <w:ins w:id="2023" w:author="Catalin Branea" w:date="2013-03-20T11:35:00Z">
        <w:r>
          <w:tab/>
        </w:r>
      </w:ins>
      <w:ins w:id="2024" w:author="Catalin Branea" w:date="2013-03-20T11:36:00Z">
        <w:r>
          <w:t xml:space="preserve">PARAM </w:t>
        </w:r>
      </w:ins>
      <w:ins w:id="2025" w:author="Catalin Branea" w:date="2013-03-20T11:35:00Z">
        <w:r>
          <w:t xml:space="preserve">("PRT") </w:t>
        </w:r>
        <w:r>
          <w:tab/>
        </w:r>
        <w:r>
          <w:tab/>
          <w:t>[Boolean] Prompt to print a chart copy on exit</w:t>
        </w:r>
      </w:ins>
    </w:p>
    <w:p w:rsidR="000B695E" w:rsidRDefault="000B695E" w:rsidP="000B695E">
      <w:pPr>
        <w:rPr>
          <w:ins w:id="2026" w:author="Catalin Branea" w:date="2013-03-20T11:35:00Z"/>
        </w:rPr>
      </w:pPr>
      <w:ins w:id="2027" w:author="Catalin Branea" w:date="2013-03-20T11:35:00Z">
        <w:r>
          <w:tab/>
        </w:r>
      </w:ins>
      <w:ins w:id="2028" w:author="Catalin Branea" w:date="2013-03-20T11:36:00Z">
        <w:r>
          <w:t xml:space="preserve">PARAM </w:t>
        </w:r>
      </w:ins>
      <w:ins w:id="2029" w:author="Catalin Branea" w:date="2013-03-20T11:35:00Z">
        <w:r>
          <w:t xml:space="preserve">("CLU") </w:t>
        </w:r>
      </w:ins>
      <w:ins w:id="2030" w:author="Catalin Branea" w:date="2013-03-20T11:36:00Z">
        <w:r w:rsidR="00704E40">
          <w:tab/>
        </w:r>
      </w:ins>
      <w:ins w:id="2031" w:author="Catalin Branea" w:date="2013-03-20T11:35:00Z">
        <w:r>
          <w:tab/>
          <w:t>[Boolean] Use Clinical Lexicon</w:t>
        </w:r>
      </w:ins>
    </w:p>
    <w:p w:rsidR="000B695E" w:rsidRDefault="000B695E" w:rsidP="000B695E">
      <w:pPr>
        <w:rPr>
          <w:ins w:id="2032" w:author="Catalin Branea" w:date="2013-03-20T11:35:00Z"/>
        </w:rPr>
      </w:pPr>
      <w:ins w:id="2033" w:author="Catalin Branea" w:date="2013-03-20T11:35:00Z">
        <w:r>
          <w:tab/>
        </w:r>
      </w:ins>
      <w:ins w:id="2034" w:author="Catalin Branea" w:date="2013-03-20T11:36:00Z">
        <w:r>
          <w:t xml:space="preserve">PARAM </w:t>
        </w:r>
      </w:ins>
      <w:ins w:id="2035" w:author="Catalin Branea" w:date="2013-03-20T11:35:00Z">
        <w:r>
          <w:t xml:space="preserve">("REV") </w:t>
        </w:r>
        <w:r>
          <w:tab/>
        </w:r>
      </w:ins>
      <w:ins w:id="2036" w:author="Catalin Branea" w:date="2013-03-20T11:36:00Z">
        <w:r w:rsidR="00704E40">
          <w:tab/>
        </w:r>
      </w:ins>
      <w:ins w:id="2037" w:author="Catalin Branea" w:date="2013-03-20T11:35:00Z">
        <w:r>
          <w:t>[String] Problem display order: C = chronological, R = reverse chronological</w:t>
        </w:r>
      </w:ins>
    </w:p>
    <w:p w:rsidR="000B695E" w:rsidRDefault="000B695E" w:rsidP="000B695E">
      <w:pPr>
        <w:rPr>
          <w:ins w:id="2038" w:author="Catalin Branea" w:date="2013-03-20T11:35:00Z"/>
        </w:rPr>
      </w:pPr>
      <w:ins w:id="2039" w:author="Catalin Branea" w:date="2013-03-20T11:35:00Z">
        <w:r>
          <w:tab/>
        </w:r>
      </w:ins>
      <w:ins w:id="2040" w:author="Catalin Branea" w:date="2013-03-20T11:36:00Z">
        <w:r>
          <w:t xml:space="preserve">PARAM </w:t>
        </w:r>
      </w:ins>
      <w:ins w:id="2041" w:author="Catalin Branea" w:date="2013-03-20T11:35:00Z">
        <w:r>
          <w:t xml:space="preserve">("SDP") </w:t>
        </w:r>
        <w:r>
          <w:tab/>
        </w:r>
      </w:ins>
      <w:ins w:id="2042" w:author="Catalin Branea" w:date="2013-03-20T11:36:00Z">
        <w:r w:rsidR="00704E40">
          <w:tab/>
        </w:r>
      </w:ins>
      <w:ins w:id="2043" w:author="Catalin Branea" w:date="2013-03-20T11:35:00Z">
        <w:r>
          <w:t xml:space="preserve">[Boolean] Screen </w:t>
        </w:r>
        <w:proofErr w:type="gramStart"/>
        <w:r>
          <w:t>duplicate</w:t>
        </w:r>
        <w:proofErr w:type="gramEnd"/>
        <w:r>
          <w:t xml:space="preserve"> ICD9 entries.</w:t>
        </w:r>
      </w:ins>
    </w:p>
    <w:p w:rsidR="000B695E" w:rsidRDefault="000B695E" w:rsidP="00A06F5A">
      <w:pPr>
        <w:rPr>
          <w:color w:val="000000"/>
        </w:rPr>
      </w:pPr>
    </w:p>
    <w:p w:rsidR="00A06F5A" w:rsidRDefault="00A06F5A" w:rsidP="00A06F5A">
      <w:pPr>
        <w:pStyle w:val="Heading5"/>
      </w:pPr>
      <w:r>
        <w:t>Output</w:t>
      </w:r>
    </w:p>
    <w:p w:rsidR="00A06F5A" w:rsidRDefault="00A06F5A" w:rsidP="00A06F5A">
      <w:pPr>
        <w:rPr>
          <w:color w:val="000000"/>
        </w:rPr>
      </w:pPr>
      <w:proofErr w:type="gramStart"/>
      <w:r>
        <w:rPr>
          <w:color w:val="000000"/>
        </w:rPr>
        <w:t>A Boolean value signaling if the call was successful or not.</w:t>
      </w:r>
      <w:proofErr w:type="gramEnd"/>
    </w:p>
    <w:p w:rsidR="00A06F5A" w:rsidRDefault="00A06F5A" w:rsidP="00A06F5A">
      <w:pPr>
        <w:pStyle w:val="Heading5"/>
      </w:pPr>
      <w:r>
        <w:t>Error Codes Returned</w:t>
      </w:r>
    </w:p>
    <w:p w:rsidR="00A06F5A" w:rsidRDefault="00A06F5A" w:rsidP="00A06F5A">
      <w:r>
        <w:t>INVPARAM</w:t>
      </w:r>
      <w:r>
        <w:tab/>
      </w:r>
      <w:r>
        <w:rPr>
          <w:color w:val="000000"/>
        </w:rPr>
        <w:t>Invalid parameter passed (</w:t>
      </w:r>
      <w:del w:id="2044" w:author="Catalin Branea" w:date="2013-03-21T13:32:00Z">
        <w:r w:rsidDel="00F660D5">
          <w:rPr>
            <w:color w:val="000000"/>
          </w:rPr>
          <w:delText xml:space="preserve">invalid </w:delText>
        </w:r>
      </w:del>
      <w:r>
        <w:rPr>
          <w:color w:val="000000"/>
        </w:rPr>
        <w:t>PARAM</w:t>
      </w:r>
      <w:r>
        <w:t>)</w:t>
      </w:r>
    </w:p>
    <w:p w:rsidR="00A06F5A" w:rsidRDefault="00A06F5A" w:rsidP="00A06F5A">
      <w:pPr>
        <w:pStyle w:val="Heading3"/>
      </w:pPr>
      <w:r>
        <w:rPr>
          <w:color w:val="FF0000"/>
        </w:rPr>
        <w:t>PPROBCNT</w:t>
      </w:r>
      <w:r>
        <w:t>^</w:t>
      </w:r>
      <w:proofErr w:type="gramStart"/>
      <w:r>
        <w:t>GMPLAPI7(</w:t>
      </w:r>
      <w:proofErr w:type="gramEnd"/>
      <w:del w:id="2045" w:author="Catalin Branea" w:date="2013-03-20T11:43:00Z">
        <w:r w:rsidDel="00EA0B31">
          <w:delText>RETURN</w:delText>
        </w:r>
      </w:del>
      <w:r>
        <w:t xml:space="preserve">) – </w:t>
      </w:r>
      <w:ins w:id="2046" w:author="Catalin Branea" w:date="2013-03-20T11:37:00Z">
        <w:r w:rsidR="00A077FA">
          <w:t xml:space="preserve">List </w:t>
        </w:r>
      </w:ins>
      <w:del w:id="2047" w:author="Catalin Branea" w:date="2013-03-20T11:37:00Z">
        <w:r w:rsidDel="00A077FA">
          <w:delText>P</w:delText>
        </w:r>
      </w:del>
      <w:ins w:id="2048" w:author="Catalin Branea" w:date="2013-03-20T11:37:00Z">
        <w:r w:rsidR="00A077FA">
          <w:t>p</w:t>
        </w:r>
      </w:ins>
      <w:r>
        <w:t xml:space="preserve">atients </w:t>
      </w:r>
      <w:del w:id="2049" w:author="Catalin Branea" w:date="2013-03-20T11:37:00Z">
        <w:r w:rsidDel="00A077FA">
          <w:delText xml:space="preserve">with </w:delText>
        </w:r>
      </w:del>
      <w:ins w:id="2050" w:author="Catalin Branea" w:date="2013-03-20T11:37:00Z">
        <w:r w:rsidR="00A077FA">
          <w:t xml:space="preserve">having </w:t>
        </w:r>
      </w:ins>
      <w:r>
        <w:t>problems</w:t>
      </w:r>
      <w:ins w:id="2051" w:author="Catalin Branea" w:date="2013-03-20T11:37:00Z">
        <w:r w:rsidR="00A077FA">
          <w:t xml:space="preserve"> on file</w:t>
        </w:r>
      </w:ins>
    </w:p>
    <w:p w:rsidR="00A06F5A" w:rsidRDefault="00A06F5A" w:rsidP="00A06F5A">
      <w:del w:id="2052" w:author="Catalin Branea" w:date="2013-03-20T11:39:00Z">
        <w:r w:rsidDel="00A077FA">
          <w:delText>Gets the patient with problems</w:delText>
        </w:r>
      </w:del>
      <w:ins w:id="2053" w:author="Catalin Branea" w:date="2013-03-20T11:39:00Z">
        <w:r w:rsidR="00A077FA">
          <w:t xml:space="preserve">This function returns a </w:t>
        </w:r>
      </w:ins>
      <w:ins w:id="2054" w:author="Catalin Branea" w:date="2013-03-20T11:40:00Z">
        <w:r w:rsidR="00A077FA">
          <w:t>list of patients having active or inactive problem on file</w:t>
        </w:r>
      </w:ins>
      <w:r>
        <w:t>.</w:t>
      </w:r>
    </w:p>
    <w:p w:rsidR="00A06F5A" w:rsidRDefault="00A06F5A" w:rsidP="00A06F5A">
      <w:pPr>
        <w:pStyle w:val="Heading5"/>
      </w:pPr>
      <w:r>
        <w:t>Format</w:t>
      </w:r>
    </w:p>
    <w:p w:rsidR="00A06F5A" w:rsidRDefault="00A06F5A" w:rsidP="00A06F5A">
      <w:pPr>
        <w:rPr>
          <w:color w:val="000000"/>
        </w:rPr>
      </w:pPr>
      <w:r>
        <w:rPr>
          <w:color w:val="FF0000"/>
        </w:rPr>
        <w:tab/>
      </w:r>
      <w:r>
        <w:rPr>
          <w:color w:val="000000"/>
        </w:rPr>
        <w:t>$$PPROBCNT^</w:t>
      </w:r>
      <w:proofErr w:type="gramStart"/>
      <w:r>
        <w:rPr>
          <w:color w:val="000000"/>
        </w:rPr>
        <w:t>GMPLAPI7(</w:t>
      </w:r>
      <w:proofErr w:type="gramEnd"/>
      <w:ins w:id="2055" w:author="Catalin Branea" w:date="2013-03-20T11:38:00Z">
        <w:r w:rsidR="00A077FA">
          <w:rPr>
            <w:color w:val="000000"/>
          </w:rPr>
          <w:t>TARGET</w:t>
        </w:r>
      </w:ins>
      <w:del w:id="2056" w:author="Catalin Branea" w:date="2013-03-20T11:38:00Z">
        <w:r w:rsidDel="00A077FA">
          <w:rPr>
            <w:color w:val="000000"/>
          </w:rPr>
          <w:delText>.RETURN</w:delText>
        </w:r>
      </w:del>
      <w:r>
        <w:rPr>
          <w:color w:val="000000"/>
        </w:rPr>
        <w:t>)</w:t>
      </w:r>
    </w:p>
    <w:p w:rsidR="00A06F5A" w:rsidRDefault="00A06F5A" w:rsidP="00A06F5A">
      <w:pPr>
        <w:pStyle w:val="Heading5"/>
      </w:pPr>
      <w:r>
        <w:t>Input Parameters</w:t>
      </w:r>
    </w:p>
    <w:p w:rsidR="00A06F5A" w:rsidRDefault="00A06F5A" w:rsidP="00A06F5A">
      <w:pPr>
        <w:rPr>
          <w:color w:val="000000"/>
        </w:rPr>
      </w:pPr>
      <w:del w:id="2057" w:author="Catalin Branea" w:date="2013-03-20T11:38:00Z">
        <w:r w:rsidDel="00A077FA">
          <w:rPr>
            <w:color w:val="000000"/>
          </w:rPr>
          <w:delText>RETURN</w:delText>
        </w:r>
      </w:del>
      <w:ins w:id="2058" w:author="Catalin Branea" w:date="2013-03-20T11:38:00Z">
        <w:r w:rsidR="00A077FA">
          <w:rPr>
            <w:color w:val="000000"/>
          </w:rPr>
          <w:t>TARGET</w:t>
        </w:r>
        <w:r w:rsidR="00A077FA">
          <w:rPr>
            <w:color w:val="000000"/>
          </w:rPr>
          <w:tab/>
        </w:r>
      </w:ins>
      <w:ins w:id="2059" w:author="Catalin Branea" w:date="2013-03-20T11:39:00Z">
        <w:r w:rsidR="00A077FA">
          <w:rPr>
            <w:color w:val="000000"/>
          </w:rPr>
          <w:tab/>
        </w:r>
      </w:ins>
      <w:del w:id="2060" w:author="Catalin Branea" w:date="2013-03-20T11:39:00Z">
        <w:r w:rsidDel="00A077FA">
          <w:rPr>
            <w:color w:val="000000"/>
          </w:rPr>
          <w:tab/>
          <w:delText>(</w:delText>
        </w:r>
      </w:del>
      <w:ins w:id="2061" w:author="Catalin Branea" w:date="2013-03-20T11:39:00Z">
        <w:r w:rsidR="00A077FA">
          <w:rPr>
            <w:color w:val="000000"/>
          </w:rPr>
          <w:t>[</w:t>
        </w:r>
      </w:ins>
      <w:proofErr w:type="spellStart"/>
      <w:r>
        <w:rPr>
          <w:color w:val="000000"/>
        </w:rPr>
        <w:t>Required</w:t>
      </w:r>
      <w:del w:id="2062" w:author="Catalin Branea" w:date="2013-03-20T11:39:00Z">
        <w:r w:rsidDel="00A077FA">
          <w:rPr>
            <w:color w:val="000000"/>
          </w:rPr>
          <w:delText xml:space="preserve">) </w:delText>
        </w:r>
      </w:del>
      <w:proofErr w:type="gramStart"/>
      <w:ins w:id="2063" w:author="Catalin Branea" w:date="2013-03-20T11:39:00Z">
        <w:r w:rsidR="00A077FA">
          <w:rPr>
            <w:color w:val="000000"/>
          </w:rPr>
          <w:t>,String</w:t>
        </w:r>
        <w:proofErr w:type="spellEnd"/>
        <w:proofErr w:type="gramEnd"/>
        <w:r w:rsidR="00A077FA">
          <w:rPr>
            <w:color w:val="000000"/>
          </w:rPr>
          <w:t xml:space="preserve">] </w:t>
        </w:r>
      </w:ins>
      <w:del w:id="2064" w:author="Catalin Branea" w:date="2013-03-20T11:39:00Z">
        <w:r w:rsidDel="00A077FA">
          <w:rPr>
            <w:color w:val="000000"/>
          </w:rPr>
          <w:delText>Patients with problems</w:delText>
        </w:r>
      </w:del>
      <w:ins w:id="2065" w:author="Catalin Branea" w:date="2013-03-20T11:39:00Z">
        <w:r w:rsidR="00A077FA">
          <w:rPr>
            <w:color w:val="000000"/>
          </w:rPr>
          <w:t xml:space="preserve">Root name of a local or global array that will receive data. </w:t>
        </w:r>
      </w:ins>
    </w:p>
    <w:p w:rsidR="00A06F5A" w:rsidRDefault="00A077FA" w:rsidP="00A06F5A">
      <w:pPr>
        <w:ind w:firstLine="720"/>
        <w:rPr>
          <w:color w:val="000000"/>
        </w:rPr>
      </w:pPr>
      <w:ins w:id="2066" w:author="Catalin Branea" w:date="2013-03-20T11:40:00Z">
        <w:r>
          <w:rPr>
            <w:color w:val="000000"/>
          </w:rPr>
          <w:t>@</w:t>
        </w:r>
      </w:ins>
      <w:del w:id="2067" w:author="Catalin Branea" w:date="2013-03-20T11:40:00Z">
        <w:r w:rsidR="00A06F5A" w:rsidDel="00A077FA">
          <w:rPr>
            <w:color w:val="000000"/>
          </w:rPr>
          <w:delText>RESULT</w:delText>
        </w:r>
      </w:del>
      <w:ins w:id="2068" w:author="Catalin Branea" w:date="2013-03-20T11:40:00Z">
        <w:r>
          <w:rPr>
            <w:color w:val="000000"/>
          </w:rPr>
          <w:t>TARGET</w:t>
        </w:r>
      </w:ins>
      <w:ins w:id="2069" w:author="Catalin Branea" w:date="2013-03-20T11:42:00Z">
        <w:r>
          <w:rPr>
            <w:color w:val="000000"/>
          </w:rPr>
          <w:tab/>
        </w:r>
        <w:r>
          <w:rPr>
            <w:color w:val="000000"/>
          </w:rPr>
          <w:tab/>
        </w:r>
      </w:ins>
      <w:ins w:id="2070" w:author="Catalin Branea" w:date="2013-03-20T11:41:00Z">
        <w:r>
          <w:rPr>
            <w:color w:val="000000"/>
          </w:rPr>
          <w:t>[Numeric]</w:t>
        </w:r>
      </w:ins>
      <w:del w:id="2071" w:author="Catalin Branea" w:date="2013-03-20T11:40:00Z">
        <w:r w:rsidR="00A06F5A" w:rsidDel="00A077FA">
          <w:rPr>
            <w:color w:val="000000"/>
          </w:rPr>
          <w:tab/>
        </w:r>
      </w:del>
      <w:r w:rsidR="00A06F5A">
        <w:rPr>
          <w:color w:val="000000"/>
        </w:rPr>
        <w:tab/>
        <w:t>Number of patients.</w:t>
      </w:r>
    </w:p>
    <w:p w:rsidR="00A06F5A" w:rsidRDefault="00A077FA" w:rsidP="00A06F5A">
      <w:pPr>
        <w:ind w:firstLine="720"/>
        <w:rPr>
          <w:color w:val="000000"/>
        </w:rPr>
      </w:pPr>
      <w:ins w:id="2072" w:author="Catalin Branea" w:date="2013-03-20T11:41:00Z">
        <w:r>
          <w:rPr>
            <w:color w:val="000000"/>
          </w:rPr>
          <w:t>@</w:t>
        </w:r>
      </w:ins>
      <w:del w:id="2073" w:author="Catalin Branea" w:date="2013-03-20T11:41:00Z">
        <w:r w:rsidR="00A06F5A" w:rsidDel="00A077FA">
          <w:rPr>
            <w:color w:val="000000"/>
          </w:rPr>
          <w:delText>RESULT</w:delText>
        </w:r>
      </w:del>
      <w:proofErr w:type="gramStart"/>
      <w:ins w:id="2074" w:author="Catalin Branea" w:date="2013-03-20T11:41:00Z">
        <w:r>
          <w:rPr>
            <w:color w:val="000000"/>
          </w:rPr>
          <w:t>TARGET</w:t>
        </w:r>
      </w:ins>
      <w:r w:rsidR="00A06F5A">
        <w:rPr>
          <w:color w:val="000000"/>
        </w:rPr>
        <w:t>(</w:t>
      </w:r>
      <w:proofErr w:type="spellStart"/>
      <w:proofErr w:type="gramEnd"/>
      <w:ins w:id="2075" w:author="Catalin Branea" w:date="2013-03-20T11:41:00Z">
        <w:r>
          <w:rPr>
            <w:color w:val="000000"/>
          </w:rPr>
          <w:t>patient_name</w:t>
        </w:r>
      </w:ins>
      <w:proofErr w:type="spellEnd"/>
      <w:del w:id="2076" w:author="Catalin Branea" w:date="2013-03-20T11:41:00Z">
        <w:r w:rsidR="00A06F5A" w:rsidDel="00A077FA">
          <w:rPr>
            <w:color w:val="000000"/>
          </w:rPr>
          <w:delText>“&lt;Patient name&gt;)”</w:delText>
        </w:r>
      </w:del>
      <w:ins w:id="2077" w:author="Catalin Branea" w:date="2013-03-20T11:41:00Z">
        <w:r>
          <w:rPr>
            <w:color w:val="000000"/>
          </w:rPr>
          <w:t>)</w:t>
        </w:r>
      </w:ins>
      <w:ins w:id="2078" w:author="Catalin Branea" w:date="2013-03-20T11:42:00Z">
        <w:r>
          <w:rPr>
            <w:color w:val="000000"/>
          </w:rPr>
          <w:t xml:space="preserve"> [String] </w:t>
        </w:r>
      </w:ins>
      <w:del w:id="2079" w:author="Catalin Branea" w:date="2013-03-20T11:42:00Z">
        <w:r w:rsidR="00A06F5A" w:rsidDel="00A077FA">
          <w:rPr>
            <w:color w:val="000000"/>
          </w:rPr>
          <w:delText>=</w:delText>
        </w:r>
      </w:del>
      <w:del w:id="2080" w:author="Catalin Branea" w:date="2013-03-20T11:41:00Z">
        <w:r w:rsidR="00A06F5A" w:rsidDel="00A077FA">
          <w:rPr>
            <w:color w:val="000000"/>
          </w:rPr>
          <w:delText>&lt;</w:delText>
        </w:r>
      </w:del>
      <w:del w:id="2081" w:author="Catalin Branea" w:date="2013-03-20T11:42:00Z">
        <w:r w:rsidR="00A06F5A" w:rsidDel="00A077FA">
          <w:rPr>
            <w:color w:val="000000"/>
          </w:rPr>
          <w:delText>n</w:delText>
        </w:r>
      </w:del>
      <w:proofErr w:type="spellStart"/>
      <w:ins w:id="2082" w:author="Catalin Branea" w:date="2013-03-20T11:42:00Z">
        <w:r>
          <w:rPr>
            <w:color w:val="000000"/>
          </w:rPr>
          <w:t>n</w:t>
        </w:r>
      </w:ins>
      <w:r w:rsidR="00A06F5A">
        <w:rPr>
          <w:color w:val="000000"/>
        </w:rPr>
        <w:t>umber</w:t>
      </w:r>
      <w:ins w:id="2083" w:author="Catalin Branea" w:date="2013-03-20T11:41:00Z">
        <w:r>
          <w:rPr>
            <w:color w:val="000000"/>
          </w:rPr>
          <w:t>_</w:t>
        </w:r>
      </w:ins>
      <w:del w:id="2084" w:author="Catalin Branea" w:date="2013-03-20T11:41:00Z">
        <w:r w:rsidR="00A06F5A" w:rsidDel="00A077FA">
          <w:rPr>
            <w:color w:val="000000"/>
          </w:rPr>
          <w:delText xml:space="preserve"> </w:delText>
        </w:r>
      </w:del>
      <w:r w:rsidR="00A06F5A">
        <w:rPr>
          <w:color w:val="000000"/>
        </w:rPr>
        <w:t>of</w:t>
      </w:r>
      <w:ins w:id="2085" w:author="Catalin Branea" w:date="2013-03-20T11:41:00Z">
        <w:r>
          <w:rPr>
            <w:color w:val="000000"/>
          </w:rPr>
          <w:t>_</w:t>
        </w:r>
      </w:ins>
      <w:del w:id="2086" w:author="Catalin Branea" w:date="2013-03-20T11:41:00Z">
        <w:r w:rsidR="00A06F5A" w:rsidDel="00A077FA">
          <w:rPr>
            <w:color w:val="000000"/>
          </w:rPr>
          <w:delText xml:space="preserve"> </w:delText>
        </w:r>
      </w:del>
      <w:r w:rsidR="00A06F5A">
        <w:rPr>
          <w:color w:val="000000"/>
        </w:rPr>
        <w:t>active</w:t>
      </w:r>
      <w:ins w:id="2087" w:author="Catalin Branea" w:date="2013-03-20T11:41:00Z">
        <w:r>
          <w:rPr>
            <w:color w:val="000000"/>
          </w:rPr>
          <w:t>_</w:t>
        </w:r>
      </w:ins>
      <w:del w:id="2088" w:author="Catalin Branea" w:date="2013-03-20T11:41:00Z">
        <w:r w:rsidR="00A06F5A" w:rsidDel="00A077FA">
          <w:rPr>
            <w:color w:val="000000"/>
          </w:rPr>
          <w:delText xml:space="preserve"> </w:delText>
        </w:r>
      </w:del>
      <w:r w:rsidR="00A06F5A">
        <w:rPr>
          <w:color w:val="000000"/>
        </w:rPr>
        <w:t>problems</w:t>
      </w:r>
      <w:del w:id="2089" w:author="Catalin Branea" w:date="2013-03-20T11:41:00Z">
        <w:r w:rsidR="00A06F5A" w:rsidDel="00A077FA">
          <w:rPr>
            <w:color w:val="000000"/>
          </w:rPr>
          <w:delText>&gt;_”</w:delText>
        </w:r>
      </w:del>
      <w:r w:rsidR="00A06F5A">
        <w:rPr>
          <w:color w:val="000000"/>
        </w:rPr>
        <w:t>^</w:t>
      </w:r>
      <w:del w:id="2090" w:author="Catalin Branea" w:date="2013-03-20T11:41:00Z">
        <w:r w:rsidR="00A06F5A" w:rsidDel="00A077FA">
          <w:rPr>
            <w:color w:val="000000"/>
          </w:rPr>
          <w:delText>”_&lt;</w:delText>
        </w:r>
      </w:del>
      <w:r w:rsidR="00A06F5A">
        <w:rPr>
          <w:color w:val="000000"/>
        </w:rPr>
        <w:t>number</w:t>
      </w:r>
      <w:ins w:id="2091" w:author="Catalin Branea" w:date="2013-03-20T11:41:00Z">
        <w:r>
          <w:rPr>
            <w:color w:val="000000"/>
          </w:rPr>
          <w:t>_</w:t>
        </w:r>
      </w:ins>
      <w:del w:id="2092" w:author="Catalin Branea" w:date="2013-03-20T11:41:00Z">
        <w:r w:rsidR="00A06F5A" w:rsidDel="00A077FA">
          <w:rPr>
            <w:color w:val="000000"/>
          </w:rPr>
          <w:delText xml:space="preserve"> </w:delText>
        </w:r>
      </w:del>
      <w:r w:rsidR="00A06F5A">
        <w:rPr>
          <w:color w:val="000000"/>
        </w:rPr>
        <w:t>of</w:t>
      </w:r>
      <w:del w:id="2093" w:author="Catalin Branea" w:date="2013-03-20T11:41:00Z">
        <w:r w:rsidR="00A06F5A" w:rsidDel="00A077FA">
          <w:rPr>
            <w:color w:val="000000"/>
          </w:rPr>
          <w:delText xml:space="preserve"> </w:delText>
        </w:r>
      </w:del>
      <w:ins w:id="2094" w:author="Catalin Branea" w:date="2013-03-20T11:41:00Z">
        <w:r>
          <w:rPr>
            <w:color w:val="000000"/>
          </w:rPr>
          <w:t>_</w:t>
        </w:r>
      </w:ins>
      <w:r w:rsidR="00A06F5A">
        <w:rPr>
          <w:color w:val="000000"/>
        </w:rPr>
        <w:t>inactive</w:t>
      </w:r>
      <w:del w:id="2095" w:author="Catalin Branea" w:date="2013-03-20T11:41:00Z">
        <w:r w:rsidR="00A06F5A" w:rsidDel="00A077FA">
          <w:rPr>
            <w:color w:val="000000"/>
          </w:rPr>
          <w:delText xml:space="preserve"> </w:delText>
        </w:r>
      </w:del>
      <w:ins w:id="2096" w:author="Catalin Branea" w:date="2013-03-20T11:41:00Z">
        <w:r>
          <w:rPr>
            <w:color w:val="000000"/>
          </w:rPr>
          <w:t>_</w:t>
        </w:r>
      </w:ins>
      <w:r w:rsidR="00A06F5A">
        <w:rPr>
          <w:color w:val="000000"/>
        </w:rPr>
        <w:t>problems</w:t>
      </w:r>
      <w:proofErr w:type="spellEnd"/>
      <w:del w:id="2097" w:author="Catalin Branea" w:date="2013-03-20T11:41:00Z">
        <w:r w:rsidR="00A06F5A" w:rsidDel="00A077FA">
          <w:rPr>
            <w:color w:val="000000"/>
          </w:rPr>
          <w:delText>&gt;</w:delText>
        </w:r>
      </w:del>
    </w:p>
    <w:p w:rsidR="00A06F5A" w:rsidRDefault="00A06F5A" w:rsidP="00A06F5A">
      <w:pPr>
        <w:pStyle w:val="Heading5"/>
      </w:pPr>
      <w:r>
        <w:t>Output</w:t>
      </w:r>
    </w:p>
    <w:p w:rsidR="00A06F5A" w:rsidRDefault="00A06F5A" w:rsidP="00A06F5A">
      <w:pPr>
        <w:rPr>
          <w:color w:val="000000"/>
        </w:rPr>
      </w:pPr>
      <w:del w:id="2098" w:author="Catalin Branea" w:date="2013-03-20T11:57:00Z">
        <w:r w:rsidDel="00F14E31">
          <w:rPr>
            <w:color w:val="000000"/>
          </w:rPr>
          <w:delText>None</w:delText>
        </w:r>
      </w:del>
      <w:ins w:id="2099" w:author="Catalin Branea" w:date="2013-03-20T11:57:00Z">
        <w:r w:rsidR="00F14E31">
          <w:rPr>
            <w:color w:val="000000"/>
          </w:rPr>
          <w:t>Number of records returned</w:t>
        </w:r>
      </w:ins>
      <w:r>
        <w:rPr>
          <w:color w:val="000000"/>
        </w:rPr>
        <w:t>.</w:t>
      </w:r>
      <w:ins w:id="2100" w:author="Catalin Branea" w:date="2013-03-25T11:02:00Z">
        <w:r w:rsidR="00AC3361" w:rsidRPr="00AC3361">
          <w:rPr>
            <w:color w:val="000000"/>
          </w:rPr>
          <w:t xml:space="preserve"> </w:t>
        </w:r>
        <w:r w:rsidR="00AC3361">
          <w:rPr>
            <w:color w:val="000000"/>
          </w:rPr>
          <w:t>If the parameters passed are invalid this function will return -1 as the number of records.</w:t>
        </w:r>
      </w:ins>
    </w:p>
    <w:p w:rsidR="00A06F5A" w:rsidRDefault="00A06F5A" w:rsidP="00A06F5A">
      <w:pPr>
        <w:pStyle w:val="Heading5"/>
      </w:pPr>
      <w:r>
        <w:t>Error Codes Returned</w:t>
      </w:r>
    </w:p>
    <w:p w:rsidR="00A06F5A" w:rsidRDefault="00A06F5A" w:rsidP="00A06F5A">
      <w:pPr>
        <w:rPr>
          <w:ins w:id="2101" w:author="Catalin Branea" w:date="2013-03-20T11:42:00Z"/>
        </w:rPr>
      </w:pPr>
      <w:r>
        <w:t>None</w:t>
      </w:r>
    </w:p>
    <w:p w:rsidR="00EA0B31" w:rsidRDefault="00EA0B31" w:rsidP="00EA0B31">
      <w:pPr>
        <w:pStyle w:val="Heading3"/>
        <w:rPr>
          <w:ins w:id="2102" w:author="Catalin Branea" w:date="2013-03-20T11:42:00Z"/>
        </w:rPr>
      </w:pPr>
      <w:ins w:id="2103" w:author="Catalin Branea" w:date="2013-03-20T11:42:00Z">
        <w:r>
          <w:rPr>
            <w:color w:val="FF0000"/>
          </w:rPr>
          <w:t>PPRBSPEC</w:t>
        </w:r>
        <w:r>
          <w:t>^</w:t>
        </w:r>
        <w:proofErr w:type="gramStart"/>
        <w:r>
          <w:t>GMPLAPI7(</w:t>
        </w:r>
        <w:proofErr w:type="gramEnd"/>
        <w:r>
          <w:t xml:space="preserve">) – List patients having </w:t>
        </w:r>
      </w:ins>
      <w:ins w:id="2104" w:author="Catalin Branea" w:date="2013-03-20T11:46:00Z">
        <w:r w:rsidR="009409F6">
          <w:t xml:space="preserve">specified </w:t>
        </w:r>
      </w:ins>
      <w:ins w:id="2105" w:author="Catalin Branea" w:date="2013-03-20T11:42:00Z">
        <w:r>
          <w:t>problems on file</w:t>
        </w:r>
      </w:ins>
    </w:p>
    <w:p w:rsidR="00EA0B31" w:rsidRDefault="00EA0B31" w:rsidP="00EA0B31">
      <w:pPr>
        <w:rPr>
          <w:ins w:id="2106" w:author="Catalin Branea" w:date="2013-03-20T11:42:00Z"/>
        </w:rPr>
      </w:pPr>
      <w:ins w:id="2107" w:author="Catalin Branea" w:date="2013-03-20T11:42:00Z">
        <w:r>
          <w:t xml:space="preserve">This function returns a list of patients having </w:t>
        </w:r>
      </w:ins>
      <w:ins w:id="2108" w:author="Catalin Branea" w:date="2013-03-20T11:47:00Z">
        <w:r w:rsidR="009409F6">
          <w:t>the specified problems on file</w:t>
        </w:r>
      </w:ins>
      <w:ins w:id="2109" w:author="Catalin Branea" w:date="2013-03-20T11:42:00Z">
        <w:r>
          <w:t>.</w:t>
        </w:r>
      </w:ins>
    </w:p>
    <w:p w:rsidR="00EA0B31" w:rsidRDefault="00EA0B31" w:rsidP="00EA0B31">
      <w:pPr>
        <w:pStyle w:val="Heading5"/>
        <w:rPr>
          <w:ins w:id="2110" w:author="Catalin Branea" w:date="2013-03-20T11:42:00Z"/>
        </w:rPr>
      </w:pPr>
      <w:ins w:id="2111" w:author="Catalin Branea" w:date="2013-03-20T11:42:00Z">
        <w:r>
          <w:t>Format</w:t>
        </w:r>
      </w:ins>
    </w:p>
    <w:p w:rsidR="00EA0B31" w:rsidRDefault="00EA0B31" w:rsidP="00EA0B31">
      <w:pPr>
        <w:rPr>
          <w:ins w:id="2112" w:author="Catalin Branea" w:date="2013-03-20T11:42:00Z"/>
          <w:color w:val="000000"/>
        </w:rPr>
      </w:pPr>
      <w:ins w:id="2113" w:author="Catalin Branea" w:date="2013-03-20T11:42:00Z">
        <w:r>
          <w:rPr>
            <w:color w:val="FF0000"/>
          </w:rPr>
          <w:tab/>
        </w:r>
        <w:r>
          <w:rPr>
            <w:color w:val="000000"/>
          </w:rPr>
          <w:t>$$</w:t>
        </w:r>
      </w:ins>
      <w:ins w:id="2114" w:author="Catalin Branea" w:date="2013-03-25T10:49:00Z">
        <w:r w:rsidR="00B62B00">
          <w:rPr>
            <w:color w:val="FF0000"/>
          </w:rPr>
          <w:t>PPRBSPEC</w:t>
        </w:r>
        <w:r w:rsidR="00B62B00">
          <w:rPr>
            <w:color w:val="000000"/>
          </w:rPr>
          <w:t xml:space="preserve"> </w:t>
        </w:r>
      </w:ins>
      <w:ins w:id="2115" w:author="Catalin Branea" w:date="2013-03-20T11:42:00Z">
        <w:r>
          <w:rPr>
            <w:color w:val="000000"/>
          </w:rPr>
          <w:t>^</w:t>
        </w:r>
        <w:proofErr w:type="gramStart"/>
        <w:r>
          <w:rPr>
            <w:color w:val="000000"/>
          </w:rPr>
          <w:t>GMPLAPI7(</w:t>
        </w:r>
      </w:ins>
      <w:proofErr w:type="gramEnd"/>
      <w:ins w:id="2116" w:author="Catalin Branea" w:date="2013-03-20T11:43:00Z">
        <w:r>
          <w:rPr>
            <w:color w:val="000000"/>
          </w:rPr>
          <w:t>TARGET,GMPTERM,GMPTEXT,STATUS</w:t>
        </w:r>
      </w:ins>
      <w:ins w:id="2117" w:author="Catalin Branea" w:date="2013-03-20T11:42:00Z">
        <w:r>
          <w:rPr>
            <w:color w:val="000000"/>
          </w:rPr>
          <w:t>)</w:t>
        </w:r>
      </w:ins>
    </w:p>
    <w:p w:rsidR="00EA0B31" w:rsidRDefault="00EA0B31" w:rsidP="00EA0B31">
      <w:pPr>
        <w:pStyle w:val="Heading5"/>
        <w:rPr>
          <w:ins w:id="2118" w:author="Catalin Branea" w:date="2013-03-20T11:42:00Z"/>
        </w:rPr>
      </w:pPr>
      <w:ins w:id="2119" w:author="Catalin Branea" w:date="2013-03-20T11:42:00Z">
        <w:r>
          <w:t>Input Parameters</w:t>
        </w:r>
      </w:ins>
    </w:p>
    <w:p w:rsidR="00EA0B31" w:rsidRDefault="00EA0B31">
      <w:pPr>
        <w:rPr>
          <w:ins w:id="2120" w:author="Catalin Branea" w:date="2013-03-20T11:54:00Z"/>
          <w:color w:val="000000"/>
        </w:rPr>
        <w:pPrChange w:id="2121" w:author="Catalin Branea" w:date="2013-03-20T11:44:00Z">
          <w:pPr>
            <w:pStyle w:val="Heading5"/>
          </w:pPr>
        </w:pPrChange>
      </w:pPr>
      <w:ins w:id="2122" w:author="Catalin Branea" w:date="2013-03-20T11:42:00Z">
        <w:r>
          <w:rPr>
            <w:color w:val="000000"/>
          </w:rPr>
          <w:t>TARGET</w:t>
        </w:r>
        <w:r>
          <w:rPr>
            <w:color w:val="000000"/>
          </w:rPr>
          <w:tab/>
        </w:r>
        <w:r>
          <w:rPr>
            <w:color w:val="000000"/>
          </w:rPr>
          <w:tab/>
          <w:t>[</w:t>
        </w:r>
        <w:proofErr w:type="spellStart"/>
        <w:r>
          <w:rPr>
            <w:color w:val="000000"/>
          </w:rPr>
          <w:t>Required</w:t>
        </w:r>
        <w:proofErr w:type="gramStart"/>
        <w:r>
          <w:rPr>
            <w:color w:val="000000"/>
          </w:rPr>
          <w:t>,String</w:t>
        </w:r>
        <w:proofErr w:type="spellEnd"/>
        <w:proofErr w:type="gramEnd"/>
        <w:r>
          <w:rPr>
            <w:color w:val="000000"/>
          </w:rPr>
          <w:t xml:space="preserve">] Root name of a local or global array that will receive data. </w:t>
        </w:r>
      </w:ins>
    </w:p>
    <w:p w:rsidR="00F86A5E" w:rsidRDefault="00F86A5E">
      <w:pPr>
        <w:rPr>
          <w:ins w:id="2123" w:author="Catalin Branea" w:date="2013-03-20T11:44:00Z"/>
          <w:color w:val="000000"/>
        </w:rPr>
        <w:pPrChange w:id="2124" w:author="Catalin Branea" w:date="2013-03-20T11:44:00Z">
          <w:pPr>
            <w:pStyle w:val="Heading5"/>
          </w:pPr>
        </w:pPrChange>
      </w:pPr>
      <w:ins w:id="2125" w:author="Catalin Branea" w:date="2013-03-20T11:54:00Z">
        <w:r>
          <w:rPr>
            <w:color w:val="000000"/>
          </w:rPr>
          <w:tab/>
        </w:r>
        <w:proofErr w:type="gramStart"/>
        <w:r>
          <w:rPr>
            <w:color w:val="000000"/>
          </w:rPr>
          <w:t>@TARGET(</w:t>
        </w:r>
        <w:proofErr w:type="spellStart"/>
        <w:proofErr w:type="gramEnd"/>
        <w:r>
          <w:rPr>
            <w:color w:val="000000"/>
          </w:rPr>
          <w:t>patient_name</w:t>
        </w:r>
        <w:proofErr w:type="spellEnd"/>
        <w:r>
          <w:rPr>
            <w:color w:val="000000"/>
          </w:rPr>
          <w:t>)</w:t>
        </w:r>
        <w:r>
          <w:rPr>
            <w:color w:val="000000"/>
          </w:rPr>
          <w:tab/>
          <w:t>[String]</w:t>
        </w:r>
      </w:ins>
      <w:ins w:id="2126" w:author="Catalin Branea" w:date="2013-03-20T11:55:00Z">
        <w:r>
          <w:rPr>
            <w:color w:val="000000"/>
          </w:rPr>
          <w:t xml:space="preserve"> </w:t>
        </w:r>
        <w:proofErr w:type="spellStart"/>
        <w:r>
          <w:rPr>
            <w:color w:val="000000"/>
          </w:rPr>
          <w:t>problem_status</w:t>
        </w:r>
      </w:ins>
      <w:proofErr w:type="spellEnd"/>
      <w:ins w:id="2127" w:author="Catalin Branea" w:date="2013-03-20T11:56:00Z">
        <w:r>
          <w:rPr>
            <w:color w:val="000000"/>
          </w:rPr>
          <w:t xml:space="preserve"> (can be one of “active”, “inactive” or </w:t>
        </w:r>
      </w:ins>
      <w:ins w:id="2128" w:author="Catalin Branea" w:date="2013-03-20T11:57:00Z">
        <w:r w:rsidR="00091EF0">
          <w:rPr>
            <w:color w:val="000000"/>
          </w:rPr>
          <w:tab/>
        </w:r>
        <w:r w:rsidR="00091EF0">
          <w:rPr>
            <w:color w:val="000000"/>
          </w:rPr>
          <w:tab/>
        </w:r>
        <w:r w:rsidR="00091EF0">
          <w:rPr>
            <w:color w:val="000000"/>
          </w:rPr>
          <w:tab/>
        </w:r>
        <w:r w:rsidR="00091EF0">
          <w:rPr>
            <w:color w:val="000000"/>
          </w:rPr>
          <w:tab/>
        </w:r>
        <w:r w:rsidR="00091EF0">
          <w:rPr>
            <w:color w:val="000000"/>
          </w:rPr>
          <w:tab/>
        </w:r>
        <w:r w:rsidR="00091EF0">
          <w:rPr>
            <w:color w:val="000000"/>
          </w:rPr>
          <w:tab/>
        </w:r>
      </w:ins>
      <w:ins w:id="2129" w:author="Catalin Branea" w:date="2013-03-20T11:56:00Z">
        <w:r>
          <w:rPr>
            <w:color w:val="000000"/>
          </w:rPr>
          <w:t>“active, inactive”</w:t>
        </w:r>
      </w:ins>
      <w:ins w:id="2130" w:author="Catalin Branea" w:date="2013-03-20T11:57:00Z">
        <w:r w:rsidR="00091EF0">
          <w:rPr>
            <w:color w:val="000000"/>
          </w:rPr>
          <w:t>)</w:t>
        </w:r>
      </w:ins>
      <w:ins w:id="2131" w:author="Catalin Branea" w:date="2013-03-20T11:54:00Z">
        <w:r>
          <w:rPr>
            <w:color w:val="000000"/>
          </w:rPr>
          <w:t xml:space="preserve"> </w:t>
        </w:r>
      </w:ins>
    </w:p>
    <w:p w:rsidR="00EA0B31" w:rsidRDefault="00EA0B31">
      <w:pPr>
        <w:rPr>
          <w:ins w:id="2132" w:author="Catalin Branea" w:date="2013-03-20T11:44:00Z"/>
          <w:color w:val="000000"/>
        </w:rPr>
        <w:pPrChange w:id="2133" w:author="Catalin Branea" w:date="2013-03-20T11:44:00Z">
          <w:pPr>
            <w:pStyle w:val="Heading5"/>
          </w:pPr>
        </w:pPrChange>
      </w:pPr>
      <w:ins w:id="2134" w:author="Catalin Branea" w:date="2013-03-20T11:44:00Z">
        <w:r>
          <w:rPr>
            <w:color w:val="000000"/>
          </w:rPr>
          <w:t>GMPTERM</w:t>
        </w:r>
      </w:ins>
      <w:ins w:id="2135" w:author="Catalin Branea" w:date="2013-03-20T11:47:00Z">
        <w:r w:rsidR="009409F6">
          <w:rPr>
            <w:color w:val="000000"/>
          </w:rPr>
          <w:tab/>
          <w:t>[</w:t>
        </w:r>
      </w:ins>
      <w:proofErr w:type="spellStart"/>
      <w:ins w:id="2136" w:author="Catalin Branea" w:date="2013-03-20T11:49:00Z">
        <w:r w:rsidR="009409F6">
          <w:rPr>
            <w:color w:val="000000"/>
          </w:rPr>
          <w:t>Optional</w:t>
        </w:r>
        <w:proofErr w:type="gramStart"/>
        <w:r w:rsidR="009409F6">
          <w:rPr>
            <w:color w:val="000000"/>
          </w:rPr>
          <w:t>,Numeric</w:t>
        </w:r>
        <w:proofErr w:type="spellEnd"/>
        <w:proofErr w:type="gramEnd"/>
        <w:r w:rsidR="009409F6">
          <w:rPr>
            <w:color w:val="000000"/>
          </w:rPr>
          <w:t xml:space="preserve">] </w:t>
        </w:r>
      </w:ins>
      <w:ins w:id="2137" w:author="Catalin Branea" w:date="2013-03-20T11:50:00Z">
        <w:r w:rsidR="009409F6">
          <w:rPr>
            <w:color w:val="000000"/>
          </w:rPr>
          <w:t xml:space="preserve">Lexicon term IEN. If specified, only patients having </w:t>
        </w:r>
      </w:ins>
      <w:ins w:id="2138" w:author="Catalin Branea" w:date="2013-03-20T11:52:00Z">
        <w:r w:rsidR="009409F6">
          <w:rPr>
            <w:color w:val="000000"/>
          </w:rPr>
          <w:t xml:space="preserve">this particular </w:t>
        </w:r>
        <w:r w:rsidR="009409F6">
          <w:rPr>
            <w:color w:val="000000"/>
          </w:rPr>
          <w:tab/>
        </w:r>
        <w:r w:rsidR="009409F6">
          <w:rPr>
            <w:color w:val="000000"/>
          </w:rPr>
          <w:tab/>
        </w:r>
        <w:r w:rsidR="009409F6">
          <w:rPr>
            <w:color w:val="000000"/>
          </w:rPr>
          <w:tab/>
          <w:t>problem will be included.</w:t>
        </w:r>
      </w:ins>
    </w:p>
    <w:p w:rsidR="00EA0B31" w:rsidRPr="00EA0B31" w:rsidRDefault="00EA0B31">
      <w:pPr>
        <w:rPr>
          <w:ins w:id="2139" w:author="Catalin Branea" w:date="2013-03-20T11:44:00Z"/>
          <w:color w:val="000000"/>
          <w:rPrChange w:id="2140" w:author="Catalin Branea" w:date="2013-03-20T11:44:00Z">
            <w:rPr>
              <w:ins w:id="2141" w:author="Catalin Branea" w:date="2013-03-20T11:44:00Z"/>
            </w:rPr>
          </w:rPrChange>
        </w:rPr>
        <w:pPrChange w:id="2142" w:author="Catalin Branea" w:date="2013-03-20T11:44:00Z">
          <w:pPr>
            <w:pStyle w:val="Heading5"/>
          </w:pPr>
        </w:pPrChange>
      </w:pPr>
      <w:ins w:id="2143" w:author="Catalin Branea" w:date="2013-03-20T11:44:00Z">
        <w:r>
          <w:lastRenderedPageBreak/>
          <w:t>GMPTEXT</w:t>
        </w:r>
      </w:ins>
      <w:ins w:id="2144" w:author="Catalin Branea" w:date="2013-03-20T11:52:00Z">
        <w:r w:rsidR="009409F6">
          <w:tab/>
          <w:t>[</w:t>
        </w:r>
        <w:proofErr w:type="spellStart"/>
        <w:r w:rsidR="009409F6">
          <w:t>Optional</w:t>
        </w:r>
        <w:proofErr w:type="gramStart"/>
        <w:r w:rsidR="009409F6">
          <w:t>,String</w:t>
        </w:r>
        <w:proofErr w:type="spellEnd"/>
        <w:proofErr w:type="gramEnd"/>
        <w:r w:rsidR="009409F6">
          <w:t>] Provider narrative. If spec</w:t>
        </w:r>
      </w:ins>
      <w:ins w:id="2145" w:author="Catalin Branea" w:date="2013-03-20T11:53:00Z">
        <w:r w:rsidR="009409F6">
          <w:t>i</w:t>
        </w:r>
      </w:ins>
      <w:ins w:id="2146" w:author="Catalin Branea" w:date="2013-03-20T11:52:00Z">
        <w:r w:rsidR="009409F6">
          <w:t>fied</w:t>
        </w:r>
      </w:ins>
      <w:ins w:id="2147" w:author="Catalin Branea" w:date="2013-03-20T11:53:00Z">
        <w:r w:rsidR="009409F6">
          <w:t xml:space="preserve">, only patients whose problems match this </w:t>
        </w:r>
        <w:r w:rsidR="009409F6">
          <w:tab/>
        </w:r>
        <w:r w:rsidR="009409F6">
          <w:tab/>
          <w:t>particular provider narrative will be included.</w:t>
        </w:r>
      </w:ins>
    </w:p>
    <w:p w:rsidR="00EA0B31" w:rsidRPr="009417CA" w:rsidRDefault="00EA0B31">
      <w:pPr>
        <w:rPr>
          <w:ins w:id="2148" w:author="Catalin Branea" w:date="2013-03-20T11:44:00Z"/>
        </w:rPr>
        <w:pPrChange w:id="2149" w:author="Catalin Branea" w:date="2013-03-20T11:44:00Z">
          <w:pPr>
            <w:pStyle w:val="Heading5"/>
          </w:pPr>
        </w:pPrChange>
      </w:pPr>
      <w:ins w:id="2150" w:author="Catalin Branea" w:date="2013-03-20T11:44:00Z">
        <w:r>
          <w:t>STATUS</w:t>
        </w:r>
      </w:ins>
      <w:ins w:id="2151" w:author="Catalin Branea" w:date="2013-03-20T11:53:00Z">
        <w:r w:rsidR="009409F6">
          <w:tab/>
        </w:r>
        <w:r w:rsidR="009409F6">
          <w:tab/>
          <w:t>[</w:t>
        </w:r>
        <w:proofErr w:type="spellStart"/>
        <w:r w:rsidR="009409F6">
          <w:t>Optional</w:t>
        </w:r>
        <w:proofErr w:type="gramStart"/>
        <w:r w:rsidR="009409F6">
          <w:t>,String</w:t>
        </w:r>
        <w:proofErr w:type="spellEnd"/>
        <w:proofErr w:type="gramEnd"/>
        <w:r w:rsidR="009409F6">
          <w:t xml:space="preserve">] Problem status. Can be any combination of A </w:t>
        </w:r>
      </w:ins>
      <w:ins w:id="2152" w:author="Catalin Branea" w:date="2013-03-20T11:54:00Z">
        <w:r w:rsidR="009409F6">
          <w:t>–</w:t>
        </w:r>
      </w:ins>
      <w:ins w:id="2153" w:author="Catalin Branea" w:date="2013-03-20T11:53:00Z">
        <w:r w:rsidR="009409F6">
          <w:t xml:space="preserve"> active </w:t>
        </w:r>
      </w:ins>
      <w:ins w:id="2154" w:author="Catalin Branea" w:date="2013-03-20T11:54:00Z">
        <w:r w:rsidR="009409F6">
          <w:t>and I - inactive</w:t>
        </w:r>
      </w:ins>
    </w:p>
    <w:p w:rsidR="00EA0B31" w:rsidRDefault="00EA0B31" w:rsidP="00EA0B31">
      <w:pPr>
        <w:pStyle w:val="Heading5"/>
        <w:rPr>
          <w:ins w:id="2155" w:author="Catalin Branea" w:date="2013-03-20T11:42:00Z"/>
        </w:rPr>
      </w:pPr>
      <w:ins w:id="2156" w:author="Catalin Branea" w:date="2013-03-20T11:42:00Z">
        <w:r>
          <w:t>Output</w:t>
        </w:r>
      </w:ins>
    </w:p>
    <w:p w:rsidR="00EA0B31" w:rsidRDefault="00F14E31" w:rsidP="00EA0B31">
      <w:pPr>
        <w:rPr>
          <w:ins w:id="2157" w:author="Catalin Branea" w:date="2013-03-20T11:42:00Z"/>
          <w:color w:val="000000"/>
        </w:rPr>
      </w:pPr>
      <w:ins w:id="2158" w:author="Catalin Branea" w:date="2013-03-20T11:57:00Z">
        <w:r>
          <w:rPr>
            <w:color w:val="000000"/>
          </w:rPr>
          <w:t>Number of records returned</w:t>
        </w:r>
      </w:ins>
      <w:ins w:id="2159" w:author="Catalin Branea" w:date="2013-03-20T11:42:00Z">
        <w:r w:rsidR="00EA0B31">
          <w:rPr>
            <w:color w:val="000000"/>
          </w:rPr>
          <w:t>.</w:t>
        </w:r>
      </w:ins>
      <w:ins w:id="2160" w:author="Catalin Branea" w:date="2013-03-25T11:00:00Z">
        <w:r w:rsidR="00AC3361">
          <w:rPr>
            <w:color w:val="000000"/>
          </w:rPr>
          <w:t xml:space="preserve"> If the parameters passed are invalid this function will return -1 as the number of records.</w:t>
        </w:r>
      </w:ins>
    </w:p>
    <w:p w:rsidR="00EA0B31" w:rsidRDefault="00EA0B31" w:rsidP="00EA0B31">
      <w:pPr>
        <w:pStyle w:val="Heading5"/>
        <w:rPr>
          <w:ins w:id="2161" w:author="Catalin Branea" w:date="2013-03-20T11:42:00Z"/>
        </w:rPr>
      </w:pPr>
      <w:ins w:id="2162" w:author="Catalin Branea" w:date="2013-03-20T11:42:00Z">
        <w:r>
          <w:t>Error Codes Returned</w:t>
        </w:r>
      </w:ins>
    </w:p>
    <w:p w:rsidR="00EA0B31" w:rsidRDefault="004D06D5" w:rsidP="00A06F5A">
      <w:ins w:id="2163" w:author="Catalin Branea" w:date="2013-03-25T11:00:00Z">
        <w:r>
          <w:t>None</w:t>
        </w:r>
      </w:ins>
    </w:p>
    <w:p w:rsidR="00997295" w:rsidRPr="00BD5ED6" w:rsidRDefault="002C2A11" w:rsidP="005B6869">
      <w:pPr>
        <w:spacing w:before="21" w:after="0" w:line="257" w:lineRule="auto"/>
        <w:ind w:right="64"/>
        <w:jc w:val="both"/>
        <w:rPr>
          <w:rFonts w:ascii="Arial" w:eastAsia="Arial" w:hAnsi="Arial" w:cs="Arial"/>
        </w:rPr>
      </w:pPr>
      <w:r>
        <w:rPr>
          <w:rFonts w:ascii="Arial" w:eastAsia="Arial" w:hAnsi="Arial" w:cs="Arial"/>
        </w:rPr>
        <w:t xml:space="preserve"> </w:t>
      </w:r>
    </w:p>
    <w:p w:rsidR="008F37FC" w:rsidRDefault="008F37FC" w:rsidP="005F2364">
      <w:pPr>
        <w:spacing w:after="0" w:line="257" w:lineRule="auto"/>
        <w:ind w:right="64" w:firstLine="418"/>
        <w:jc w:val="both"/>
        <w:rPr>
          <w:rFonts w:ascii="Arial" w:eastAsia="Arial" w:hAnsi="Arial" w:cs="Arial"/>
          <w:b/>
        </w:rPr>
      </w:pPr>
    </w:p>
    <w:p w:rsidR="008C7834" w:rsidRDefault="008C7834">
      <w:pPr>
        <w:rPr>
          <w:rFonts w:ascii="Courier New" w:eastAsia="Arial" w:hAnsi="Courier New" w:cs="Courier New"/>
        </w:rPr>
      </w:pPr>
      <w:r>
        <w:rPr>
          <w:rFonts w:ascii="Courier New" w:eastAsia="Arial" w:hAnsi="Courier New" w:cs="Courier New"/>
        </w:rPr>
        <w:br w:type="page"/>
      </w:r>
    </w:p>
    <w:p w:rsidR="008C7834" w:rsidRPr="000C5437" w:rsidRDefault="008C7834" w:rsidP="000C5437">
      <w:pPr>
        <w:pStyle w:val="NoSpacing"/>
        <w:ind w:left="720"/>
        <w:rPr>
          <w:rFonts w:ascii="Courier New" w:eastAsia="Arial" w:hAnsi="Courier New" w:cs="Courier New"/>
        </w:rPr>
      </w:pPr>
    </w:p>
    <w:p w:rsidR="00604399" w:rsidRDefault="00604399" w:rsidP="008F37FC">
      <w:pPr>
        <w:pStyle w:val="Heading1"/>
        <w:numPr>
          <w:ilvl w:val="0"/>
          <w:numId w:val="12"/>
        </w:numPr>
        <w:rPr>
          <w:rFonts w:eastAsia="Arial"/>
        </w:rPr>
      </w:pPr>
      <w:r>
        <w:rPr>
          <w:rFonts w:eastAsia="Arial"/>
        </w:rPr>
        <w:t xml:space="preserve">Routines </w:t>
      </w:r>
      <w:r w:rsidR="00221EDA">
        <w:rPr>
          <w:rFonts w:eastAsia="Arial"/>
        </w:rPr>
        <w:t>changed</w:t>
      </w:r>
      <w:r>
        <w:rPr>
          <w:rFonts w:eastAsia="Arial"/>
        </w:rPr>
        <w:t xml:space="preserve"> in other packages</w:t>
      </w:r>
    </w:p>
    <w:p w:rsidR="007160AE" w:rsidRDefault="007160AE" w:rsidP="007160AE"/>
    <w:p w:rsidR="007160AE" w:rsidRDefault="007160AE" w:rsidP="007160AE">
      <w:r>
        <w:t>During the refactoring effort, some routines b</w:t>
      </w:r>
      <w:r w:rsidR="0092716D">
        <w:t>elonging to other packages than</w:t>
      </w:r>
      <w:r>
        <w:t xml:space="preserve"> Problem List were modified. A summary of those routines and of what has changed is outlined below. </w:t>
      </w:r>
    </w:p>
    <w:p w:rsidR="007160AE" w:rsidRDefault="007160AE" w:rsidP="007160AE">
      <w:r>
        <w:t xml:space="preserve">In most cases, direct </w:t>
      </w:r>
      <w:proofErr w:type="gramStart"/>
      <w:r>
        <w:t xml:space="preserve">access to </w:t>
      </w:r>
      <w:proofErr w:type="spellStart"/>
      <w:r>
        <w:t>globals</w:t>
      </w:r>
      <w:proofErr w:type="spellEnd"/>
      <w:r>
        <w:t xml:space="preserve"> owned by Problem List were</w:t>
      </w:r>
      <w:proofErr w:type="gramEnd"/>
      <w:r>
        <w:t xml:space="preserve"> replaced with </w:t>
      </w:r>
      <w:proofErr w:type="spellStart"/>
      <w:r>
        <w:t>cals</w:t>
      </w:r>
      <w:proofErr w:type="spellEnd"/>
      <w:r>
        <w:t xml:space="preserve"> to their API equivalents. The RPC Broker entries in Order Entry/Results Reporting packaged served as a basis for the refac</w:t>
      </w:r>
      <w:r w:rsidR="00B65171">
        <w:t xml:space="preserve">toring process, so they were changed to go through the new API’s. </w:t>
      </w:r>
    </w:p>
    <w:p w:rsidR="00B65171" w:rsidRPr="00B65171" w:rsidRDefault="00B65171" w:rsidP="00B65171">
      <w:r w:rsidRPr="00B65171">
        <w:t xml:space="preserve">We </w:t>
      </w:r>
      <w:r>
        <w:t xml:space="preserve">also </w:t>
      </w:r>
      <w:r w:rsidRPr="00B65171">
        <w:t>added a new Mumps code item HIDE (54) to PROTOCOL file.  Using</w:t>
      </w:r>
      <w:r>
        <w:t xml:space="preserve"> </w:t>
      </w:r>
      <w:r w:rsidRPr="00B65171">
        <w:t>this item you can specify condition to hide a Protocol item.  GMPL</w:t>
      </w:r>
      <w:r>
        <w:t xml:space="preserve"> </w:t>
      </w:r>
      <w:r w:rsidRPr="00B65171">
        <w:t>Verify (1532) now has this item specified so that it is hidden when</w:t>
      </w:r>
      <w:r>
        <w:t xml:space="preserve"> </w:t>
      </w:r>
      <w:r w:rsidRPr="00B65171">
        <w:t>“Verify Transcribed Problems” is false and vice versa.  Protocol update</w:t>
      </w:r>
      <w:r>
        <w:t xml:space="preserve"> </w:t>
      </w:r>
      <w:r w:rsidRPr="00B65171">
        <w:t>during changing “Verify Transcribed Problems” is thus removed.</w:t>
      </w:r>
    </w:p>
    <w:p w:rsidR="00B65171" w:rsidRPr="007160AE" w:rsidRDefault="00197633" w:rsidP="007160AE">
      <w:r>
        <w:t xml:space="preserve">Tests have been developed to exercise these changes. Changes in Order Entry/Results Reporting package are covered by </w:t>
      </w:r>
      <w:proofErr w:type="spellStart"/>
      <w:r>
        <w:t>Sikuli</w:t>
      </w:r>
      <w:proofErr w:type="spellEnd"/>
      <w:r>
        <w:t xml:space="preserve"> CPRS tests as well as M-Unit tests (^ZZRGUTRB). For the other packages, M-Unit tests are available (^ZZRGUTEX)</w:t>
      </w:r>
      <w:r w:rsidR="004602D9">
        <w:t>.</w:t>
      </w:r>
    </w:p>
    <w:p w:rsidR="00604399" w:rsidRDefault="00604399" w:rsidP="00604399">
      <w:pPr>
        <w:pStyle w:val="Heading3"/>
      </w:pPr>
      <w:r>
        <w:t>Automated Info Collection Sys</w:t>
      </w:r>
    </w:p>
    <w:p w:rsidR="00604399" w:rsidRPr="00604399" w:rsidRDefault="00604399" w:rsidP="00604399">
      <w:pPr>
        <w:pStyle w:val="Heading5"/>
      </w:pPr>
      <w:r>
        <w:t xml:space="preserve">IBDFBK3 - </w:t>
      </w:r>
      <w:r w:rsidRPr="00604399">
        <w:t>AICS broker Utilities</w:t>
      </w:r>
    </w:p>
    <w:p w:rsidR="00604399" w:rsidRPr="00604399" w:rsidRDefault="00604399" w:rsidP="00604399">
      <w:r>
        <w:tab/>
      </w:r>
      <w:r w:rsidRPr="00604399">
        <w:rPr>
          <w:color w:val="FF0000"/>
        </w:rPr>
        <w:t>PROBNAR</w:t>
      </w:r>
      <w:r w:rsidRPr="00604399">
        <w:t>^IBDFBK3</w:t>
      </w:r>
      <w:r>
        <w:tab/>
      </w:r>
      <w:r w:rsidRPr="00604399">
        <w:t xml:space="preserve">Modified to call PROBNARR^GMPLAPI4 instead of directly </w:t>
      </w:r>
      <w:r w:rsidRPr="00604399">
        <w:tab/>
      </w:r>
      <w:r w:rsidRPr="00604399">
        <w:tab/>
      </w:r>
      <w:r w:rsidRPr="00604399">
        <w:tab/>
      </w:r>
      <w:r w:rsidRPr="00604399">
        <w:tab/>
      </w:r>
      <w:r w:rsidRPr="00604399">
        <w:tab/>
      </w:r>
      <w:r w:rsidRPr="00604399">
        <w:tab/>
        <w:t>retrieving data from ^AUTNPOV</w:t>
      </w:r>
    </w:p>
    <w:p w:rsidR="00604399" w:rsidRPr="00604399" w:rsidRDefault="00604399" w:rsidP="00604399">
      <w:r w:rsidRPr="00604399">
        <w:tab/>
      </w:r>
      <w:r w:rsidRPr="00604399">
        <w:rPr>
          <w:color w:val="FF0000"/>
        </w:rPr>
        <w:t>PROBDIA</w:t>
      </w:r>
      <w:r w:rsidRPr="00604399">
        <w:t>^IBDFBK3</w:t>
      </w:r>
      <w:r>
        <w:tab/>
      </w:r>
      <w:r w:rsidRPr="00604399">
        <w:t xml:space="preserve">Modified to call DIAG^GMPLAPI4 instead of directly retrieving </w:t>
      </w:r>
      <w:r w:rsidRPr="00604399">
        <w:tab/>
      </w:r>
      <w:r w:rsidRPr="00604399">
        <w:tab/>
      </w:r>
      <w:r>
        <w:tab/>
      </w:r>
      <w:r>
        <w:tab/>
      </w:r>
      <w:r>
        <w:tab/>
      </w:r>
      <w:r>
        <w:tab/>
      </w:r>
      <w:r w:rsidRPr="00604399">
        <w:t>data from ^AUPNPROB</w:t>
      </w:r>
    </w:p>
    <w:p w:rsidR="00604399" w:rsidRPr="00604399" w:rsidRDefault="00604399" w:rsidP="00604399">
      <w:pPr>
        <w:pStyle w:val="Heading5"/>
      </w:pPr>
      <w:r>
        <w:t xml:space="preserve">IBDFN11 - </w:t>
      </w:r>
      <w:r w:rsidRPr="00604399">
        <w:t>ENCOUNTER FORM - (entry points for reprint of dynamic data)</w:t>
      </w:r>
    </w:p>
    <w:p w:rsidR="00604399" w:rsidRPr="00604399" w:rsidRDefault="00604399" w:rsidP="00604399">
      <w:r>
        <w:tab/>
      </w:r>
      <w:r w:rsidRPr="00604399">
        <w:rPr>
          <w:color w:val="FF0000"/>
        </w:rPr>
        <w:t>REPRINT</w:t>
      </w:r>
      <w:r>
        <w:t>^IBDFN11</w:t>
      </w:r>
      <w:r>
        <w:tab/>
      </w:r>
      <w:r w:rsidRPr="00604399">
        <w:t xml:space="preserve">Retrieves diagnosis data through DIAG^GMPLAPI4 instead of </w:t>
      </w:r>
      <w:r w:rsidRPr="00604399">
        <w:tab/>
      </w:r>
      <w:r w:rsidRPr="00604399">
        <w:tab/>
      </w:r>
      <w:r>
        <w:tab/>
      </w:r>
      <w:r>
        <w:tab/>
      </w:r>
      <w:r>
        <w:tab/>
      </w:r>
      <w:r>
        <w:tab/>
      </w:r>
      <w:r w:rsidRPr="00604399">
        <w:t>^AUPNPROB</w:t>
      </w:r>
    </w:p>
    <w:p w:rsidR="00604399" w:rsidRDefault="00604399" w:rsidP="00604399">
      <w:pPr>
        <w:pStyle w:val="Heading3"/>
      </w:pPr>
      <w:r>
        <w:t>Clinical Case Registries</w:t>
      </w:r>
    </w:p>
    <w:p w:rsidR="00604399" w:rsidRPr="00604399" w:rsidRDefault="00604399" w:rsidP="00604399">
      <w:pPr>
        <w:pStyle w:val="Heading5"/>
      </w:pPr>
      <w:r>
        <w:t xml:space="preserve">RORHL17 - </w:t>
      </w:r>
      <w:r w:rsidRPr="00604399">
        <w:t>HL7 PROBLEM LIST: OBR,OBX</w:t>
      </w:r>
    </w:p>
    <w:p w:rsidR="00604399" w:rsidRPr="00604399" w:rsidRDefault="00604399" w:rsidP="00604399">
      <w:r>
        <w:tab/>
      </w:r>
      <w:r w:rsidRPr="00604399">
        <w:rPr>
          <w:color w:val="FF0000"/>
        </w:rPr>
        <w:t>EN1</w:t>
      </w:r>
      <w:r>
        <w:t>^RORHL17</w:t>
      </w:r>
      <w:r>
        <w:tab/>
      </w:r>
      <w:r>
        <w:tab/>
      </w:r>
      <w:r w:rsidRPr="00604399">
        <w:t xml:space="preserve">Retrieves the list of patient problems by calling </w:t>
      </w:r>
      <w:r>
        <w:tab/>
      </w:r>
      <w:r>
        <w:tab/>
      </w:r>
      <w:r>
        <w:tab/>
      </w:r>
      <w:r>
        <w:tab/>
      </w:r>
      <w:r>
        <w:tab/>
      </w:r>
      <w:r>
        <w:tab/>
      </w:r>
      <w:r>
        <w:tab/>
      </w:r>
      <w:r>
        <w:tab/>
      </w:r>
      <w:r w:rsidRPr="00604399">
        <w:t>GETPLIST^GMPLAPI4</w:t>
      </w:r>
    </w:p>
    <w:p w:rsidR="00604399" w:rsidRPr="00604399" w:rsidRDefault="00604399" w:rsidP="00604399">
      <w:r>
        <w:tab/>
      </w:r>
      <w:r w:rsidRPr="00604399">
        <w:rPr>
          <w:color w:val="FF0000"/>
        </w:rPr>
        <w:t>LOAD</w:t>
      </w:r>
      <w:r>
        <w:t>^RORHL17</w:t>
      </w:r>
      <w:r>
        <w:tab/>
      </w:r>
      <w:r w:rsidRPr="00604399">
        <w:t>Gets problem details by calling DETAIL^GMPLAPI2</w:t>
      </w:r>
    </w:p>
    <w:p w:rsidR="00604399" w:rsidRDefault="00604399" w:rsidP="00604399">
      <w:pPr>
        <w:pStyle w:val="Heading3"/>
      </w:pPr>
      <w:r>
        <w:t>Clinical Reminders</w:t>
      </w:r>
    </w:p>
    <w:p w:rsidR="00604399" w:rsidRPr="00604399" w:rsidRDefault="00604399" w:rsidP="00604399">
      <w:pPr>
        <w:pStyle w:val="Heading5"/>
      </w:pPr>
      <w:r>
        <w:t xml:space="preserve">PXRMISE - </w:t>
      </w:r>
      <w:r w:rsidRPr="00604399">
        <w:t>Index size estimating routines.</w:t>
      </w:r>
    </w:p>
    <w:p w:rsidR="00604399" w:rsidRPr="00604399" w:rsidRDefault="00604399" w:rsidP="00604399">
      <w:r>
        <w:tab/>
      </w:r>
      <w:r w:rsidRPr="00604399">
        <w:rPr>
          <w:color w:val="FF0000"/>
        </w:rPr>
        <w:t>NEPROB</w:t>
      </w:r>
      <w:r>
        <w:t>^PXRMISE</w:t>
      </w:r>
      <w:r>
        <w:tab/>
        <w:t>R</w:t>
      </w:r>
      <w:r w:rsidRPr="00604399">
        <w:t xml:space="preserve">eturns number of entries in PROBLEM LIST through a call to </w:t>
      </w:r>
      <w:r w:rsidRPr="00604399">
        <w:tab/>
      </w:r>
      <w:r w:rsidRPr="00604399">
        <w:tab/>
      </w:r>
      <w:r w:rsidRPr="00604399">
        <w:tab/>
      </w:r>
      <w:r w:rsidRPr="00604399">
        <w:tab/>
      </w:r>
      <w:r>
        <w:tab/>
      </w:r>
      <w:r>
        <w:tab/>
      </w:r>
      <w:r w:rsidRPr="00604399">
        <w:t>PRBCNT^GMPLAPI4</w:t>
      </w:r>
    </w:p>
    <w:p w:rsidR="00604399" w:rsidRPr="00604399" w:rsidRDefault="00604399" w:rsidP="00604399">
      <w:pPr>
        <w:pStyle w:val="Heading5"/>
      </w:pPr>
      <w:r>
        <w:lastRenderedPageBreak/>
        <w:t xml:space="preserve">PXRMPROB - </w:t>
      </w:r>
      <w:r w:rsidRPr="00604399">
        <w:t>Code for Problem List.</w:t>
      </w:r>
    </w:p>
    <w:p w:rsidR="00604399" w:rsidRPr="00604399" w:rsidRDefault="00604399" w:rsidP="00604399">
      <w:r>
        <w:tab/>
      </w:r>
      <w:r w:rsidRPr="00604399">
        <w:rPr>
          <w:color w:val="FF0000"/>
        </w:rPr>
        <w:t>OUTPUT</w:t>
      </w:r>
      <w:r>
        <w:t>^PXRMPROB</w:t>
      </w:r>
      <w:r>
        <w:tab/>
        <w:t>R</w:t>
      </w:r>
      <w:r w:rsidRPr="00604399">
        <w:t xml:space="preserve">etrieves provider narrative through a call to </w:t>
      </w:r>
      <w:r w:rsidRPr="00604399">
        <w:tab/>
      </w:r>
      <w:r w:rsidRPr="00604399">
        <w:tab/>
      </w:r>
      <w:r w:rsidRPr="00604399">
        <w:tab/>
      </w:r>
      <w:r w:rsidRPr="00604399">
        <w:tab/>
      </w:r>
      <w:r w:rsidRPr="00604399">
        <w:tab/>
      </w:r>
      <w:r w:rsidRPr="00604399">
        <w:tab/>
      </w:r>
      <w:r>
        <w:tab/>
      </w:r>
      <w:r>
        <w:tab/>
      </w:r>
      <w:r w:rsidRPr="00604399">
        <w:t>PROBNARR^GMPLAPI4</w:t>
      </w:r>
    </w:p>
    <w:p w:rsidR="00604399" w:rsidRDefault="00604399" w:rsidP="00604399">
      <w:pPr>
        <w:pStyle w:val="Heading3"/>
      </w:pPr>
      <w:r>
        <w:t>Kernel</w:t>
      </w:r>
    </w:p>
    <w:p w:rsidR="00604399" w:rsidRPr="00604399" w:rsidRDefault="00604399" w:rsidP="00604399">
      <w:pPr>
        <w:pStyle w:val="Heading5"/>
      </w:pPr>
      <w:r>
        <w:t xml:space="preserve">XQOR3 - </w:t>
      </w:r>
      <w:r w:rsidRPr="00604399">
        <w:t>Process Menus, Protocol Menus</w:t>
      </w:r>
    </w:p>
    <w:p w:rsidR="00604399" w:rsidRPr="00604399" w:rsidRDefault="00CB1C0C" w:rsidP="00604399">
      <w:r>
        <w:tab/>
      </w:r>
      <w:proofErr w:type="gramStart"/>
      <w:r w:rsidR="00604399" w:rsidRPr="00CB1C0C">
        <w:rPr>
          <w:color w:val="FF0000"/>
        </w:rPr>
        <w:t>MENU</w:t>
      </w:r>
      <w:r>
        <w:t>^XQOR3</w:t>
      </w:r>
      <w:r>
        <w:tab/>
      </w:r>
      <w:r>
        <w:tab/>
      </w:r>
      <w:r w:rsidR="00604399" w:rsidRPr="00604399">
        <w:t>Added initialization for a new XQORM subscript (“R”).</w:t>
      </w:r>
      <w:proofErr w:type="gramEnd"/>
    </w:p>
    <w:p w:rsidR="00604399" w:rsidRPr="00604399" w:rsidRDefault="00604399" w:rsidP="00604399">
      <w:pPr>
        <w:pStyle w:val="Heading5"/>
      </w:pPr>
      <w:r>
        <w:t xml:space="preserve">XQORM1 - </w:t>
      </w:r>
      <w:r w:rsidRPr="00604399">
        <w:t>Display selections &amp; prompt</w:t>
      </w:r>
    </w:p>
    <w:p w:rsidR="00604399" w:rsidRPr="00604399" w:rsidRDefault="00604399" w:rsidP="00604399">
      <w:r w:rsidRPr="00604399">
        <w:tab/>
      </w:r>
      <w:r w:rsidRPr="00CB1C0C">
        <w:rPr>
          <w:color w:val="FF0000"/>
        </w:rPr>
        <w:t>DISP</w:t>
      </w:r>
      <w:r w:rsidR="00CB1C0C">
        <w:t>^XQORM1</w:t>
      </w:r>
      <w:r w:rsidR="00CB1C0C">
        <w:tab/>
      </w:r>
      <w:r w:rsidR="00CB1C0C">
        <w:tab/>
      </w:r>
      <w:r w:rsidRPr="00604399">
        <w:t>Added functionality to hide the menu if XQORM(“R”) is not defined</w:t>
      </w:r>
    </w:p>
    <w:p w:rsidR="00604399" w:rsidRDefault="00604399" w:rsidP="00604399">
      <w:pPr>
        <w:pStyle w:val="Heading3"/>
      </w:pPr>
      <w:r>
        <w:t>Order Entry/Results Reporting</w:t>
      </w:r>
    </w:p>
    <w:p w:rsidR="00604399" w:rsidRPr="00604399" w:rsidRDefault="00604399" w:rsidP="00604399">
      <w:pPr>
        <w:pStyle w:val="Heading5"/>
      </w:pPr>
      <w:r>
        <w:t xml:space="preserve">ORCPROB - </w:t>
      </w:r>
      <w:r w:rsidRPr="00604399">
        <w:t>Problem List interface</w:t>
      </w:r>
    </w:p>
    <w:p w:rsidR="00604399" w:rsidRPr="00604399" w:rsidRDefault="00CB1C0C" w:rsidP="00604399">
      <w:r>
        <w:tab/>
      </w:r>
      <w:r w:rsidR="00604399" w:rsidRPr="00CB1C0C">
        <w:rPr>
          <w:color w:val="FF0000"/>
        </w:rPr>
        <w:t>VERIFY</w:t>
      </w:r>
      <w:r>
        <w:t>^ORCPROB</w:t>
      </w:r>
      <w:r>
        <w:tab/>
      </w:r>
      <w:r w:rsidR="00604399" w:rsidRPr="00604399">
        <w:t xml:space="preserve">Replaced direct access to ^AUPNPROB with checking the </w:t>
      </w:r>
      <w:r w:rsidR="00604399" w:rsidRPr="00604399">
        <w:tab/>
      </w:r>
      <w:r w:rsidR="00604399" w:rsidRPr="00604399">
        <w:tab/>
      </w:r>
      <w:r w:rsidR="00604399" w:rsidRPr="00604399">
        <w:tab/>
      </w:r>
      <w:r w:rsidR="00604399" w:rsidRPr="00604399">
        <w:tab/>
      </w:r>
      <w:r w:rsidR="00604399" w:rsidRPr="00604399">
        <w:tab/>
      </w:r>
      <w:r w:rsidR="00604399">
        <w:tab/>
      </w:r>
      <w:r w:rsidR="00604399" w:rsidRPr="00604399">
        <w:t>GMPSAVED return value from VERIFY^GMPL1</w:t>
      </w:r>
    </w:p>
    <w:p w:rsidR="00604399" w:rsidRPr="00604399" w:rsidRDefault="00604399" w:rsidP="00604399">
      <w:pPr>
        <w:pStyle w:val="Heading5"/>
      </w:pPr>
      <w:r>
        <w:t xml:space="preserve">ORQQPL1 - </w:t>
      </w:r>
      <w:r w:rsidRPr="00604399">
        <w:t>PROBLEM LIST FOR CPRS GUI</w:t>
      </w:r>
    </w:p>
    <w:p w:rsidR="00604399" w:rsidRPr="00CB1C0C" w:rsidRDefault="00CB1C0C" w:rsidP="00604399">
      <w:r>
        <w:tab/>
      </w:r>
      <w:r w:rsidR="00604399" w:rsidRPr="00CB1C0C">
        <w:rPr>
          <w:color w:val="FF0000"/>
        </w:rPr>
        <w:t>EDLOAD</w:t>
      </w:r>
      <w:r>
        <w:t>^ORQQPL1</w:t>
      </w:r>
      <w:r>
        <w:tab/>
      </w:r>
      <w:r w:rsidR="00604399" w:rsidRPr="00CB1C0C">
        <w:t xml:space="preserve">Replaced call to GETFLDS^GMPLEDT3 with call to the equivalent </w:t>
      </w:r>
      <w:r w:rsidR="00604399" w:rsidRPr="00CB1C0C">
        <w:tab/>
      </w:r>
      <w:r>
        <w:tab/>
      </w:r>
      <w:r w:rsidR="00604399" w:rsidRPr="00CB1C0C">
        <w:tab/>
      </w:r>
      <w:r w:rsidR="00604399" w:rsidRPr="00CB1C0C">
        <w:tab/>
      </w:r>
      <w:r w:rsidR="00604399" w:rsidRPr="00CB1C0C">
        <w:tab/>
        <w:t>routine DETAIL^GMPLAPI2</w:t>
      </w:r>
    </w:p>
    <w:p w:rsidR="00604399" w:rsidRPr="00CB1C0C" w:rsidRDefault="00604399" w:rsidP="00604399">
      <w:r w:rsidRPr="00CB1C0C">
        <w:tab/>
      </w:r>
      <w:r w:rsidRPr="00CB1C0C">
        <w:rPr>
          <w:color w:val="FF0000"/>
        </w:rPr>
        <w:t>EDSAVE</w:t>
      </w:r>
      <w:r w:rsidR="00CB1C0C">
        <w:t>^ORQQPL1</w:t>
      </w:r>
      <w:r w:rsidR="00CB1C0C">
        <w:tab/>
      </w:r>
      <w:r w:rsidRPr="00CB1C0C">
        <w:t xml:space="preserve">Replaced direct access to ^AUPNPROB and call to GMPLSAVE with </w:t>
      </w:r>
      <w:r w:rsidRPr="00CB1C0C">
        <w:tab/>
      </w:r>
      <w:r w:rsidR="00CB1C0C">
        <w:tab/>
      </w:r>
      <w:r w:rsidRPr="00CB1C0C">
        <w:tab/>
      </w:r>
      <w:r w:rsidRPr="00CB1C0C">
        <w:tab/>
      </w:r>
      <w:r w:rsidRPr="00CB1C0C">
        <w:tab/>
        <w:t>the equivalent refactored API entry UPDATE^GMPLAPI2</w:t>
      </w:r>
    </w:p>
    <w:p w:rsidR="00604399" w:rsidRPr="00CB1C0C" w:rsidRDefault="00604399" w:rsidP="00604399">
      <w:r w:rsidRPr="00CB1C0C">
        <w:tab/>
      </w:r>
      <w:r w:rsidRPr="00CB1C0C">
        <w:rPr>
          <w:color w:val="FF0000"/>
        </w:rPr>
        <w:t>ADDSAVE</w:t>
      </w:r>
      <w:r w:rsidR="00CB1C0C">
        <w:t>^ORQQPL1</w:t>
      </w:r>
      <w:r w:rsidR="00CB1C0C">
        <w:tab/>
      </w:r>
      <w:r w:rsidRPr="00CB1C0C">
        <w:t xml:space="preserve">Replaced direct access to ^AUPNPROB and call to GMPLSAVE </w:t>
      </w:r>
      <w:r w:rsidRPr="00CB1C0C">
        <w:tab/>
      </w:r>
      <w:r w:rsidRPr="00CB1C0C">
        <w:tab/>
      </w:r>
      <w:r w:rsidR="00CB1C0C">
        <w:tab/>
      </w:r>
      <w:r w:rsidR="00CB1C0C">
        <w:tab/>
      </w:r>
      <w:r w:rsidRPr="00CB1C0C">
        <w:tab/>
      </w:r>
      <w:r w:rsidRPr="00CB1C0C">
        <w:tab/>
        <w:t>with the equivalent refactored API entry NEW^GMPLAPI2</w:t>
      </w:r>
    </w:p>
    <w:p w:rsidR="00604399" w:rsidRPr="00CB1C0C" w:rsidRDefault="00604399" w:rsidP="00604399">
      <w:r w:rsidRPr="00CB1C0C">
        <w:tab/>
      </w:r>
      <w:r w:rsidRPr="00CB1C0C">
        <w:rPr>
          <w:color w:val="FF0000"/>
        </w:rPr>
        <w:t>INITUSER</w:t>
      </w:r>
      <w:r w:rsidR="00CB1C0C">
        <w:t>^ORQQPL1</w:t>
      </w:r>
      <w:r w:rsidR="00CB1C0C">
        <w:tab/>
      </w:r>
      <w:r w:rsidRPr="00CB1C0C">
        <w:t xml:space="preserve">Duplicate code to retrieve site parameters moved to the </w:t>
      </w:r>
      <w:r w:rsidRPr="00CB1C0C">
        <w:tab/>
      </w:r>
      <w:r w:rsidRPr="00CB1C0C">
        <w:tab/>
      </w:r>
      <w:r w:rsidR="00CB1C0C">
        <w:tab/>
      </w:r>
      <w:r w:rsidRPr="00CB1C0C">
        <w:tab/>
      </w:r>
      <w:r w:rsidRPr="00CB1C0C">
        <w:tab/>
      </w:r>
      <w:r w:rsidRPr="00CB1C0C">
        <w:tab/>
        <w:t>refactored API entry GET^GMPLSITE</w:t>
      </w:r>
    </w:p>
    <w:p w:rsidR="00604399" w:rsidRPr="00CB1C0C" w:rsidRDefault="00604399" w:rsidP="00604399">
      <w:r w:rsidRPr="00CB1C0C">
        <w:tab/>
      </w:r>
      <w:r w:rsidRPr="00CB1C0C">
        <w:rPr>
          <w:color w:val="FF0000"/>
        </w:rPr>
        <w:t>DUP</w:t>
      </w:r>
      <w:r w:rsidR="00CB1C0C">
        <w:t>^ORQQPL1</w:t>
      </w:r>
      <w:r w:rsidR="00CB1C0C">
        <w:tab/>
      </w:r>
      <w:r w:rsidR="00CB1C0C">
        <w:tab/>
      </w:r>
      <w:r w:rsidRPr="00CB1C0C">
        <w:t xml:space="preserve">Replaced direct access to ^GMPL(125.99) with calls to the </w:t>
      </w:r>
      <w:r w:rsidRPr="00CB1C0C">
        <w:tab/>
      </w:r>
      <w:r w:rsidRPr="00CB1C0C">
        <w:tab/>
      </w:r>
      <w:r w:rsidR="00CB1C0C">
        <w:tab/>
      </w:r>
      <w:r w:rsidRPr="00CB1C0C">
        <w:tab/>
      </w:r>
      <w:r w:rsidRPr="00CB1C0C">
        <w:tab/>
      </w:r>
      <w:r w:rsidRPr="00CB1C0C">
        <w:tab/>
        <w:t>refactored API entries DUPL^GMPLAPI2 and ACTIVE^GMPLAPI2</w:t>
      </w:r>
    </w:p>
    <w:p w:rsidR="00604399" w:rsidRPr="00604399" w:rsidRDefault="00604399" w:rsidP="00604399">
      <w:pPr>
        <w:pStyle w:val="Heading5"/>
      </w:pPr>
      <w:r>
        <w:t xml:space="preserve">ORQQPL2 - </w:t>
      </w:r>
      <w:r w:rsidRPr="00604399">
        <w:t>RPCs FOR CPRS GUI IMPLEMENTATION</w:t>
      </w:r>
    </w:p>
    <w:p w:rsidR="00604399" w:rsidRPr="00CB1C0C" w:rsidRDefault="00604399" w:rsidP="00604399">
      <w:r w:rsidRPr="00CB1C0C">
        <w:tab/>
      </w:r>
      <w:r w:rsidRPr="00CB1C0C">
        <w:rPr>
          <w:color w:val="FF0000"/>
        </w:rPr>
        <w:t>HIST</w:t>
      </w:r>
      <w:r w:rsidR="00CB1C0C">
        <w:t>^ORQQPL2</w:t>
      </w:r>
      <w:r w:rsidR="00CB1C0C">
        <w:tab/>
      </w:r>
      <w:r w:rsidR="00CB1C0C">
        <w:tab/>
      </w:r>
      <w:r w:rsidRPr="00CB1C0C">
        <w:t xml:space="preserve">Replaced direct access to ^GMPL(125.8) file with equivalent calls to </w:t>
      </w:r>
      <w:r w:rsidRPr="00CB1C0C">
        <w:tab/>
      </w:r>
      <w:r w:rsidR="00CB1C0C">
        <w:tab/>
      </w:r>
      <w:r w:rsidRPr="00CB1C0C">
        <w:tab/>
      </w:r>
      <w:r w:rsidRPr="00CB1C0C">
        <w:tab/>
      </w:r>
      <w:r w:rsidRPr="00CB1C0C">
        <w:tab/>
        <w:t>GETHIST^GMPLHIST and AUDET^GMPLHIST</w:t>
      </w:r>
    </w:p>
    <w:p w:rsidR="00604399" w:rsidRPr="00CB1C0C" w:rsidRDefault="00604399" w:rsidP="00604399">
      <w:r w:rsidRPr="00CB1C0C">
        <w:tab/>
      </w:r>
      <w:r w:rsidRPr="00CB1C0C">
        <w:rPr>
          <w:color w:val="FF0000"/>
        </w:rPr>
        <w:t>DELETE</w:t>
      </w:r>
      <w:r w:rsidR="00CB1C0C">
        <w:t>^ORQQPL2</w:t>
      </w:r>
      <w:r w:rsidR="00CB1C0C">
        <w:tab/>
      </w:r>
      <w:r w:rsidRPr="00CB1C0C">
        <w:t xml:space="preserve">Moved the whole logic and direct access to ^AUPNPROB to the API </w:t>
      </w:r>
      <w:r w:rsidRPr="00CB1C0C">
        <w:tab/>
      </w:r>
      <w:r w:rsidR="00CB1C0C">
        <w:tab/>
      </w:r>
      <w:r w:rsidRPr="00CB1C0C">
        <w:tab/>
      </w:r>
      <w:r w:rsidRPr="00CB1C0C">
        <w:tab/>
      </w:r>
      <w:r w:rsidRPr="00CB1C0C">
        <w:tab/>
        <w:t>entry DELETE^GMPLAPI2</w:t>
      </w:r>
    </w:p>
    <w:p w:rsidR="00604399" w:rsidRPr="00CB1C0C" w:rsidRDefault="00604399" w:rsidP="00604399">
      <w:r w:rsidRPr="00CB1C0C">
        <w:tab/>
      </w:r>
      <w:r w:rsidRPr="00CB1C0C">
        <w:rPr>
          <w:color w:val="FF0000"/>
        </w:rPr>
        <w:t>REPLACE</w:t>
      </w:r>
      <w:r w:rsidR="00CB1C0C">
        <w:t>^ORQQPL2</w:t>
      </w:r>
      <w:r w:rsidR="00CB1C0C">
        <w:tab/>
      </w:r>
      <w:r w:rsidRPr="00CB1C0C">
        <w:t>Same as above for UNDELETE^GMPLAPI4</w:t>
      </w:r>
    </w:p>
    <w:p w:rsidR="00604399" w:rsidRPr="00CB1C0C" w:rsidRDefault="00604399" w:rsidP="00604399">
      <w:r w:rsidRPr="00CB1C0C">
        <w:tab/>
      </w:r>
      <w:r w:rsidRPr="00CB1C0C">
        <w:rPr>
          <w:color w:val="FF0000"/>
        </w:rPr>
        <w:t>VERIFY</w:t>
      </w:r>
      <w:r w:rsidRPr="00CB1C0C">
        <w:t xml:space="preserve">^ORQQPL2 </w:t>
      </w:r>
      <w:r w:rsidR="00CB1C0C">
        <w:tab/>
      </w:r>
      <w:r w:rsidRPr="00CB1C0C">
        <w:t>Moved business logic to the API entry VERIFY^GMPLAPI2</w:t>
      </w:r>
    </w:p>
    <w:p w:rsidR="00604399" w:rsidRPr="00CB1C0C" w:rsidRDefault="00604399" w:rsidP="00604399">
      <w:r w:rsidRPr="00CB1C0C">
        <w:tab/>
      </w:r>
      <w:r w:rsidRPr="00CB1C0C">
        <w:rPr>
          <w:color w:val="FF0000"/>
        </w:rPr>
        <w:t>INACT</w:t>
      </w:r>
      <w:r w:rsidRPr="00CB1C0C">
        <w:t xml:space="preserve">^ORQQPL2 </w:t>
      </w:r>
      <w:r w:rsidR="00CB1C0C">
        <w:tab/>
      </w:r>
      <w:r w:rsidRPr="00CB1C0C">
        <w:t>Moved business logic to INACTV^GMPLAPI2</w:t>
      </w:r>
    </w:p>
    <w:p w:rsidR="00604399" w:rsidRPr="00CB1C0C" w:rsidRDefault="00604399" w:rsidP="00604399">
      <w:r w:rsidRPr="00CB1C0C">
        <w:tab/>
      </w:r>
      <w:r w:rsidRPr="00CB1C0C">
        <w:rPr>
          <w:color w:val="FF0000"/>
        </w:rPr>
        <w:t>GETCOMM</w:t>
      </w:r>
      <w:r w:rsidRPr="00CB1C0C">
        <w:t xml:space="preserve">^ORQQPL2 </w:t>
      </w:r>
      <w:r w:rsidR="00CB1C0C">
        <w:tab/>
      </w:r>
      <w:r w:rsidRPr="00CB1C0C">
        <w:t>Business logic moved and consolidated to NOTES^GMPLAPI3</w:t>
      </w:r>
    </w:p>
    <w:p w:rsidR="00604399" w:rsidRPr="00604399" w:rsidRDefault="00604399" w:rsidP="00604399">
      <w:pPr>
        <w:pStyle w:val="Heading5"/>
      </w:pPr>
      <w:r>
        <w:t xml:space="preserve">ORQQPL3 - </w:t>
      </w:r>
      <w:r w:rsidRPr="00604399">
        <w:t>Problem List RPCs</w:t>
      </w:r>
    </w:p>
    <w:p w:rsidR="00604399" w:rsidRPr="00CB1C0C" w:rsidRDefault="00604399" w:rsidP="00604399">
      <w:r w:rsidRPr="00CB1C0C">
        <w:tab/>
      </w:r>
      <w:r w:rsidRPr="00CB1C0C">
        <w:rPr>
          <w:color w:val="FF0000"/>
        </w:rPr>
        <w:t>LIST</w:t>
      </w:r>
      <w:r w:rsidRPr="00CB1C0C">
        <w:t xml:space="preserve">^ORQQPL3 </w:t>
      </w:r>
      <w:r w:rsidR="00CB1C0C">
        <w:tab/>
      </w:r>
      <w:r w:rsidR="00CB1C0C">
        <w:tab/>
      </w:r>
      <w:r w:rsidRPr="00CB1C0C">
        <w:t xml:space="preserve">Duplicate code to retrieve site parameters moved to the </w:t>
      </w:r>
      <w:r w:rsidRPr="00CB1C0C">
        <w:tab/>
      </w:r>
      <w:r w:rsidRPr="00CB1C0C">
        <w:tab/>
      </w:r>
      <w:r w:rsidR="00CB1C0C">
        <w:lastRenderedPageBreak/>
        <w:tab/>
      </w:r>
      <w:r w:rsidRPr="00CB1C0C">
        <w:tab/>
      </w:r>
      <w:r w:rsidRPr="00CB1C0C">
        <w:tab/>
      </w:r>
      <w:r w:rsidRPr="00CB1C0C">
        <w:tab/>
        <w:t xml:space="preserve">refactored API entry GET^GMPLSITE, main business logic moved to </w:t>
      </w:r>
      <w:r w:rsidRPr="00CB1C0C">
        <w:tab/>
      </w:r>
      <w:r w:rsidRPr="00CB1C0C">
        <w:tab/>
      </w:r>
      <w:r w:rsidRPr="00CB1C0C">
        <w:tab/>
      </w:r>
      <w:r w:rsidRPr="00CB1C0C">
        <w:tab/>
      </w:r>
      <w:r w:rsidRPr="00CB1C0C">
        <w:tab/>
        <w:t>LIST^GMPLAPI4</w:t>
      </w:r>
    </w:p>
    <w:p w:rsidR="00604399" w:rsidRPr="00CB1C0C" w:rsidRDefault="00604399" w:rsidP="00604399">
      <w:r w:rsidRPr="00CB1C0C">
        <w:tab/>
      </w:r>
      <w:r w:rsidRPr="00CB1C0C">
        <w:rPr>
          <w:color w:val="FF0000"/>
        </w:rPr>
        <w:t>DELLIST</w:t>
      </w:r>
      <w:r w:rsidRPr="00CB1C0C">
        <w:t xml:space="preserve">^ORQQPL3 </w:t>
      </w:r>
      <w:r w:rsidR="00CB1C0C">
        <w:tab/>
      </w:r>
      <w:r w:rsidRPr="00CB1C0C">
        <w:t>Business logic moved and consolidated to LIST^GMPLAPI4</w:t>
      </w:r>
    </w:p>
    <w:p w:rsidR="00604399" w:rsidRPr="00CB1C0C" w:rsidRDefault="00604399" w:rsidP="00604399">
      <w:r w:rsidRPr="00CB1C0C">
        <w:tab/>
      </w:r>
      <w:r w:rsidRPr="00CB1C0C">
        <w:rPr>
          <w:color w:val="FF0000"/>
        </w:rPr>
        <w:t>CAT</w:t>
      </w:r>
      <w:r w:rsidRPr="00CB1C0C">
        <w:t xml:space="preserve">^ORQQPL3 </w:t>
      </w:r>
      <w:r w:rsidR="00CB1C0C">
        <w:tab/>
      </w:r>
      <w:r w:rsidR="00CB1C0C">
        <w:tab/>
      </w:r>
      <w:r w:rsidRPr="00CB1C0C">
        <w:t xml:space="preserve">Data retrieval now done in a call to GETLIST^GMPLAPI1 instead of </w:t>
      </w:r>
      <w:r w:rsidRPr="00CB1C0C">
        <w:tab/>
      </w:r>
      <w:r w:rsidRPr="00CB1C0C">
        <w:tab/>
      </w:r>
      <w:r w:rsidRPr="00CB1C0C">
        <w:tab/>
      </w:r>
      <w:r w:rsidRPr="00CB1C0C">
        <w:tab/>
      </w:r>
      <w:r w:rsidR="00CB1C0C">
        <w:tab/>
      </w:r>
      <w:r w:rsidRPr="00CB1C0C">
        <w:t>direct global access</w:t>
      </w:r>
    </w:p>
    <w:p w:rsidR="00604399" w:rsidRPr="00CB1C0C" w:rsidRDefault="00604399" w:rsidP="00604399">
      <w:r w:rsidRPr="00CB1C0C">
        <w:tab/>
      </w:r>
      <w:r w:rsidRPr="00CB1C0C">
        <w:rPr>
          <w:color w:val="FF0000"/>
        </w:rPr>
        <w:t>GETUSLST</w:t>
      </w:r>
      <w:r w:rsidRPr="00CB1C0C">
        <w:t xml:space="preserve">^ORQQPL3 </w:t>
      </w:r>
      <w:r w:rsidR="00CB1C0C">
        <w:tab/>
      </w:r>
      <w:r w:rsidRPr="00CB1C0C">
        <w:t xml:space="preserve">Business logic moved to GETULST^GMPLAPI6 and </w:t>
      </w:r>
      <w:r w:rsidRPr="00CB1C0C">
        <w:tab/>
      </w:r>
      <w:r w:rsidRPr="00CB1C0C">
        <w:tab/>
      </w:r>
      <w:r w:rsidRPr="00CB1C0C">
        <w:tab/>
      </w:r>
      <w:r w:rsidR="00CB1C0C">
        <w:tab/>
      </w:r>
      <w:r w:rsidR="00CB1C0C">
        <w:tab/>
      </w:r>
      <w:r w:rsidRPr="00CB1C0C">
        <w:tab/>
      </w:r>
      <w:r w:rsidRPr="00CB1C0C">
        <w:tab/>
        <w:t>GETCLST^GMPLAPI6</w:t>
      </w:r>
    </w:p>
    <w:p w:rsidR="00604399" w:rsidRPr="00CB1C0C" w:rsidRDefault="00604399" w:rsidP="00604399">
      <w:r w:rsidRPr="00CB1C0C">
        <w:tab/>
      </w:r>
      <w:r w:rsidRPr="00CB1C0C">
        <w:rPr>
          <w:color w:val="FF0000"/>
        </w:rPr>
        <w:t>PROB</w:t>
      </w:r>
      <w:r w:rsidRPr="00CB1C0C">
        <w:t xml:space="preserve">^ORQQPL3 </w:t>
      </w:r>
      <w:r w:rsidR="00CB1C0C">
        <w:tab/>
      </w:r>
      <w:r w:rsidRPr="00CB1C0C">
        <w:t>Data retrieval logic moved to GETCAT^GMPLAPI1</w:t>
      </w:r>
    </w:p>
    <w:p w:rsidR="00604399" w:rsidRDefault="00604399" w:rsidP="00604399">
      <w:pPr>
        <w:pStyle w:val="Heading3"/>
      </w:pPr>
      <w:r>
        <w:t>PCE Patient Care Encounter</w:t>
      </w:r>
    </w:p>
    <w:p w:rsidR="00032CBF" w:rsidRDefault="00032CBF" w:rsidP="00032CBF">
      <w:pPr>
        <w:pStyle w:val="Heading5"/>
        <w:rPr>
          <w:rStyle w:val="Heading5Char"/>
        </w:rPr>
      </w:pPr>
      <w:r>
        <w:t xml:space="preserve">PXCAPL </w:t>
      </w:r>
      <w:r w:rsidR="00604399" w:rsidRPr="00604399">
        <w:rPr>
          <w:rStyle w:val="Heading5Char"/>
        </w:rPr>
        <w:t xml:space="preserve">- Validates data from the PCE Device Interface into a call to update Problem List </w:t>
      </w:r>
      <w:r w:rsidR="00604399" w:rsidRPr="00604399">
        <w:rPr>
          <w:rStyle w:val="Heading5Char"/>
        </w:rPr>
        <w:tab/>
      </w:r>
    </w:p>
    <w:p w:rsidR="00604399" w:rsidRDefault="00604399" w:rsidP="00032CBF">
      <w:r w:rsidRPr="00032CBF">
        <w:tab/>
      </w:r>
      <w:r w:rsidRPr="00032CBF">
        <w:rPr>
          <w:color w:val="FF0000"/>
        </w:rPr>
        <w:t>PROBLEM</w:t>
      </w:r>
      <w:r w:rsidRPr="00032CBF">
        <w:t xml:space="preserve">^PXCAPL </w:t>
      </w:r>
      <w:r w:rsidR="00CB1C0C" w:rsidRPr="00032CBF">
        <w:tab/>
      </w:r>
      <w:r w:rsidRPr="00032CBF">
        <w:t xml:space="preserve">Calls VALID^GMPLAPI4 to find if Problem is in file, calls </w:t>
      </w:r>
      <w:r w:rsidRPr="00032CBF">
        <w:tab/>
      </w:r>
      <w:r w:rsidRPr="00032CBF">
        <w:tab/>
      </w:r>
      <w:r w:rsidRPr="00032CBF">
        <w:tab/>
      </w:r>
      <w:r w:rsidR="00032CBF">
        <w:tab/>
      </w:r>
      <w:r w:rsidR="00CB1C0C" w:rsidRPr="00032CBF">
        <w:tab/>
      </w:r>
      <w:r w:rsidR="00CB1C0C" w:rsidRPr="00032CBF">
        <w:tab/>
      </w:r>
      <w:r w:rsidR="00032CBF" w:rsidRPr="00032CBF">
        <w:tab/>
      </w:r>
      <w:r w:rsidRPr="00032CBF">
        <w:t xml:space="preserve">PATIENT^GMPLAPI4 to find if a certain problem is associated </w:t>
      </w:r>
      <w:r w:rsidR="00032CBF" w:rsidRPr="00032CBF">
        <w:tab/>
      </w:r>
      <w:r w:rsidR="00032CBF" w:rsidRPr="00032CBF">
        <w:tab/>
      </w:r>
      <w:r w:rsidR="00032CBF" w:rsidRPr="00032CBF">
        <w:tab/>
      </w:r>
      <w:r w:rsidR="00032CBF">
        <w:tab/>
      </w:r>
      <w:r w:rsidR="00032CBF" w:rsidRPr="00032CBF">
        <w:tab/>
      </w:r>
      <w:r w:rsidR="00032CBF" w:rsidRPr="00032CBF">
        <w:tab/>
      </w:r>
      <w:r w:rsidRPr="00032CBF">
        <w:t>to a certain</w:t>
      </w:r>
      <w:r w:rsidR="00032CBF" w:rsidRPr="00032CBF">
        <w:t xml:space="preserve"> </w:t>
      </w:r>
      <w:r w:rsidRPr="00032CBF">
        <w:t>patient.</w:t>
      </w:r>
    </w:p>
    <w:p w:rsidR="00032CBF" w:rsidRDefault="00032CBF" w:rsidP="00032CBF">
      <w:pPr>
        <w:pStyle w:val="Heading5"/>
        <w:rPr>
          <w:rStyle w:val="Heading5Char"/>
        </w:rPr>
      </w:pPr>
      <w:r>
        <w:t>PXCAPOV</w:t>
      </w:r>
      <w:r w:rsidR="00604399" w:rsidRPr="00604399">
        <w:rPr>
          <w:rStyle w:val="Heading5Char"/>
        </w:rPr>
        <w:t xml:space="preserve"> - Validates data from the PCE Device Interface into PCE's PXK format for POV</w:t>
      </w:r>
    </w:p>
    <w:p w:rsidR="00604399" w:rsidRPr="00032CBF" w:rsidRDefault="00604399" w:rsidP="00032CBF">
      <w:pPr>
        <w:rPr>
          <w:rFonts w:asciiTheme="majorHAnsi" w:eastAsiaTheme="majorEastAsia" w:hAnsiTheme="majorHAnsi" w:cstheme="majorBidi"/>
          <w:color w:val="243F60" w:themeColor="accent1" w:themeShade="7F"/>
        </w:rPr>
      </w:pPr>
      <w:r w:rsidRPr="00CB1C0C">
        <w:rPr>
          <w:rStyle w:val="Heading5Char"/>
          <w:color w:val="auto"/>
        </w:rPr>
        <w:tab/>
      </w:r>
      <w:r w:rsidRPr="00CB1C0C">
        <w:rPr>
          <w:color w:val="FF0000"/>
        </w:rPr>
        <w:t>DIAG</w:t>
      </w:r>
      <w:r w:rsidRPr="00CB1C0C">
        <w:t>^PXCAPOV</w:t>
      </w:r>
      <w:r w:rsidR="00CB1C0C">
        <w:tab/>
      </w:r>
      <w:r w:rsidR="00CB1C0C">
        <w:tab/>
      </w:r>
      <w:r w:rsidRPr="00CB1C0C">
        <w:t xml:space="preserve">Calls VALID^GMPLAPI4 to find if Problem is in file, calls </w:t>
      </w:r>
      <w:r w:rsidRPr="00CB1C0C">
        <w:tab/>
      </w:r>
      <w:r w:rsidRPr="00CB1C0C">
        <w:tab/>
      </w:r>
      <w:r w:rsidRPr="00CB1C0C">
        <w:tab/>
      </w:r>
      <w:r w:rsidR="00CB1C0C">
        <w:tab/>
      </w:r>
      <w:r w:rsidR="00CB1C0C">
        <w:tab/>
      </w:r>
      <w:r w:rsidR="00CB1C0C">
        <w:tab/>
      </w:r>
      <w:r w:rsidRPr="00CB1C0C">
        <w:tab/>
        <w:t xml:space="preserve">PATIENT^GMPLAPI4 to find if a certain problem is associated to a certain </w:t>
      </w:r>
      <w:r w:rsidR="00CB1C0C">
        <w:tab/>
      </w:r>
      <w:r w:rsidR="00CB1C0C">
        <w:tab/>
      </w:r>
      <w:r w:rsidR="00CB1C0C">
        <w:tab/>
      </w:r>
      <w:r w:rsidR="00CB1C0C">
        <w:tab/>
      </w:r>
      <w:r w:rsidRPr="00CB1C0C">
        <w:t>patient.</w:t>
      </w:r>
    </w:p>
    <w:p w:rsidR="00604399" w:rsidRDefault="00604399" w:rsidP="00604399">
      <w:pPr>
        <w:pStyle w:val="Heading3"/>
      </w:pPr>
      <w:r>
        <w:t>QUASAR</w:t>
      </w:r>
    </w:p>
    <w:p w:rsidR="00604399" w:rsidRPr="00604399" w:rsidRDefault="00604399" w:rsidP="00604399">
      <w:pPr>
        <w:pStyle w:val="Heading5"/>
      </w:pPr>
      <w:r>
        <w:t xml:space="preserve">ACKQUTL6 - </w:t>
      </w:r>
      <w:r w:rsidRPr="00604399">
        <w:t>Utilities routine</w:t>
      </w:r>
    </w:p>
    <w:p w:rsidR="00604399" w:rsidRPr="00CB1C0C" w:rsidRDefault="00604399" w:rsidP="00604399">
      <w:r w:rsidRPr="00CB1C0C">
        <w:tab/>
      </w:r>
      <w:r w:rsidRPr="00CB1C0C">
        <w:rPr>
          <w:color w:val="FF0000"/>
        </w:rPr>
        <w:t>PLIST</w:t>
      </w:r>
      <w:r w:rsidRPr="00CB1C0C">
        <w:t xml:space="preserve">^ACKQUTL6 </w:t>
      </w:r>
      <w:r w:rsidR="00CB1C0C">
        <w:tab/>
      </w:r>
      <w:r w:rsidRPr="00CB1C0C">
        <w:t xml:space="preserve">Retrieves list of patient problems and their status by calling </w:t>
      </w:r>
      <w:r w:rsidRPr="00CB1C0C">
        <w:tab/>
      </w:r>
      <w:r w:rsidRPr="00CB1C0C">
        <w:tab/>
      </w:r>
      <w:r w:rsidR="00CB1C0C">
        <w:tab/>
      </w:r>
      <w:r w:rsidRPr="00CB1C0C">
        <w:tab/>
      </w:r>
      <w:r w:rsidRPr="00CB1C0C">
        <w:tab/>
      </w:r>
      <w:r w:rsidRPr="00CB1C0C">
        <w:tab/>
        <w:t>GETPLIST^GMPLAPI4 and DETAIL^GMPLAPI2 respectively</w:t>
      </w:r>
    </w:p>
    <w:p w:rsidR="00604399" w:rsidRPr="00604399" w:rsidRDefault="00604399" w:rsidP="00604399"/>
    <w:p w:rsidR="00DC631E" w:rsidRDefault="00DC631E">
      <w:pPr>
        <w:rPr>
          <w:rFonts w:asciiTheme="majorHAnsi" w:eastAsia="Arial" w:hAnsiTheme="majorHAnsi" w:cstheme="majorBidi"/>
          <w:b/>
          <w:bCs/>
          <w:color w:val="365F91" w:themeColor="accent1" w:themeShade="BF"/>
          <w:sz w:val="28"/>
          <w:szCs w:val="28"/>
        </w:rPr>
      </w:pPr>
      <w:r>
        <w:rPr>
          <w:rFonts w:eastAsia="Arial"/>
        </w:rP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The APIs presented in this paper cover most of the functionality found in the Problem List package.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r>
      <w:proofErr w:type="spellStart"/>
      <w:r>
        <w:t>ErrorId^Message</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GMPIFN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GMPL_2.0_260002.KID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GMPL*2.0*260002</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Del="003D5855" w:rsidRDefault="00AE54E5">
      <w:pPr>
        <w:pStyle w:val="Default"/>
        <w:widowControl w:val="0"/>
        <w:numPr>
          <w:ilvl w:val="0"/>
          <w:numId w:val="21"/>
        </w:numPr>
        <w:autoSpaceDE/>
        <w:autoSpaceDN/>
        <w:adjustRightInd/>
        <w:spacing w:after="200" w:line="276" w:lineRule="auto"/>
        <w:contextualSpacing/>
        <w:rPr>
          <w:del w:id="2164" w:author="Catalin Branea" w:date="2013-03-18T14:35:00Z"/>
        </w:rPr>
        <w:pPrChange w:id="2165" w:author="Catalin Branea" w:date="2013-03-18T14:35:00Z">
          <w:pPr>
            <w:pStyle w:val="Default"/>
            <w:numPr>
              <w:numId w:val="21"/>
            </w:numPr>
            <w:ind w:left="720" w:hanging="360"/>
          </w:pPr>
        </w:pPrChange>
      </w:pPr>
      <w:r>
        <w:t xml:space="preserve">When prompted </w:t>
      </w:r>
      <w:r w:rsidRPr="00AE54E5">
        <w:rPr>
          <w:i/>
        </w:rPr>
        <w:t>Want to DISABLE Scheduled Options, Menu Options, and Protocols?</w:t>
      </w:r>
      <w:r>
        <w:t xml:space="preserve"> Respond NO</w:t>
      </w:r>
    </w:p>
    <w:p w:rsidR="003D5855" w:rsidRDefault="003D5855" w:rsidP="00AE54E5">
      <w:pPr>
        <w:pStyle w:val="ListParagraph"/>
        <w:numPr>
          <w:ilvl w:val="0"/>
          <w:numId w:val="21"/>
        </w:numPr>
        <w:rPr>
          <w:ins w:id="2166" w:author="Catalin Branea" w:date="2013-03-18T14:35:00Z"/>
        </w:rPr>
      </w:pPr>
    </w:p>
    <w:p w:rsidR="003D5855" w:rsidRDefault="003D5855">
      <w:pPr>
        <w:pStyle w:val="Heading1"/>
        <w:numPr>
          <w:ilvl w:val="0"/>
          <w:numId w:val="12"/>
        </w:numPr>
        <w:rPr>
          <w:ins w:id="2167" w:author="Catalin Branea" w:date="2013-03-18T14:36:00Z"/>
        </w:rPr>
        <w:pPrChange w:id="2168" w:author="Catalin Branea" w:date="2013-03-18T14:36:00Z">
          <w:pPr>
            <w:pStyle w:val="ListParagraph"/>
            <w:numPr>
              <w:numId w:val="21"/>
            </w:numPr>
            <w:ind w:hanging="360"/>
          </w:pPr>
        </w:pPrChange>
      </w:pPr>
      <w:ins w:id="2169" w:author="Catalin Branea" w:date="2013-03-18T14:35:00Z">
        <w:r w:rsidRPr="009417CA">
          <w:t xml:space="preserve">GLOSSARY </w:t>
        </w:r>
      </w:ins>
    </w:p>
    <w:p w:rsidR="003D5855" w:rsidRDefault="003D5855">
      <w:pPr>
        <w:rPr>
          <w:ins w:id="2170" w:author="Catalin Branea" w:date="2013-03-18T14:36:00Z"/>
          <w:rFonts w:ascii="Times New Roman" w:hAnsi="Times New Roman" w:cs="Times New Roman"/>
        </w:rPr>
        <w:pPrChange w:id="2171" w:author="Catalin Branea" w:date="2013-03-18T14:36:00Z">
          <w:pPr>
            <w:pStyle w:val="ListParagraph"/>
            <w:numPr>
              <w:numId w:val="21"/>
            </w:numPr>
            <w:ind w:hanging="360"/>
          </w:pPr>
        </w:pPrChange>
      </w:pPr>
    </w:p>
    <w:p w:rsidR="00A06F5A" w:rsidRPr="00A06F5A" w:rsidRDefault="003D5855">
      <w:pPr>
        <w:pPrChange w:id="2172" w:author="Catalin Branea" w:date="2013-03-18T14:36:00Z">
          <w:pPr>
            <w:pStyle w:val="ListParagraph"/>
            <w:numPr>
              <w:numId w:val="21"/>
            </w:numPr>
            <w:ind w:hanging="360"/>
          </w:pPr>
        </w:pPrChange>
      </w:pPr>
      <w:proofErr w:type="gramStart"/>
      <w:ins w:id="2173" w:author="Catalin Branea" w:date="2013-03-18T14:35:00Z">
        <w:r w:rsidRPr="003D5855">
          <w:rPr>
            <w:rPrChange w:id="2174" w:author="Catalin Branea" w:date="2013-03-18T14:37:00Z">
              <w:rPr>
                <w:rFonts w:ascii="Times New Roman" w:hAnsi="Times New Roman" w:cs="Times New Roman"/>
              </w:rPr>
            </w:rPrChange>
          </w:rPr>
          <w:t>IEN</w:t>
        </w:r>
      </w:ins>
      <w:ins w:id="2175" w:author="Catalin Branea" w:date="2013-03-18T14:37:00Z">
        <w:r w:rsidRPr="003D5855">
          <w:rPr>
            <w:rPrChange w:id="2176" w:author="Catalin Branea" w:date="2013-03-18T14:37:00Z">
              <w:rPr>
                <w:rFonts w:ascii="Times New Roman" w:hAnsi="Times New Roman" w:cs="Times New Roman"/>
              </w:rPr>
            </w:rPrChange>
          </w:rPr>
          <w:tab/>
        </w:r>
      </w:ins>
      <w:ins w:id="2177" w:author="Catalin Branea" w:date="2013-03-18T14:35:00Z">
        <w:r w:rsidRPr="003D5855">
          <w:rPr>
            <w:rPrChange w:id="2178" w:author="Catalin Branea" w:date="2013-03-18T14:36:00Z">
              <w:rPr>
                <w:rFonts w:ascii="Calibri" w:hAnsi="Calibri" w:cs="Calibri"/>
              </w:rPr>
            </w:rPrChange>
          </w:rPr>
          <w:t>Internal Entry Number.</w:t>
        </w:r>
        <w:proofErr w:type="gramEnd"/>
        <w:r w:rsidRPr="003D5855">
          <w:rPr>
            <w:rPrChange w:id="2179" w:author="Catalin Branea" w:date="2013-03-18T14:36:00Z">
              <w:rPr>
                <w:rFonts w:ascii="Calibri" w:hAnsi="Calibri" w:cs="Calibri"/>
              </w:rPr>
            </w:rPrChange>
          </w:rPr>
          <w:t xml:space="preserve"> The number used to identify an entry within a file. Every record has a </w:t>
        </w:r>
      </w:ins>
      <w:ins w:id="2180" w:author="Catalin Branea" w:date="2013-03-18T14:37:00Z">
        <w:r>
          <w:tab/>
        </w:r>
      </w:ins>
      <w:ins w:id="2181" w:author="Catalin Branea" w:date="2013-03-18T14:35:00Z">
        <w:r w:rsidRPr="003D5855">
          <w:rPr>
            <w:rPrChange w:id="2182" w:author="Catalin Branea" w:date="2013-03-18T14:36:00Z">
              <w:rPr>
                <w:rFonts w:ascii="Calibri" w:hAnsi="Calibri" w:cs="Calibri"/>
              </w:rPr>
            </w:rPrChange>
          </w:rPr>
          <w:t xml:space="preserve">unique internal entry number. </w:t>
        </w:r>
        <w:proofErr w:type="gramStart"/>
        <w:r w:rsidRPr="003D5855">
          <w:rPr>
            <w:rPrChange w:id="2183" w:author="Catalin Branea" w:date="2013-03-18T14:36:00Z">
              <w:rPr>
                <w:rFonts w:ascii="Calibri" w:hAnsi="Calibri" w:cs="Calibri"/>
              </w:rPr>
            </w:rPrChange>
          </w:rPr>
          <w:t>Often abbreviated as IEN.</w:t>
        </w:r>
      </w:ins>
      <w:proofErr w:type="gramEnd"/>
    </w:p>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DC64FF">
        <w:t>H</w:t>
      </w:r>
      <w:r w:rsidRPr="00DA429B">
        <w:t xml:space="preserve">R </w:t>
      </w:r>
      <w:r w:rsidR="00DC64FF">
        <w:t>R</w:t>
      </w:r>
      <w:r w:rsidRPr="00DA429B">
        <w:t xml:space="preserve">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FA38D4">
      <w:headerReference w:type="default" r:id="rId13"/>
      <w:footerReference w:type="default" r:id="rId14"/>
      <w:pgSz w:w="12240" w:h="15840"/>
      <w:pgMar w:top="1320" w:right="920" w:bottom="640" w:left="1720" w:header="1101" w:footer="4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F82" w:rsidRDefault="002B5F82">
      <w:pPr>
        <w:spacing w:after="0" w:line="240" w:lineRule="auto"/>
      </w:pPr>
      <w:r>
        <w:separator/>
      </w:r>
    </w:p>
  </w:endnote>
  <w:endnote w:type="continuationSeparator" w:id="0">
    <w:p w:rsidR="002B5F82" w:rsidRDefault="002B5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itstream Vera Sans Mono">
    <w:altName w:val="Lucida Console"/>
    <w:charset w:val="00"/>
    <w:family w:val="modern"/>
    <w:pitch w:val="fixed"/>
    <w:sig w:usb0="00000003" w:usb1="1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2B5F8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63176" w:rsidRDefault="00E6317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63176" w:rsidRDefault="00E6317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F82" w:rsidRDefault="002B5F82">
      <w:pPr>
        <w:spacing w:after="0" w:line="240" w:lineRule="auto"/>
      </w:pPr>
      <w:r>
        <w:separator/>
      </w:r>
    </w:p>
  </w:footnote>
  <w:footnote w:type="continuationSeparator" w:id="0">
    <w:p w:rsidR="002B5F82" w:rsidRDefault="002B5F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176" w:rsidRDefault="002B5F82">
    <w:pPr>
      <w:spacing w:after="0" w:line="200" w:lineRule="exact"/>
      <w:rPr>
        <w:sz w:val="20"/>
        <w:szCs w:val="20"/>
      </w:rPr>
    </w:pPr>
    <w:r>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63176" w:rsidRDefault="00E63176">
                <w:pPr>
                  <w:spacing w:after="0" w:line="211" w:lineRule="exact"/>
                  <w:ind w:left="40" w:right="-20"/>
                  <w:rPr>
                    <w:rFonts w:ascii="Arial" w:eastAsia="Arial" w:hAnsi="Arial" w:cs="Arial"/>
                    <w:sz w:val="19"/>
                    <w:szCs w:val="19"/>
                  </w:rPr>
                </w:pPr>
                <w:r>
                  <w:fldChar w:fldCharType="begin"/>
                </w:r>
                <w:r>
                  <w:rPr>
                    <w:rFonts w:ascii="Arial" w:eastAsia="Arial" w:hAnsi="Arial" w:cs="Arial"/>
                    <w:w w:val="103"/>
                    <w:sz w:val="19"/>
                    <w:szCs w:val="19"/>
                  </w:rPr>
                  <w:instrText xml:space="preserve"> PAGE </w:instrText>
                </w:r>
                <w:r>
                  <w:fldChar w:fldCharType="separate"/>
                </w:r>
                <w:r w:rsidR="00ED7DD6">
                  <w:rPr>
                    <w:rFonts w:ascii="Arial" w:eastAsia="Arial" w:hAnsi="Arial" w:cs="Arial"/>
                    <w:noProof/>
                    <w:w w:val="103"/>
                    <w:sz w:val="19"/>
                    <w:szCs w:val="19"/>
                  </w:rPr>
                  <w:t>6</w:t>
                </w:r>
                <w:r>
                  <w:fldChar w:fldCharType="end"/>
                </w:r>
              </w:p>
            </w:txbxContent>
          </v:textbox>
          <w10:wrap anchorx="page" anchory="page"/>
        </v:shape>
      </w:pict>
    </w:r>
    <w:r>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5">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9">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F948F8"/>
    <w:multiLevelType w:val="hybridMultilevel"/>
    <w:tmpl w:val="261C6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5">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6">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8">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19">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2"/>
  </w:num>
  <w:num w:numId="3">
    <w:abstractNumId w:val="17"/>
  </w:num>
  <w:num w:numId="4">
    <w:abstractNumId w:val="14"/>
  </w:num>
  <w:num w:numId="5">
    <w:abstractNumId w:val="18"/>
  </w:num>
  <w:num w:numId="6">
    <w:abstractNumId w:val="15"/>
  </w:num>
  <w:num w:numId="7">
    <w:abstractNumId w:val="5"/>
  </w:num>
  <w:num w:numId="8">
    <w:abstractNumId w:val="10"/>
  </w:num>
  <w:num w:numId="9">
    <w:abstractNumId w:val="11"/>
  </w:num>
  <w:num w:numId="10">
    <w:abstractNumId w:val="3"/>
  </w:num>
  <w:num w:numId="11">
    <w:abstractNumId w:val="7"/>
  </w:num>
  <w:num w:numId="12">
    <w:abstractNumId w:val="9"/>
  </w:num>
  <w:num w:numId="13">
    <w:abstractNumId w:val="19"/>
  </w:num>
  <w:num w:numId="14">
    <w:abstractNumId w:val="8"/>
  </w:num>
  <w:num w:numId="15">
    <w:abstractNumId w:val="4"/>
  </w:num>
  <w:num w:numId="16">
    <w:abstractNumId w:val="13"/>
  </w:num>
  <w:num w:numId="17">
    <w:abstractNumId w:val="0"/>
  </w:num>
  <w:num w:numId="18">
    <w:abstractNumId w:val="20"/>
  </w:num>
  <w:num w:numId="19">
    <w:abstractNumId w:val="16"/>
  </w:num>
  <w:num w:numId="20">
    <w:abstractNumId w:val="2"/>
  </w:num>
  <w:num w:numId="21">
    <w:abstractNumId w:val="6"/>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97295"/>
    <w:rsid w:val="0000799C"/>
    <w:rsid w:val="00007AA2"/>
    <w:rsid w:val="00013EAB"/>
    <w:rsid w:val="000179A3"/>
    <w:rsid w:val="000211C3"/>
    <w:rsid w:val="00025B55"/>
    <w:rsid w:val="00032CBF"/>
    <w:rsid w:val="00042FAA"/>
    <w:rsid w:val="00044954"/>
    <w:rsid w:val="0004690D"/>
    <w:rsid w:val="000572F3"/>
    <w:rsid w:val="00057EE2"/>
    <w:rsid w:val="00061F74"/>
    <w:rsid w:val="00065332"/>
    <w:rsid w:val="000662E3"/>
    <w:rsid w:val="00080E48"/>
    <w:rsid w:val="00087EF5"/>
    <w:rsid w:val="00091EF0"/>
    <w:rsid w:val="00092709"/>
    <w:rsid w:val="000A5426"/>
    <w:rsid w:val="000B695E"/>
    <w:rsid w:val="000C0CDD"/>
    <w:rsid w:val="000C5437"/>
    <w:rsid w:val="000D3C71"/>
    <w:rsid w:val="000E7741"/>
    <w:rsid w:val="000F195A"/>
    <w:rsid w:val="00113948"/>
    <w:rsid w:val="00113A4D"/>
    <w:rsid w:val="00120738"/>
    <w:rsid w:val="0014303A"/>
    <w:rsid w:val="00143BC0"/>
    <w:rsid w:val="00146917"/>
    <w:rsid w:val="00157259"/>
    <w:rsid w:val="001728E4"/>
    <w:rsid w:val="0018429B"/>
    <w:rsid w:val="00194271"/>
    <w:rsid w:val="00197633"/>
    <w:rsid w:val="001A1D4D"/>
    <w:rsid w:val="001A7226"/>
    <w:rsid w:val="001B1AAC"/>
    <w:rsid w:val="001B421E"/>
    <w:rsid w:val="001C24F1"/>
    <w:rsid w:val="001D16E7"/>
    <w:rsid w:val="001D5152"/>
    <w:rsid w:val="001F7631"/>
    <w:rsid w:val="00205B22"/>
    <w:rsid w:val="00214DBF"/>
    <w:rsid w:val="00221EDA"/>
    <w:rsid w:val="0023028F"/>
    <w:rsid w:val="002413C1"/>
    <w:rsid w:val="002436F3"/>
    <w:rsid w:val="00245651"/>
    <w:rsid w:val="002618A4"/>
    <w:rsid w:val="00275E2C"/>
    <w:rsid w:val="002B5F82"/>
    <w:rsid w:val="002C0B61"/>
    <w:rsid w:val="002C2A11"/>
    <w:rsid w:val="002E0431"/>
    <w:rsid w:val="002E0A3A"/>
    <w:rsid w:val="002E1104"/>
    <w:rsid w:val="002E4B55"/>
    <w:rsid w:val="002F6DF2"/>
    <w:rsid w:val="00314991"/>
    <w:rsid w:val="003318C9"/>
    <w:rsid w:val="003343CD"/>
    <w:rsid w:val="00344F10"/>
    <w:rsid w:val="00361FFD"/>
    <w:rsid w:val="00363622"/>
    <w:rsid w:val="0038331E"/>
    <w:rsid w:val="00383A75"/>
    <w:rsid w:val="00392053"/>
    <w:rsid w:val="00396222"/>
    <w:rsid w:val="003963B8"/>
    <w:rsid w:val="003D075D"/>
    <w:rsid w:val="003D2C1B"/>
    <w:rsid w:val="003D5855"/>
    <w:rsid w:val="003D7E95"/>
    <w:rsid w:val="003E65F7"/>
    <w:rsid w:val="00403A2C"/>
    <w:rsid w:val="004227BB"/>
    <w:rsid w:val="004371B5"/>
    <w:rsid w:val="00442EDA"/>
    <w:rsid w:val="0045434A"/>
    <w:rsid w:val="004602D9"/>
    <w:rsid w:val="00467AAE"/>
    <w:rsid w:val="004739AB"/>
    <w:rsid w:val="00485063"/>
    <w:rsid w:val="00491C50"/>
    <w:rsid w:val="004A4515"/>
    <w:rsid w:val="004A53D0"/>
    <w:rsid w:val="004B0C2E"/>
    <w:rsid w:val="004B67F2"/>
    <w:rsid w:val="004B6D89"/>
    <w:rsid w:val="004D06D5"/>
    <w:rsid w:val="004D0F73"/>
    <w:rsid w:val="004D1F97"/>
    <w:rsid w:val="004D351D"/>
    <w:rsid w:val="004E0182"/>
    <w:rsid w:val="004E1F78"/>
    <w:rsid w:val="004F5DF1"/>
    <w:rsid w:val="00502BCD"/>
    <w:rsid w:val="0051444A"/>
    <w:rsid w:val="00515466"/>
    <w:rsid w:val="005179B4"/>
    <w:rsid w:val="005268AD"/>
    <w:rsid w:val="00530206"/>
    <w:rsid w:val="00546C65"/>
    <w:rsid w:val="005562A8"/>
    <w:rsid w:val="00560FC5"/>
    <w:rsid w:val="00570845"/>
    <w:rsid w:val="00572579"/>
    <w:rsid w:val="00590B8D"/>
    <w:rsid w:val="005949BF"/>
    <w:rsid w:val="00595DDD"/>
    <w:rsid w:val="005A2420"/>
    <w:rsid w:val="005A650B"/>
    <w:rsid w:val="005A7630"/>
    <w:rsid w:val="005B0D5A"/>
    <w:rsid w:val="005B2AFD"/>
    <w:rsid w:val="005B6869"/>
    <w:rsid w:val="005C577B"/>
    <w:rsid w:val="005C5DB2"/>
    <w:rsid w:val="005D037F"/>
    <w:rsid w:val="005F2364"/>
    <w:rsid w:val="00604399"/>
    <w:rsid w:val="006270AC"/>
    <w:rsid w:val="00631F31"/>
    <w:rsid w:val="00635F57"/>
    <w:rsid w:val="00645366"/>
    <w:rsid w:val="00653B5A"/>
    <w:rsid w:val="00657B96"/>
    <w:rsid w:val="00671332"/>
    <w:rsid w:val="0067525B"/>
    <w:rsid w:val="00694A6A"/>
    <w:rsid w:val="00697D60"/>
    <w:rsid w:val="006B15A7"/>
    <w:rsid w:val="006D35B5"/>
    <w:rsid w:val="006D35F2"/>
    <w:rsid w:val="006D43BC"/>
    <w:rsid w:val="006D6D22"/>
    <w:rsid w:val="006E0ABB"/>
    <w:rsid w:val="006E3066"/>
    <w:rsid w:val="006E46C3"/>
    <w:rsid w:val="006E6996"/>
    <w:rsid w:val="006F36DE"/>
    <w:rsid w:val="006F3B8C"/>
    <w:rsid w:val="006F594B"/>
    <w:rsid w:val="00704E40"/>
    <w:rsid w:val="007160AE"/>
    <w:rsid w:val="00716D54"/>
    <w:rsid w:val="00720DD6"/>
    <w:rsid w:val="00734D35"/>
    <w:rsid w:val="0073553D"/>
    <w:rsid w:val="00770422"/>
    <w:rsid w:val="00771EB4"/>
    <w:rsid w:val="007827AC"/>
    <w:rsid w:val="007948FA"/>
    <w:rsid w:val="007A4819"/>
    <w:rsid w:val="007A754A"/>
    <w:rsid w:val="007B0144"/>
    <w:rsid w:val="007C03C5"/>
    <w:rsid w:val="007C1932"/>
    <w:rsid w:val="007D1E55"/>
    <w:rsid w:val="007E2748"/>
    <w:rsid w:val="007E4E56"/>
    <w:rsid w:val="007F2C1B"/>
    <w:rsid w:val="007F3987"/>
    <w:rsid w:val="007F7250"/>
    <w:rsid w:val="00803DFA"/>
    <w:rsid w:val="008260C7"/>
    <w:rsid w:val="00850157"/>
    <w:rsid w:val="00870746"/>
    <w:rsid w:val="0089549F"/>
    <w:rsid w:val="008A7301"/>
    <w:rsid w:val="008A7BE0"/>
    <w:rsid w:val="008B0664"/>
    <w:rsid w:val="008C2835"/>
    <w:rsid w:val="008C7834"/>
    <w:rsid w:val="008D262C"/>
    <w:rsid w:val="008D355F"/>
    <w:rsid w:val="008E36D1"/>
    <w:rsid w:val="008E75D1"/>
    <w:rsid w:val="008F37FC"/>
    <w:rsid w:val="0092716D"/>
    <w:rsid w:val="00931545"/>
    <w:rsid w:val="00933470"/>
    <w:rsid w:val="009409F6"/>
    <w:rsid w:val="009417CA"/>
    <w:rsid w:val="009511B6"/>
    <w:rsid w:val="00975BCF"/>
    <w:rsid w:val="00997295"/>
    <w:rsid w:val="009A0667"/>
    <w:rsid w:val="009C442F"/>
    <w:rsid w:val="009C65ED"/>
    <w:rsid w:val="009D0E9F"/>
    <w:rsid w:val="009D5082"/>
    <w:rsid w:val="009D52FF"/>
    <w:rsid w:val="009E1733"/>
    <w:rsid w:val="009E2234"/>
    <w:rsid w:val="009E2B3C"/>
    <w:rsid w:val="009F6676"/>
    <w:rsid w:val="00A06F5A"/>
    <w:rsid w:val="00A077FA"/>
    <w:rsid w:val="00A20883"/>
    <w:rsid w:val="00A332D4"/>
    <w:rsid w:val="00A61062"/>
    <w:rsid w:val="00A6553E"/>
    <w:rsid w:val="00A753B0"/>
    <w:rsid w:val="00A90E48"/>
    <w:rsid w:val="00A96AF0"/>
    <w:rsid w:val="00AC3361"/>
    <w:rsid w:val="00AD6FF6"/>
    <w:rsid w:val="00AE54E5"/>
    <w:rsid w:val="00AF37B7"/>
    <w:rsid w:val="00B20968"/>
    <w:rsid w:val="00B4172C"/>
    <w:rsid w:val="00B475B4"/>
    <w:rsid w:val="00B47C79"/>
    <w:rsid w:val="00B52887"/>
    <w:rsid w:val="00B62B00"/>
    <w:rsid w:val="00B65171"/>
    <w:rsid w:val="00B73EB1"/>
    <w:rsid w:val="00BA651F"/>
    <w:rsid w:val="00BB2C93"/>
    <w:rsid w:val="00BB4438"/>
    <w:rsid w:val="00BC6167"/>
    <w:rsid w:val="00BD5ED6"/>
    <w:rsid w:val="00BE17F0"/>
    <w:rsid w:val="00BF6181"/>
    <w:rsid w:val="00C00E08"/>
    <w:rsid w:val="00C04B44"/>
    <w:rsid w:val="00C25691"/>
    <w:rsid w:val="00C34474"/>
    <w:rsid w:val="00C3495F"/>
    <w:rsid w:val="00C3602C"/>
    <w:rsid w:val="00C47D2F"/>
    <w:rsid w:val="00C55314"/>
    <w:rsid w:val="00C621F3"/>
    <w:rsid w:val="00C81A19"/>
    <w:rsid w:val="00C83A27"/>
    <w:rsid w:val="00C867A1"/>
    <w:rsid w:val="00CA002A"/>
    <w:rsid w:val="00CB1C0C"/>
    <w:rsid w:val="00CB2167"/>
    <w:rsid w:val="00CD74C5"/>
    <w:rsid w:val="00CF7CD8"/>
    <w:rsid w:val="00D012B0"/>
    <w:rsid w:val="00D16745"/>
    <w:rsid w:val="00D16B2C"/>
    <w:rsid w:val="00D319A3"/>
    <w:rsid w:val="00D4237A"/>
    <w:rsid w:val="00D569E3"/>
    <w:rsid w:val="00D62C24"/>
    <w:rsid w:val="00D65BE1"/>
    <w:rsid w:val="00D668AD"/>
    <w:rsid w:val="00D70EB5"/>
    <w:rsid w:val="00D73272"/>
    <w:rsid w:val="00DA429B"/>
    <w:rsid w:val="00DB0CFD"/>
    <w:rsid w:val="00DB38A3"/>
    <w:rsid w:val="00DC3087"/>
    <w:rsid w:val="00DC521A"/>
    <w:rsid w:val="00DC631E"/>
    <w:rsid w:val="00DC64FF"/>
    <w:rsid w:val="00DD000B"/>
    <w:rsid w:val="00DD7E93"/>
    <w:rsid w:val="00DE2401"/>
    <w:rsid w:val="00DE6EEF"/>
    <w:rsid w:val="00DF02AD"/>
    <w:rsid w:val="00DF5CC9"/>
    <w:rsid w:val="00DF70FD"/>
    <w:rsid w:val="00E05EB2"/>
    <w:rsid w:val="00E114C0"/>
    <w:rsid w:val="00E14971"/>
    <w:rsid w:val="00E21171"/>
    <w:rsid w:val="00E265F4"/>
    <w:rsid w:val="00E37464"/>
    <w:rsid w:val="00E57F3D"/>
    <w:rsid w:val="00E63176"/>
    <w:rsid w:val="00E65AA6"/>
    <w:rsid w:val="00E77AE8"/>
    <w:rsid w:val="00E85C46"/>
    <w:rsid w:val="00E9077D"/>
    <w:rsid w:val="00E92E59"/>
    <w:rsid w:val="00EA0B31"/>
    <w:rsid w:val="00EA0C6F"/>
    <w:rsid w:val="00EA4BE3"/>
    <w:rsid w:val="00EC4F2F"/>
    <w:rsid w:val="00EC68E2"/>
    <w:rsid w:val="00ED3A5C"/>
    <w:rsid w:val="00ED4EA7"/>
    <w:rsid w:val="00ED642F"/>
    <w:rsid w:val="00ED7DD6"/>
    <w:rsid w:val="00F120DE"/>
    <w:rsid w:val="00F14E31"/>
    <w:rsid w:val="00F24CB0"/>
    <w:rsid w:val="00F403CB"/>
    <w:rsid w:val="00F60EF2"/>
    <w:rsid w:val="00F6412F"/>
    <w:rsid w:val="00F660D5"/>
    <w:rsid w:val="00F664E2"/>
    <w:rsid w:val="00F743C1"/>
    <w:rsid w:val="00F815F9"/>
    <w:rsid w:val="00F86A5E"/>
    <w:rsid w:val="00F95625"/>
    <w:rsid w:val="00FA38D4"/>
    <w:rsid w:val="00FC42ED"/>
    <w:rsid w:val="00FE15BA"/>
    <w:rsid w:val="00FE225A"/>
    <w:rsid w:val="00FF7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character" w:styleId="CommentReference">
    <w:name w:val="annotation reference"/>
    <w:basedOn w:val="DefaultParagraphFont"/>
    <w:uiPriority w:val="99"/>
    <w:semiHidden/>
    <w:unhideWhenUsed/>
    <w:rsid w:val="00467AAE"/>
    <w:rPr>
      <w:sz w:val="16"/>
      <w:szCs w:val="16"/>
    </w:rPr>
  </w:style>
  <w:style w:type="paragraph" w:styleId="CommentText">
    <w:name w:val="annotation text"/>
    <w:basedOn w:val="Normal"/>
    <w:link w:val="CommentTextChar"/>
    <w:uiPriority w:val="99"/>
    <w:semiHidden/>
    <w:unhideWhenUsed/>
    <w:rsid w:val="00467AAE"/>
    <w:pPr>
      <w:spacing w:line="240" w:lineRule="auto"/>
    </w:pPr>
    <w:rPr>
      <w:sz w:val="20"/>
      <w:szCs w:val="20"/>
    </w:rPr>
  </w:style>
  <w:style w:type="character" w:customStyle="1" w:styleId="CommentTextChar">
    <w:name w:val="Comment Text Char"/>
    <w:basedOn w:val="DefaultParagraphFont"/>
    <w:link w:val="CommentText"/>
    <w:uiPriority w:val="99"/>
    <w:semiHidden/>
    <w:rsid w:val="00467AAE"/>
    <w:rPr>
      <w:sz w:val="20"/>
      <w:szCs w:val="20"/>
    </w:rPr>
  </w:style>
  <w:style w:type="paragraph" w:styleId="CommentSubject">
    <w:name w:val="annotation subject"/>
    <w:basedOn w:val="CommentText"/>
    <w:next w:val="CommentText"/>
    <w:link w:val="CommentSubjectChar"/>
    <w:uiPriority w:val="99"/>
    <w:semiHidden/>
    <w:unhideWhenUsed/>
    <w:rsid w:val="00467AAE"/>
    <w:rPr>
      <w:b/>
      <w:bCs/>
    </w:rPr>
  </w:style>
  <w:style w:type="character" w:customStyle="1" w:styleId="CommentSubjectChar">
    <w:name w:val="Comment Subject Char"/>
    <w:basedOn w:val="CommentTextChar"/>
    <w:link w:val="CommentSubject"/>
    <w:uiPriority w:val="99"/>
    <w:semiHidden/>
    <w:rsid w:val="00467AAE"/>
    <w:rPr>
      <w:b/>
      <w:bCs/>
      <w:sz w:val="20"/>
      <w:szCs w:val="20"/>
    </w:rPr>
  </w:style>
  <w:style w:type="paragraph" w:styleId="BalloonText">
    <w:name w:val="Balloon Text"/>
    <w:basedOn w:val="Normal"/>
    <w:link w:val="BalloonTextChar"/>
    <w:uiPriority w:val="99"/>
    <w:semiHidden/>
    <w:unhideWhenUsed/>
    <w:rsid w:val="0046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AAE"/>
    <w:rPr>
      <w:rFonts w:ascii="Tahoma" w:hAnsi="Tahoma" w:cs="Tahoma"/>
      <w:sz w:val="16"/>
      <w:szCs w:val="16"/>
    </w:rPr>
  </w:style>
  <w:style w:type="paragraph" w:customStyle="1" w:styleId="Default">
    <w:name w:val="Default"/>
    <w:rsid w:val="003D5855"/>
    <w:pPr>
      <w:widowControl/>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semiHidden/>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805289">
      <w:bodyDiv w:val="1"/>
      <w:marLeft w:val="0"/>
      <w:marRight w:val="0"/>
      <w:marTop w:val="0"/>
      <w:marBottom w:val="0"/>
      <w:divBdr>
        <w:top w:val="none" w:sz="0" w:space="0" w:color="auto"/>
        <w:left w:val="none" w:sz="0" w:space="0" w:color="auto"/>
        <w:bottom w:val="none" w:sz="0" w:space="0" w:color="auto"/>
        <w:right w:val="none" w:sz="0" w:space="0" w:color="auto"/>
      </w:divBdr>
    </w:div>
    <w:div w:id="1025524478">
      <w:bodyDiv w:val="1"/>
      <w:marLeft w:val="0"/>
      <w:marRight w:val="0"/>
      <w:marTop w:val="0"/>
      <w:marBottom w:val="0"/>
      <w:divBdr>
        <w:top w:val="none" w:sz="0" w:space="0" w:color="auto"/>
        <w:left w:val="none" w:sz="0" w:space="0" w:color="auto"/>
        <w:bottom w:val="none" w:sz="0" w:space="0" w:color="auto"/>
        <w:right w:val="none" w:sz="0" w:space="0" w:color="auto"/>
      </w:divBdr>
    </w:div>
    <w:div w:id="1552111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F240DC-A1A5-4507-BF4C-3BE01636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9975</TotalTime>
  <Pages>37</Pages>
  <Words>8635</Words>
  <Characters>49223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57743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Catalin Branea</cp:lastModifiedBy>
  <cp:revision>172</cp:revision>
  <cp:lastPrinted>2012-02-10T10:08:00Z</cp:lastPrinted>
  <dcterms:created xsi:type="dcterms:W3CDTF">2013-02-12T21:56:00Z</dcterms:created>
  <dcterms:modified xsi:type="dcterms:W3CDTF">2013-03-25T12:37:00Z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